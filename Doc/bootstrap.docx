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pPr>
      <w:r>
        <w:t>Bootstrap 环境安装</w:t>
      </w:r>
    </w:p>
    <w:p>
      <w:pPr>
        <w:pStyle w:val="10"/>
        <w:keepNext w:val="0"/>
        <w:keepLines w:val="0"/>
        <w:widowControl/>
        <w:suppressLineNumbers w:val="0"/>
      </w:pPr>
      <w:r>
        <w:t>Bootstrap 安装是非常容易的。本章将讲解如何下载并安装 Bootstrap，讨论 Bootstrap 文件结构，并通过一个实例演示它的用法。</w:t>
      </w:r>
    </w:p>
    <w:p>
      <w:pPr>
        <w:pStyle w:val="3"/>
        <w:keepNext w:val="0"/>
        <w:keepLines w:val="0"/>
        <w:widowControl/>
        <w:suppressLineNumbers w:val="0"/>
      </w:pPr>
      <w:r>
        <w:t>下载 Bootstrap</w:t>
      </w:r>
    </w:p>
    <w:p>
      <w:pPr>
        <w:pStyle w:val="10"/>
        <w:keepNext w:val="0"/>
        <w:keepLines w:val="0"/>
        <w:widowControl/>
        <w:suppressLineNumbers w:val="0"/>
      </w:pPr>
      <w:r>
        <w:t xml:space="preserve">您可以从 </w:t>
      </w:r>
      <w:r>
        <w:fldChar w:fldCharType="begin"/>
      </w:r>
      <w:r>
        <w:instrText xml:space="preserve"> HYPERLINK "http://getbootstrap.com/" \t "http://www.runoob.com/bootstrap/_blank" </w:instrText>
      </w:r>
      <w:r>
        <w:fldChar w:fldCharType="separate"/>
      </w:r>
      <w:r>
        <w:rPr>
          <w:rStyle w:val="15"/>
        </w:rPr>
        <w:t>http://getbootstrap.com/</w:t>
      </w:r>
      <w:r>
        <w:fldChar w:fldCharType="end"/>
      </w:r>
      <w:r>
        <w:t xml:space="preserve"> 上下载 Bootstrap 的最新版本。当您点击这个链接时，您将看到如下所示的网页：</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"http://www.runoob.com/wp-content/uploads/2014/06/bootstrapdowloadscreen.jpg"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r:link="rId5"/>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0"/>
        <w:keepNext w:val="0"/>
        <w:keepLines w:val="0"/>
        <w:widowControl/>
        <w:suppressLineNumbers w:val="0"/>
      </w:pPr>
      <w:r>
        <w:t>您会看到两个按钮：</w:t>
      </w:r>
    </w:p>
    <w:p>
      <w:pPr>
        <w:keepNext w:val="0"/>
        <w:keepLines w:val="0"/>
        <w:widowControl/>
        <w:numPr>
          <w:ilvl w:val="0"/>
          <w:numId w:val="1"/>
        </w:numPr>
        <w:suppressLineNumbers w:val="0"/>
        <w:tabs>
          <w:tab w:val="left" w:pos="720"/>
        </w:tabs>
        <w:spacing w:before="0" w:beforeAutospacing="1" w:after="0" w:afterAutospacing="1"/>
        <w:ind w:left="720" w:hanging="360"/>
      </w:pPr>
      <w:r>
        <w:rPr>
          <w:i/>
        </w:rPr>
        <w:t>Download Bootstrap</w:t>
      </w:r>
      <w:r>
        <w:t>：下载 Bootstrap。点击该按钮，您可以下载 Bootstrap CSS、JavaScript 和字体的预编译的压缩版本。不包含文档和最初的源代码文件。</w:t>
      </w:r>
    </w:p>
    <w:p>
      <w:pPr>
        <w:keepNext w:val="0"/>
        <w:keepLines w:val="0"/>
        <w:widowControl/>
        <w:numPr>
          <w:ilvl w:val="0"/>
          <w:numId w:val="1"/>
        </w:numPr>
        <w:suppressLineNumbers w:val="0"/>
        <w:tabs>
          <w:tab w:val="left" w:pos="720"/>
        </w:tabs>
        <w:spacing w:before="0" w:beforeAutospacing="1" w:after="0" w:afterAutospacing="1"/>
        <w:ind w:left="720" w:hanging="360"/>
      </w:pPr>
      <w:r>
        <w:rPr>
          <w:i/>
        </w:rPr>
        <w:t>Download Source</w:t>
      </w:r>
      <w:r>
        <w:t>：下载源代码。点击该按钮，您可以直接从 from 上得到最新的 Bootstrap LESS 和 JavaScript 源代码。</w:t>
      </w:r>
    </w:p>
    <w:p>
      <w:pPr>
        <w:pStyle w:val="10"/>
        <w:keepNext w:val="0"/>
        <w:keepLines w:val="0"/>
        <w:widowControl/>
        <w:suppressLineNumbers w:val="0"/>
      </w:pPr>
      <w:r>
        <w:t xml:space="preserve">如果您使用的是未编译的源代码，您需要编译 LESS 文件来生成可重用的 CSS 文件。对于编译 LESS 文件，Bootstrap 官方只支持 </w:t>
      </w:r>
      <w:r>
        <w:fldChar w:fldCharType="begin"/>
      </w:r>
      <w:r>
        <w:instrText xml:space="preserve"> HYPERLINK "http://twitter.github.io/recess/" \t "http://www.runoob.com/bootstrap/_blank" </w:instrText>
      </w:r>
      <w:r>
        <w:fldChar w:fldCharType="separate"/>
      </w:r>
      <w:r>
        <w:rPr>
          <w:rStyle w:val="15"/>
        </w:rPr>
        <w:t>Recess</w:t>
      </w:r>
      <w:r>
        <w:fldChar w:fldCharType="end"/>
      </w:r>
      <w:r>
        <w:t xml:space="preserve">，这是 Twitter 的基于 </w:t>
      </w:r>
      <w:r>
        <w:fldChar w:fldCharType="begin"/>
      </w:r>
      <w:r>
        <w:instrText xml:space="preserve"> HYPERLINK "http://lesscss.org/" \t "http://www.runoob.com/bootstrap/_blank" </w:instrText>
      </w:r>
      <w:r>
        <w:fldChar w:fldCharType="separate"/>
      </w:r>
      <w:r>
        <w:rPr>
          <w:rStyle w:val="15"/>
        </w:rPr>
        <w:t>less.js</w:t>
      </w:r>
      <w:r>
        <w:fldChar w:fldCharType="end"/>
      </w:r>
      <w:r>
        <w:t xml:space="preserve"> 的 CSS 提示。</w:t>
      </w:r>
    </w:p>
    <w:p>
      <w:pPr>
        <w:pStyle w:val="10"/>
        <w:keepNext w:val="0"/>
        <w:keepLines w:val="0"/>
        <w:widowControl/>
        <w:suppressLineNumbers w:val="0"/>
      </w:pPr>
      <w:r>
        <w:t>为了更好的了解和更方便的使用，我们将在本教程中使用 Bootstrap 的预编译版本。</w:t>
      </w:r>
    </w:p>
    <w:p>
      <w:pPr>
        <w:pStyle w:val="10"/>
        <w:keepNext w:val="0"/>
        <w:keepLines w:val="0"/>
        <w:widowControl/>
        <w:suppressLineNumbers w:val="0"/>
      </w:pPr>
      <w:r>
        <w:t xml:space="preserve">由于文件是被编译过和压缩过的，在独立的功能开发中，您不必每次都包含这些独立的文件。 </w:t>
      </w:r>
    </w:p>
    <w:p>
      <w:pPr>
        <w:pStyle w:val="10"/>
        <w:keepNext w:val="0"/>
        <w:keepLines w:val="0"/>
        <w:widowControl/>
        <w:suppressLineNumbers w:val="0"/>
      </w:pPr>
      <w:r>
        <w:t>本教程编写时，使用的是最新版（Bootstrap 3）。</w:t>
      </w:r>
    </w:p>
    <w:p>
      <w:pPr>
        <w:pStyle w:val="3"/>
        <w:keepNext w:val="0"/>
        <w:keepLines w:val="0"/>
        <w:widowControl/>
        <w:suppressLineNumbers w:val="0"/>
      </w:pPr>
      <w:r>
        <w:t>文件结构</w:t>
      </w:r>
    </w:p>
    <w:p>
      <w:pPr>
        <w:pStyle w:val="4"/>
        <w:keepNext w:val="0"/>
        <w:keepLines w:val="0"/>
        <w:widowControl/>
        <w:suppressLineNumbers w:val="0"/>
      </w:pPr>
      <w:r>
        <w:t>预编译的 Bootstrap</w:t>
      </w:r>
    </w:p>
    <w:p>
      <w:pPr>
        <w:pStyle w:val="10"/>
        <w:keepNext w:val="0"/>
        <w:keepLines w:val="0"/>
        <w:widowControl/>
        <w:suppressLineNumbers w:val="0"/>
      </w:pPr>
      <w:r>
        <w:t>当您下载了 Bootstrap 的已编译的版本，解压缩 ZIP 文件，您将看到下面的文件/目录结构：</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"http://www.runoob.com/wp-content/uploads/2014/06/compiledfilestructure.jpg"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r:link="rId6"/>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0"/>
        <w:keepNext w:val="0"/>
        <w:keepLines w:val="0"/>
        <w:widowControl/>
        <w:suppressLineNumbers w:val="0"/>
      </w:pPr>
      <w:r>
        <w:t>如上图所示，可以看到已编译的 CSS 和 JS（bootstrap.*），以及已编译压缩的 CSS 和 JS（bootstrap.min.*）。同时也包含了 Glyphicons 的字体，这是一个可选的 Bootstrap 主题。</w:t>
      </w:r>
    </w:p>
    <w:p>
      <w:pPr>
        <w:pStyle w:val="4"/>
        <w:keepNext w:val="0"/>
        <w:keepLines w:val="0"/>
        <w:widowControl/>
        <w:suppressLineNumbers w:val="0"/>
      </w:pPr>
      <w:r>
        <w:t>Bootstrap 源代码</w:t>
      </w:r>
    </w:p>
    <w:p>
      <w:pPr>
        <w:pStyle w:val="10"/>
        <w:keepNext w:val="0"/>
        <w:keepLines w:val="0"/>
        <w:widowControl/>
        <w:suppressLineNumbers w:val="0"/>
      </w:pPr>
      <w:r>
        <w:t>如果您下载了 Bootstrap 源代码，那么文件结构将如下所示：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"http://www.runoob.com/wp-content/uploads/2014/06/sourcecodefilestructure.jpg"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750" cy="1590675"/>
            <wp:effectExtent l="0" t="0" r="0" b="9525"/>
            <wp:docPr id="1" name="图片 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8"/>
                    <pic:cNvPicPr>
                      <a:picLocks noChangeAspect="1"/>
                    </pic:cNvPicPr>
                  </pic:nvPicPr>
                  <pic:blipFill>
                    <a:blip r:embed="rId7" r:link="rId8"/>
                    <a:stretch>
                      <a:fillRect/>
                    </a:stretch>
                  </pic:blipFill>
                  <pic:spPr>
                    <a:xfrm>
                      <a:off x="0" y="0"/>
                      <a:ext cx="5238750" cy="15906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numPr>
          <w:ilvl w:val="0"/>
          <w:numId w:val="2"/>
        </w:numPr>
        <w:suppressLineNumbers w:val="0"/>
        <w:tabs>
          <w:tab w:val="left" w:pos="720"/>
        </w:tabs>
        <w:spacing w:before="0" w:beforeAutospacing="1" w:after="0" w:afterAutospacing="1"/>
        <w:ind w:left="720" w:hanging="360"/>
      </w:pPr>
      <w:r>
        <w:rPr>
          <w:i/>
        </w:rPr>
        <w:t>less/</w:t>
      </w:r>
      <w:r>
        <w:t>、</w:t>
      </w:r>
      <w:r>
        <w:rPr>
          <w:i/>
        </w:rPr>
        <w:t>js/</w:t>
      </w:r>
      <w:r>
        <w:t xml:space="preserve"> 和 </w:t>
      </w:r>
      <w:r>
        <w:rPr>
          <w:i/>
        </w:rPr>
        <w:t>fonts/</w:t>
      </w:r>
      <w:r>
        <w:t xml:space="preserve"> 下的文件分别是 Bootstrap CSS、JS 和图标字体的源代码。</w:t>
      </w:r>
    </w:p>
    <w:p>
      <w:pPr>
        <w:keepNext w:val="0"/>
        <w:keepLines w:val="0"/>
        <w:widowControl/>
        <w:numPr>
          <w:ilvl w:val="0"/>
          <w:numId w:val="2"/>
        </w:numPr>
        <w:suppressLineNumbers w:val="0"/>
        <w:tabs>
          <w:tab w:val="left" w:pos="720"/>
        </w:tabs>
        <w:spacing w:before="0" w:beforeAutospacing="1" w:after="0" w:afterAutospacing="1"/>
        <w:ind w:left="720" w:hanging="360"/>
      </w:pPr>
      <w:r>
        <w:rPr>
          <w:i/>
        </w:rPr>
        <w:t>dist/</w:t>
      </w:r>
      <w:r>
        <w:t xml:space="preserve"> 文件夹包含了上面预编译下载部分中所列的文件和文件夹。</w:t>
      </w:r>
    </w:p>
    <w:p>
      <w:pPr>
        <w:keepNext w:val="0"/>
        <w:keepLines w:val="0"/>
        <w:widowControl/>
        <w:numPr>
          <w:ilvl w:val="0"/>
          <w:numId w:val="2"/>
        </w:numPr>
        <w:suppressLineNumbers w:val="0"/>
        <w:tabs>
          <w:tab w:val="left" w:pos="720"/>
        </w:tabs>
        <w:spacing w:before="0" w:beforeAutospacing="1" w:after="0" w:afterAutospacing="1"/>
        <w:ind w:left="720" w:hanging="360"/>
      </w:pPr>
      <w:r>
        <w:rPr>
          <w:i/>
        </w:rPr>
        <w:t>docs-assets/</w:t>
      </w:r>
      <w:r>
        <w:t>、</w:t>
      </w:r>
      <w:r>
        <w:rPr>
          <w:i/>
        </w:rPr>
        <w:t>examples/</w:t>
      </w:r>
      <w:r>
        <w:t xml:space="preserve"> 和所有的 </w:t>
      </w:r>
      <w:r>
        <w:rPr>
          <w:i/>
        </w:rPr>
        <w:t>*.html</w:t>
      </w:r>
      <w:r>
        <w:t xml:space="preserve"> 文件是 Bootstrap 文档。</w:t>
      </w:r>
    </w:p>
    <w:p>
      <w:pPr>
        <w:pStyle w:val="3"/>
        <w:keepNext w:val="0"/>
        <w:keepLines w:val="0"/>
        <w:widowControl/>
        <w:suppressLineNumbers w:val="0"/>
      </w:pPr>
      <w:r>
        <w:t>HTML 模板</w:t>
      </w:r>
    </w:p>
    <w:p>
      <w:pPr>
        <w:pStyle w:val="10"/>
        <w:keepNext w:val="0"/>
        <w:keepLines w:val="0"/>
        <w:widowControl/>
        <w:suppressLineNumbers w:val="0"/>
      </w:pPr>
      <w:r>
        <w:t>一个使用了 Bootstrap 的基本的 HTML 模板如下所示：</w:t>
      </w:r>
    </w:p>
    <w:p>
      <w:pPr>
        <w:pStyle w:val="9"/>
        <w:keepNext w:val="0"/>
        <w:keepLines w:val="0"/>
        <w:widowControl/>
        <w:suppressLineNumbers w:val="0"/>
      </w:pPr>
      <w:r>
        <w:t>&lt;!DOCTYPE html&gt;&lt;html&gt;</w:t>
      </w:r>
    </w:p>
    <w:p>
      <w:pPr>
        <w:pStyle w:val="9"/>
        <w:keepNext w:val="0"/>
        <w:keepLines w:val="0"/>
        <w:widowControl/>
        <w:suppressLineNumbers w:val="0"/>
      </w:pPr>
      <w:r>
        <w:t xml:space="preserve">   &lt;head&gt;</w:t>
      </w:r>
    </w:p>
    <w:p>
      <w:pPr>
        <w:pStyle w:val="9"/>
        <w:keepNext w:val="0"/>
        <w:keepLines w:val="0"/>
        <w:widowControl/>
        <w:suppressLineNumbers w:val="0"/>
      </w:pPr>
      <w:r>
        <w:t xml:space="preserve">      &lt;title&gt;Bootstrap 模板&lt;/title&gt;</w:t>
      </w:r>
    </w:p>
    <w:p>
      <w:pPr>
        <w:pStyle w:val="9"/>
        <w:keepNext w:val="0"/>
        <w:keepLines w:val="0"/>
        <w:widowControl/>
        <w:suppressLineNumbers w:val="0"/>
      </w:pPr>
      <w:r>
        <w:t xml:space="preserve">      &lt;meta name="viewport" content="width=device-width, initial-scale=1.0"&gt;</w:t>
      </w:r>
    </w:p>
    <w:p>
      <w:pPr>
        <w:pStyle w:val="9"/>
        <w:keepNext w:val="0"/>
        <w:keepLines w:val="0"/>
        <w:widowControl/>
        <w:suppressLineNumbers w:val="0"/>
      </w:pPr>
      <w:r>
        <w:t xml:space="preserve">      &lt;!-- 引入 Bootstrap --&gt;</w:t>
      </w:r>
    </w:p>
    <w:p>
      <w:pPr>
        <w:pStyle w:val="9"/>
        <w:keepNext w:val="0"/>
        <w:keepLines w:val="0"/>
        <w:widowControl/>
        <w:suppressLineNumbers w:val="0"/>
      </w:pPr>
      <w:r>
        <w:t xml:space="preserve">      &lt;link href="http://apps.bdimg.com/libs/bootstrap/3.3.0/css/bootstrap.min.css" rel="stylesheet"&gt;</w:t>
      </w:r>
    </w:p>
    <w:p>
      <w:pPr>
        <w:pStyle w:val="9"/>
        <w:keepNext w:val="0"/>
        <w:keepLines w:val="0"/>
        <w:widowControl/>
        <w:suppressLineNumbers w:val="0"/>
      </w:pPr>
    </w:p>
    <w:p>
      <w:pPr>
        <w:pStyle w:val="9"/>
        <w:keepNext w:val="0"/>
        <w:keepLines w:val="0"/>
        <w:widowControl/>
        <w:suppressLineNumbers w:val="0"/>
      </w:pPr>
      <w:r>
        <w:t xml:space="preserve">      &lt;!-- HTML5 Shim 和 Respond.js 用于让 IE8 支持 HTML5元素和媒体查询 --&gt;</w:t>
      </w:r>
    </w:p>
    <w:p>
      <w:pPr>
        <w:pStyle w:val="9"/>
        <w:keepNext w:val="0"/>
        <w:keepLines w:val="0"/>
        <w:widowControl/>
        <w:suppressLineNumbers w:val="0"/>
      </w:pPr>
      <w:r>
        <w:t xml:space="preserve">      &lt;!-- 注意： 如果通过 file://  引入 Respond.js 文件，则该文件无法起效果 --&gt;</w:t>
      </w:r>
    </w:p>
    <w:p>
      <w:pPr>
        <w:pStyle w:val="9"/>
        <w:keepNext w:val="0"/>
        <w:keepLines w:val="0"/>
        <w:widowControl/>
        <w:suppressLineNumbers w:val="0"/>
      </w:pPr>
      <w:r>
        <w:t xml:space="preserve">      &lt;!--[if lt IE 9]&gt;</w:t>
      </w:r>
    </w:p>
    <w:p>
      <w:pPr>
        <w:pStyle w:val="9"/>
        <w:keepNext w:val="0"/>
        <w:keepLines w:val="0"/>
        <w:widowControl/>
        <w:suppressLineNumbers w:val="0"/>
      </w:pPr>
      <w:r>
        <w:t xml:space="preserve">         &lt;script src="https://oss.maxcdn.com/libs/html5shiv/3.7.0/html5shiv.js"&gt;&lt;/script&gt;</w:t>
      </w:r>
    </w:p>
    <w:p>
      <w:pPr>
        <w:pStyle w:val="9"/>
        <w:keepNext w:val="0"/>
        <w:keepLines w:val="0"/>
        <w:widowControl/>
        <w:suppressLineNumbers w:val="0"/>
      </w:pPr>
      <w:r>
        <w:t xml:space="preserve">         &lt;script src="https://oss.maxcdn.com/libs/respond.js/1.3.0/respond.min.js"&gt;&lt;/script&gt;</w:t>
      </w:r>
    </w:p>
    <w:p>
      <w:pPr>
        <w:pStyle w:val="9"/>
        <w:keepNext w:val="0"/>
        <w:keepLines w:val="0"/>
        <w:widowControl/>
        <w:suppressLineNumbers w:val="0"/>
      </w:pPr>
      <w:r>
        <w:t xml:space="preserve">      &lt;![endif]--&gt;</w:t>
      </w:r>
    </w:p>
    <w:p>
      <w:pPr>
        <w:pStyle w:val="9"/>
        <w:keepNext w:val="0"/>
        <w:keepLines w:val="0"/>
        <w:widowControl/>
        <w:suppressLineNumbers w:val="0"/>
      </w:pPr>
      <w:r>
        <w:t xml:space="preserve">   &lt;/head&gt;</w:t>
      </w:r>
    </w:p>
    <w:p>
      <w:pPr>
        <w:pStyle w:val="9"/>
        <w:keepNext w:val="0"/>
        <w:keepLines w:val="0"/>
        <w:widowControl/>
        <w:suppressLineNumbers w:val="0"/>
      </w:pPr>
      <w:r>
        <w:t xml:space="preserve">   &lt;body&gt;</w:t>
      </w:r>
    </w:p>
    <w:p>
      <w:pPr>
        <w:pStyle w:val="9"/>
        <w:keepNext w:val="0"/>
        <w:keepLines w:val="0"/>
        <w:widowControl/>
        <w:suppressLineNumbers w:val="0"/>
      </w:pPr>
      <w:r>
        <w:t xml:space="preserve">      &lt;h1&gt;Hello, world!&lt;/h1&gt;</w:t>
      </w:r>
    </w:p>
    <w:p>
      <w:pPr>
        <w:pStyle w:val="9"/>
        <w:keepNext w:val="0"/>
        <w:keepLines w:val="0"/>
        <w:widowControl/>
        <w:suppressLineNumbers w:val="0"/>
      </w:pPr>
    </w:p>
    <w:p>
      <w:pPr>
        <w:pStyle w:val="9"/>
        <w:keepNext w:val="0"/>
        <w:keepLines w:val="0"/>
        <w:widowControl/>
        <w:suppressLineNumbers w:val="0"/>
      </w:pPr>
      <w:r>
        <w:t xml:space="preserve">      &lt;!-- jQuery (Bootstrap 的 JavaScript 插件需要引入 jQuery) --&gt;</w:t>
      </w:r>
    </w:p>
    <w:p>
      <w:pPr>
        <w:pStyle w:val="9"/>
        <w:keepNext w:val="0"/>
        <w:keepLines w:val="0"/>
        <w:widowControl/>
        <w:suppressLineNumbers w:val="0"/>
      </w:pPr>
      <w:r>
        <w:t xml:space="preserve">      &lt;script src="https://code.jquery.com/jquery.js"&gt;&lt;/script&gt;</w:t>
      </w:r>
    </w:p>
    <w:p>
      <w:pPr>
        <w:pStyle w:val="9"/>
        <w:keepNext w:val="0"/>
        <w:keepLines w:val="0"/>
        <w:widowControl/>
        <w:suppressLineNumbers w:val="0"/>
      </w:pPr>
      <w:r>
        <w:t xml:space="preserve">      &lt;!-- 包括所有已编译的插件 --&gt;</w:t>
      </w:r>
    </w:p>
    <w:p>
      <w:pPr>
        <w:pStyle w:val="9"/>
        <w:keepNext w:val="0"/>
        <w:keepLines w:val="0"/>
        <w:widowControl/>
        <w:suppressLineNumbers w:val="0"/>
      </w:pPr>
      <w:r>
        <w:t xml:space="preserve">      &lt;script src="js/bootstrap.min.js"&gt;&lt;/script&gt;</w:t>
      </w:r>
    </w:p>
    <w:p>
      <w:pPr>
        <w:pStyle w:val="9"/>
        <w:keepNext w:val="0"/>
        <w:keepLines w:val="0"/>
        <w:widowControl/>
        <w:suppressLineNumbers w:val="0"/>
      </w:pPr>
      <w:r>
        <w:t xml:space="preserve">   &lt;/body&gt;&lt;/html&gt;</w:t>
      </w:r>
    </w:p>
    <w:p>
      <w:pPr>
        <w:pStyle w:val="10"/>
        <w:keepNext w:val="0"/>
        <w:keepLines w:val="0"/>
        <w:widowControl/>
        <w:suppressLineNumbers w:val="0"/>
      </w:pPr>
      <w:r>
        <w:t xml:space="preserve">在这里，您可以看到包含了 </w:t>
      </w:r>
      <w:r>
        <w:rPr>
          <w:b/>
        </w:rPr>
        <w:t>jquery.js</w:t>
      </w:r>
      <w:r>
        <w:t>、</w:t>
      </w:r>
      <w:r>
        <w:rPr>
          <w:b/>
        </w:rPr>
        <w:t>bootstrap.min.js</w:t>
      </w:r>
      <w:r>
        <w:t xml:space="preserve"> 和 </w:t>
      </w:r>
      <w:r>
        <w:rPr>
          <w:b/>
        </w:rPr>
        <w:t>bootstrap.min.css</w:t>
      </w:r>
      <w:r>
        <w:t xml:space="preserve"> 文件，用于让一个常规的 HTML 文件变为使用了 Bootstrap 的模板。</w:t>
      </w:r>
    </w:p>
    <w:p>
      <w:pPr>
        <w:pStyle w:val="10"/>
        <w:keepNext w:val="0"/>
        <w:keepLines w:val="0"/>
        <w:widowControl/>
        <w:suppressLineNumbers w:val="0"/>
      </w:pPr>
      <w:r>
        <w:t xml:space="preserve">有关上面代码段中每个元素的细节将在 </w:t>
      </w:r>
      <w:r>
        <w:fldChar w:fldCharType="begin"/>
      </w:r>
      <w:r>
        <w:instrText xml:space="preserve"> HYPERLINK "http://www.runoob.com/bootstrap/bootstrap-css-overview.html" </w:instrText>
      </w:r>
      <w:r>
        <w:fldChar w:fldCharType="separate"/>
      </w:r>
      <w:r>
        <w:rPr>
          <w:rStyle w:val="15"/>
        </w:rPr>
        <w:t>Bootstrap CSS 概览</w:t>
      </w:r>
      <w:r>
        <w:fldChar w:fldCharType="end"/>
      </w:r>
      <w:r>
        <w:t xml:space="preserve"> 章节详细讲解。</w:t>
      </w:r>
    </w:p>
    <w:p>
      <w:pPr>
        <w:pStyle w:val="3"/>
        <w:keepNext w:val="0"/>
        <w:keepLines w:val="0"/>
        <w:widowControl/>
        <w:suppressLineNumbers w:val="0"/>
      </w:pPr>
      <w:r>
        <w:t>实例</w:t>
      </w:r>
    </w:p>
    <w:p>
      <w:pPr>
        <w:pStyle w:val="10"/>
        <w:keepNext w:val="0"/>
        <w:keepLines w:val="0"/>
        <w:widowControl/>
        <w:suppressLineNumbers w:val="0"/>
      </w:pPr>
      <w:r>
        <w:t>现在让我们尝试使用Bootstrap输出"Hello, world!"：</w:t>
      </w:r>
    </w:p>
    <w:p>
      <w:pPr>
        <w:pStyle w:val="9"/>
        <w:keepNext w:val="0"/>
        <w:keepLines w:val="0"/>
        <w:widowControl/>
        <w:suppressLineNumbers w:val="0"/>
      </w:pPr>
      <w:r>
        <w:t>&lt;!DOCTYPE html&gt;</w:t>
      </w:r>
    </w:p>
    <w:p>
      <w:pPr>
        <w:pStyle w:val="9"/>
        <w:keepNext w:val="0"/>
        <w:keepLines w:val="0"/>
        <w:widowControl/>
        <w:suppressLineNumbers w:val="0"/>
      </w:pPr>
      <w:r>
        <w:t>&lt;html&gt;</w:t>
      </w:r>
    </w:p>
    <w:p>
      <w:pPr>
        <w:pStyle w:val="9"/>
        <w:keepNext w:val="0"/>
        <w:keepLines w:val="0"/>
        <w:widowControl/>
        <w:suppressLineNumbers w:val="0"/>
      </w:pPr>
      <w:r>
        <w:t>&lt;head&gt;</w:t>
      </w:r>
    </w:p>
    <w:p>
      <w:pPr>
        <w:pStyle w:val="9"/>
        <w:keepNext w:val="0"/>
        <w:keepLines w:val="0"/>
        <w:widowControl/>
        <w:suppressLineNumbers w:val="0"/>
      </w:pPr>
      <w:r>
        <w:t xml:space="preserve">   &lt;title&gt;在线尝试 Bootstrap 实例&lt;/title&gt;</w:t>
      </w:r>
    </w:p>
    <w:p>
      <w:pPr>
        <w:pStyle w:val="9"/>
        <w:keepNext w:val="0"/>
        <w:keepLines w:val="0"/>
        <w:widowControl/>
        <w:suppressLineNumbers w:val="0"/>
      </w:pPr>
      <w:r>
        <w:t xml:space="preserve">   &lt;link href="http://apps.bdimg.com/libs/bootstrap/3.3.0/css/bootstrap.min.css" rel="stylesheet"&gt;</w:t>
      </w:r>
    </w:p>
    <w:p>
      <w:pPr>
        <w:pStyle w:val="9"/>
        <w:keepNext w:val="0"/>
        <w:keepLines w:val="0"/>
        <w:widowControl/>
        <w:suppressLineNumbers w:val="0"/>
      </w:pPr>
      <w:r>
        <w:t xml:space="preserve">   &lt;script src="http://apps.bdimg.com/libs/jquery/2.0.0/jquery.min.js"&gt;&lt;/script&gt;</w:t>
      </w:r>
    </w:p>
    <w:p>
      <w:pPr>
        <w:pStyle w:val="9"/>
        <w:keepNext w:val="0"/>
        <w:keepLines w:val="0"/>
        <w:widowControl/>
        <w:suppressLineNumbers w:val="0"/>
      </w:pPr>
      <w:r>
        <w:t xml:space="preserve">   &lt;script src="http://apps.bdimg.com/libs/bootstrap/3.3.0/js/bootstrap.min.js"&gt;&lt;/script&gt;</w:t>
      </w:r>
    </w:p>
    <w:p>
      <w:pPr>
        <w:pStyle w:val="9"/>
        <w:keepNext w:val="0"/>
        <w:keepLines w:val="0"/>
        <w:widowControl/>
        <w:suppressLineNumbers w:val="0"/>
      </w:pPr>
      <w:r>
        <w:t>&lt;/head&gt;</w:t>
      </w:r>
    </w:p>
    <w:p>
      <w:pPr>
        <w:pStyle w:val="9"/>
        <w:keepNext w:val="0"/>
        <w:keepLines w:val="0"/>
        <w:widowControl/>
        <w:suppressLineNumbers w:val="0"/>
      </w:pPr>
      <w:r>
        <w:t>&lt;body&gt;</w:t>
      </w:r>
    </w:p>
    <w:p>
      <w:pPr>
        <w:pStyle w:val="9"/>
        <w:keepNext w:val="0"/>
        <w:keepLines w:val="0"/>
        <w:widowControl/>
        <w:suppressLineNumbers w:val="0"/>
      </w:pPr>
    </w:p>
    <w:p>
      <w:pPr>
        <w:pStyle w:val="9"/>
        <w:keepNext w:val="0"/>
        <w:keepLines w:val="0"/>
        <w:widowControl/>
        <w:suppressLineNumbers w:val="0"/>
      </w:pPr>
      <w:r>
        <w:t xml:space="preserve">      &lt;h1&gt;Hello, world!&lt;/h1&gt;</w:t>
      </w:r>
    </w:p>
    <w:p>
      <w:pPr>
        <w:pStyle w:val="9"/>
        <w:keepNext w:val="0"/>
        <w:keepLines w:val="0"/>
        <w:widowControl/>
        <w:suppressLineNumbers w:val="0"/>
      </w:pPr>
    </w:p>
    <w:p>
      <w:pPr>
        <w:pStyle w:val="9"/>
        <w:keepNext w:val="0"/>
        <w:keepLines w:val="0"/>
        <w:widowControl/>
        <w:suppressLineNumbers w:val="0"/>
      </w:pPr>
      <w:r>
        <w:t>&lt;/body&gt;</w:t>
      </w:r>
    </w:p>
    <w:p>
      <w:pPr>
        <w:pStyle w:val="9"/>
        <w:keepNext w:val="0"/>
        <w:keepLines w:val="0"/>
        <w:widowControl/>
        <w:suppressLineNumbers w:val="0"/>
      </w:pPr>
      <w:r>
        <w:t>&lt;/html&gt;</w:t>
      </w:r>
    </w:p>
    <w:p>
      <w:pPr>
        <w:pStyle w:val="10"/>
        <w:keepNext w:val="0"/>
        <w:keepLines w:val="0"/>
        <w:widowControl/>
        <w:suppressLineNumbers w:val="0"/>
      </w:pPr>
      <w:r>
        <w:fldChar w:fldCharType="begin"/>
      </w:r>
      <w:r>
        <w:instrText xml:space="preserve"> HYPERLINK "http://www.runoob.com/try/tryit.php?filename=bootstrap3-environment-setup" \t "http://www.runoob.com/bootstrap/_blank" </w:instrText>
      </w:r>
      <w:r>
        <w:fldChar w:fldCharType="separate"/>
      </w:r>
      <w:r>
        <w:fldChar w:fldCharType="end"/>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Bootstrap CDN推荐</w:t>
      </w:r>
    </w:p>
    <w:p>
      <w:pPr>
        <w:pStyle w:val="10"/>
        <w:keepNext w:val="0"/>
        <w:keepLines w:val="0"/>
        <w:widowControl/>
        <w:suppressLineNumbers w:val="0"/>
      </w:pPr>
      <w:r>
        <w:t>本站实例采用的是百度的静态资源库(</w:t>
      </w:r>
      <w:r>
        <w:fldChar w:fldCharType="begin"/>
      </w:r>
      <w:r>
        <w:instrText xml:space="preserve"> HYPERLINK "http://cdn.code.baidu.com/" \t "http://www.runoob.com/bootstrap/_blank" </w:instrText>
      </w:r>
      <w:r>
        <w:fldChar w:fldCharType="separate"/>
      </w:r>
      <w:r>
        <w:rPr>
          <w:rStyle w:val="15"/>
        </w:rPr>
        <w:t>http://cdn.code.baidu.com/</w:t>
      </w:r>
      <w:r>
        <w:fldChar w:fldCharType="end"/>
      </w:r>
      <w:r>
        <w:t>)上的Bootstrap资源。</w:t>
      </w:r>
    </w:p>
    <w:p>
      <w:pPr>
        <w:pStyle w:val="10"/>
        <w:keepNext w:val="0"/>
        <w:keepLines w:val="0"/>
        <w:widowControl/>
        <w:suppressLineNumbers w:val="0"/>
      </w:pPr>
      <w:r>
        <w:t>百度的静态资源库的 CDN 服务，访问速度更快、加速效果更明显、没有速度和带宽限制、永久免费,引入代码如下：</w:t>
      </w:r>
    </w:p>
    <w:p>
      <w:pPr>
        <w:pStyle w:val="9"/>
        <w:keepNext w:val="0"/>
        <w:keepLines w:val="0"/>
        <w:widowControl/>
        <w:suppressLineNumbers w:val="0"/>
      </w:pPr>
      <w:r>
        <w:t>&lt;!-- 新 Bootstrap 核心 CSS 文件 --&gt;</w:t>
      </w:r>
    </w:p>
    <w:p>
      <w:pPr>
        <w:pStyle w:val="9"/>
        <w:keepNext w:val="0"/>
        <w:keepLines w:val="0"/>
        <w:widowControl/>
        <w:suppressLineNumbers w:val="0"/>
      </w:pPr>
      <w:r>
        <w:t>&lt;link href="http://apps.bdimg.com/libs/bootstrap/3.3.0/css/bootstrap.min.css" rel="stylesheet"&gt;</w:t>
      </w:r>
    </w:p>
    <w:p>
      <w:pPr>
        <w:pStyle w:val="9"/>
        <w:keepNext w:val="0"/>
        <w:keepLines w:val="0"/>
        <w:widowControl/>
        <w:suppressLineNumbers w:val="0"/>
      </w:pPr>
    </w:p>
    <w:p>
      <w:pPr>
        <w:pStyle w:val="9"/>
        <w:keepNext w:val="0"/>
        <w:keepLines w:val="0"/>
        <w:widowControl/>
        <w:suppressLineNumbers w:val="0"/>
      </w:pPr>
      <w:r>
        <w:t>&lt;!-- 可选的Bootstrap主题文件（一般不使用） --&gt;</w:t>
      </w:r>
    </w:p>
    <w:p>
      <w:pPr>
        <w:pStyle w:val="9"/>
        <w:keepNext w:val="0"/>
        <w:keepLines w:val="0"/>
        <w:widowControl/>
        <w:suppressLineNumbers w:val="0"/>
      </w:pPr>
      <w:r>
        <w:t>&lt;script src="http://apps.bdimg.com/libs/bootstrap/3.3.0/css/bootstrap-theme.min.css"&gt;&lt;/script&gt;</w:t>
      </w:r>
    </w:p>
    <w:p>
      <w:pPr>
        <w:pStyle w:val="9"/>
        <w:keepNext w:val="0"/>
        <w:keepLines w:val="0"/>
        <w:widowControl/>
        <w:suppressLineNumbers w:val="0"/>
      </w:pPr>
    </w:p>
    <w:p>
      <w:pPr>
        <w:pStyle w:val="9"/>
        <w:keepNext w:val="0"/>
        <w:keepLines w:val="0"/>
        <w:widowControl/>
        <w:suppressLineNumbers w:val="0"/>
      </w:pPr>
      <w:r>
        <w:t>&lt;!-- jQuery文件。务必在bootstrap.min.js 之前引入 --&gt;</w:t>
      </w:r>
    </w:p>
    <w:p>
      <w:pPr>
        <w:pStyle w:val="9"/>
        <w:keepNext w:val="0"/>
        <w:keepLines w:val="0"/>
        <w:widowControl/>
        <w:suppressLineNumbers w:val="0"/>
      </w:pPr>
      <w:r>
        <w:t>&lt;script src="http://apps.bdimg.com/libs/jquery/2.0.0/jquery.min.js"&gt;&lt;/script&gt;</w:t>
      </w:r>
    </w:p>
    <w:p>
      <w:pPr>
        <w:pStyle w:val="9"/>
        <w:keepNext w:val="0"/>
        <w:keepLines w:val="0"/>
        <w:widowControl/>
        <w:suppressLineNumbers w:val="0"/>
      </w:pPr>
    </w:p>
    <w:p>
      <w:pPr>
        <w:pStyle w:val="9"/>
        <w:keepNext w:val="0"/>
        <w:keepLines w:val="0"/>
        <w:widowControl/>
        <w:suppressLineNumbers w:val="0"/>
      </w:pPr>
      <w:r>
        <w:t>&lt;!-- 最新的 Bootstrap 核心 JavaScript 文件 --&gt;</w:t>
      </w:r>
    </w:p>
    <w:p>
      <w:pPr>
        <w:pStyle w:val="9"/>
        <w:keepNext w:val="0"/>
        <w:keepLines w:val="0"/>
        <w:widowControl/>
        <w:suppressLineNumbers w:val="0"/>
      </w:pPr>
      <w:r>
        <w:t>&lt;script src="http://apps.bdimg.com/libs/bootstrap/3.3.0/js/bootstrap.min.js"&gt;&lt;/script&gt;</w:t>
      </w:r>
    </w:p>
    <w:p>
      <w:pPr/>
    </w:p>
    <w:p>
      <w:pPr/>
    </w:p>
    <w:p>
      <w:pPr/>
    </w:p>
    <w:p>
      <w:pPr>
        <w:pStyle w:val="2"/>
        <w:keepNext w:val="0"/>
        <w:keepLines w:val="0"/>
        <w:widowControl/>
        <w:suppressLineNumbers w:val="0"/>
      </w:pPr>
      <w:r>
        <w:t>概览</w:t>
      </w:r>
    </w:p>
    <w:p>
      <w:pPr>
        <w:pStyle w:val="10"/>
        <w:keepNext w:val="0"/>
        <w:keepLines w:val="0"/>
        <w:widowControl/>
        <w:suppressLineNumbers w:val="0"/>
        <w:spacing w:before="0" w:beforeAutospacing="1" w:after="0" w:afterAutospacing="1"/>
        <w:ind w:left="0" w:right="0"/>
      </w:pPr>
      <w:r>
        <w:t>深入了解 Bootstrap 底层结构的关键部分，包括我们让 web 开发变得更好、更快、更强壮的最佳实践。</w:t>
      </w:r>
    </w:p>
    <w:p>
      <w:pPr>
        <w:pStyle w:val="3"/>
        <w:keepNext w:val="0"/>
        <w:keepLines w:val="0"/>
        <w:widowControl/>
        <w:suppressLineNumbers w:val="0"/>
      </w:pPr>
      <w:r>
        <w:rPr>
          <w:rFonts w:ascii="anchorjs-icons" w:hAnsi="anchorjs-icons" w:eastAsia="anchorjs-icons" w:cs="anchorjs-icons"/>
          <w:b w:val="0"/>
          <w:i w:val="0"/>
        </w:rPr>
        <w:fldChar w:fldCharType="begin"/>
      </w:r>
      <w:r>
        <w:rPr>
          <w:rFonts w:ascii="anchorjs-icons" w:hAnsi="anchorjs-icons" w:eastAsia="anchorjs-icons" w:cs="anchorjs-icons"/>
          <w:b w:val="0"/>
          <w:i w:val="0"/>
        </w:rPr>
        <w:instrText xml:space="preserve"> HYPERLINK "http://v3.bootcss.com/css/" \l "overview-doctype" </w:instrText>
      </w:r>
      <w:r>
        <w:rPr>
          <w:rFonts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HTML5 文档类型</w:t>
      </w:r>
    </w:p>
    <w:p>
      <w:pPr>
        <w:pStyle w:val="10"/>
        <w:keepNext w:val="0"/>
        <w:keepLines w:val="0"/>
        <w:widowControl/>
        <w:suppressLineNumbers w:val="0"/>
      </w:pPr>
      <w:r>
        <w:t>Bootstrap 使用到的某些 HTML 元素和 CSS 属性需要将页面设置为 HTML5 文档类型。在你项目中的每个页面都要参照下面的格式进行设置。</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&lt;!DOCTYPE html&gt;&lt;html</w:t>
      </w:r>
      <w:r>
        <w:rPr>
          <w:rStyle w:val="16"/>
        </w:rPr>
        <w:t xml:space="preserve"> </w:t>
      </w:r>
      <w:r>
        <w:t>lang="zh-CN"&gt;</w:t>
      </w:r>
    </w:p>
    <w:p>
      <w:pPr>
        <w:pStyle w:val="9"/>
        <w:keepNext w:val="0"/>
        <w:keepLines w:val="0"/>
        <w:widowControl/>
        <w:suppressLineNumbers w:val="0"/>
      </w:pPr>
      <w:r>
        <w:rPr>
          <w:rStyle w:val="16"/>
        </w:rPr>
        <w:t xml:space="preserve">  ...</w:t>
      </w:r>
      <w:r>
        <w:t>&lt;/html&gt;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"overview-mobile"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移动设备优先</w:t>
      </w:r>
    </w:p>
    <w:p>
      <w:pPr>
        <w:pStyle w:val="10"/>
        <w:keepNext w:val="0"/>
        <w:keepLines w:val="0"/>
        <w:widowControl/>
        <w:suppressLineNumbers w:val="0"/>
      </w:pPr>
      <w:r>
        <w:t>在 Bootstrap 2 中，我们对框架中的某些关键部分增加了对移动设备友好的样式。而在 Bootstrap 3 中，我们重写了整个框架，使其一开始就是对移动设备友好的。这次不是简单的增加一些可选的针对移动设备的样式，而是直接融合进了框架的内核中。也就是说，</w:t>
      </w:r>
      <w:r>
        <w:rPr>
          <w:rStyle w:val="12"/>
        </w:rPr>
        <w:t>Bootstrap 是移动设备优先的</w:t>
      </w:r>
      <w:r>
        <w:t>。针对移动设备的样式融合进了框架的每个角落，而不是增加一个额外的文件。</w:t>
      </w:r>
    </w:p>
    <w:p>
      <w:pPr>
        <w:pStyle w:val="10"/>
        <w:keepNext w:val="0"/>
        <w:keepLines w:val="0"/>
        <w:widowControl/>
        <w:suppressLineNumbers w:val="0"/>
      </w:pPr>
      <w:r>
        <w:t xml:space="preserve">为了确保适当的绘制和触屏缩放，需要在 </w:t>
      </w:r>
      <w:r>
        <w:rPr>
          <w:rStyle w:val="16"/>
        </w:rPr>
        <w:t>&lt;head&gt;</w:t>
      </w:r>
      <w:r>
        <w:t xml:space="preserve"> 之中</w:t>
      </w:r>
      <w:r>
        <w:rPr>
          <w:rStyle w:val="12"/>
        </w:rPr>
        <w:t>添加 viewport 元数据标签</w:t>
      </w:r>
      <w:r>
        <w:t>。</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&lt;meta</w:t>
      </w:r>
      <w:r>
        <w:rPr>
          <w:rStyle w:val="16"/>
        </w:rPr>
        <w:t xml:space="preserve"> </w:t>
      </w:r>
      <w:r>
        <w:t>name="viewport"</w:t>
      </w:r>
      <w:r>
        <w:rPr>
          <w:rStyle w:val="16"/>
        </w:rPr>
        <w:t xml:space="preserve"> </w:t>
      </w:r>
      <w:r>
        <w:t>content="width=device-width, initial-scale=1"&gt;</w:t>
      </w:r>
    </w:p>
    <w:p>
      <w:pPr>
        <w:pStyle w:val="10"/>
        <w:keepNext w:val="0"/>
        <w:keepLines w:val="0"/>
        <w:widowControl/>
        <w:suppressLineNumbers w:val="0"/>
      </w:pPr>
      <w:r>
        <w:t xml:space="preserve">在移动设备浏览器上，通过为视口（viewport）设置 meta 属性为 </w:t>
      </w:r>
      <w:r>
        <w:rPr>
          <w:rStyle w:val="16"/>
        </w:rPr>
        <w:t>user-scalable=no</w:t>
      </w:r>
      <w:r>
        <w:t xml:space="preserve"> 可以禁用其缩放（zooming）功能。这样禁用缩放功能后，用户只能滚动屏幕，就能让你的网站看上去更像原生应用的感觉。注意，这种方式我们并不推荐所有网站使用，还是要看你自己的情况而定！</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&lt;meta</w:t>
      </w:r>
      <w:r>
        <w:rPr>
          <w:rStyle w:val="16"/>
        </w:rPr>
        <w:t xml:space="preserve"> </w:t>
      </w:r>
      <w:r>
        <w:t>name="viewport"</w:t>
      </w:r>
      <w:r>
        <w:rPr>
          <w:rStyle w:val="16"/>
        </w:rPr>
        <w:t xml:space="preserve"> </w:t>
      </w:r>
      <w:r>
        <w:t>content="width=device-width, initial-scale=1, maximum-scale=1, user-scalable=no"&gt;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"overview-type-links"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排版与链接</w:t>
      </w:r>
    </w:p>
    <w:p>
      <w:pPr>
        <w:pStyle w:val="10"/>
        <w:keepNext w:val="0"/>
        <w:keepLines w:val="0"/>
        <w:widowControl/>
        <w:suppressLineNumbers w:val="0"/>
      </w:pPr>
      <w:r>
        <w:t>Bootstrap 排版、链接样式设置了基本的全局样式。分别是：</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为 </w:t>
      </w:r>
      <w:r>
        <w:rPr>
          <w:rStyle w:val="16"/>
        </w:rPr>
        <w:t>body</w:t>
      </w:r>
      <w:r>
        <w:t xml:space="preserve"> 元素设置 </w:t>
      </w:r>
      <w:r>
        <w:rPr>
          <w:rStyle w:val="16"/>
        </w:rPr>
        <w:t>background-color: #fff;</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使用 </w:t>
      </w:r>
      <w:r>
        <w:rPr>
          <w:rStyle w:val="16"/>
        </w:rPr>
        <w:t>@font-family-base</w:t>
      </w:r>
      <w:r>
        <w:t>、</w:t>
      </w:r>
      <w:r>
        <w:rPr>
          <w:rStyle w:val="16"/>
        </w:rPr>
        <w:t>@font-size-base</w:t>
      </w:r>
      <w:r>
        <w:t xml:space="preserve"> 和 </w:t>
      </w:r>
      <w:r>
        <w:rPr>
          <w:rStyle w:val="16"/>
        </w:rPr>
        <w:t>@line-height-base</w:t>
      </w:r>
      <w:r>
        <w:t xml:space="preserve"> a变量作为排版的基本参数</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为所有链接设置了基本颜色 </w:t>
      </w:r>
      <w:r>
        <w:rPr>
          <w:rStyle w:val="16"/>
        </w:rPr>
        <w:t>@link-color</w:t>
      </w:r>
      <w:r>
        <w:t xml:space="preserve"> ，并且当链接处于 </w:t>
      </w:r>
      <w:r>
        <w:rPr>
          <w:rStyle w:val="16"/>
        </w:rPr>
        <w:t>:hover</w:t>
      </w:r>
      <w:r>
        <w:t xml:space="preserve"> 状态时才添加下划线</w:t>
      </w:r>
    </w:p>
    <w:p>
      <w:pPr>
        <w:pStyle w:val="10"/>
        <w:keepNext w:val="0"/>
        <w:keepLines w:val="0"/>
        <w:widowControl/>
        <w:suppressLineNumbers w:val="0"/>
      </w:pPr>
      <w:r>
        <w:t xml:space="preserve">这些样式都能在 </w:t>
      </w:r>
      <w:r>
        <w:rPr>
          <w:rStyle w:val="16"/>
        </w:rPr>
        <w:t>scaffolding.less</w:t>
      </w:r>
      <w:r>
        <w:t xml:space="preserve"> 文件中找到对应的源码。</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"overview-normalize"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Normalize.css</w:t>
      </w:r>
    </w:p>
    <w:p>
      <w:pPr>
        <w:pStyle w:val="10"/>
        <w:keepNext w:val="0"/>
        <w:keepLines w:val="0"/>
        <w:widowControl/>
        <w:suppressLineNumbers w:val="0"/>
      </w:pPr>
      <w:r>
        <w:t xml:space="preserve">为了增强跨浏览器表现的一致性，我们使用了 </w:t>
      </w:r>
      <w:r>
        <w:fldChar w:fldCharType="begin"/>
      </w:r>
      <w:r>
        <w:instrText xml:space="preserve"> HYPERLINK "http://necolas.github.io/normalize.css/" \t "http://v3.bootcss.com/css/_blank" </w:instrText>
      </w:r>
      <w:r>
        <w:fldChar w:fldCharType="separate"/>
      </w:r>
      <w:r>
        <w:rPr>
          <w:rStyle w:val="15"/>
        </w:rPr>
        <w:t>Normalize.css</w:t>
      </w:r>
      <w:r>
        <w:fldChar w:fldCharType="end"/>
      </w:r>
      <w:r>
        <w:t xml:space="preserve">，这是由 </w:t>
      </w:r>
      <w:r>
        <w:fldChar w:fldCharType="begin"/>
      </w:r>
      <w:r>
        <w:instrText xml:space="preserve"> HYPERLINK "https://twitter.com/necolas" \t "http://v3.bootcss.com/css/_blank" </w:instrText>
      </w:r>
      <w:r>
        <w:fldChar w:fldCharType="separate"/>
      </w:r>
      <w:r>
        <w:rPr>
          <w:rStyle w:val="15"/>
        </w:rPr>
        <w:t>Nicolas Gallagher</w:t>
      </w:r>
      <w:r>
        <w:fldChar w:fldCharType="end"/>
      </w:r>
      <w:r>
        <w:t xml:space="preserve"> 和 </w:t>
      </w:r>
      <w:r>
        <w:fldChar w:fldCharType="begin"/>
      </w:r>
      <w:r>
        <w:instrText xml:space="preserve"> HYPERLINK "https://twitter.com/jon_neal" \t "http://v3.bootcss.com/css/_blank" </w:instrText>
      </w:r>
      <w:r>
        <w:fldChar w:fldCharType="separate"/>
      </w:r>
      <w:r>
        <w:rPr>
          <w:rStyle w:val="15"/>
        </w:rPr>
        <w:t>Jonathan Neal</w:t>
      </w:r>
      <w:r>
        <w:fldChar w:fldCharType="end"/>
      </w:r>
      <w:r>
        <w:t xml:space="preserve"> 维护的一个CSS 重置样式库。</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"overview-container"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布局容器</w:t>
      </w:r>
    </w:p>
    <w:p>
      <w:pPr>
        <w:pStyle w:val="10"/>
        <w:keepNext w:val="0"/>
        <w:keepLines w:val="0"/>
        <w:widowControl/>
        <w:suppressLineNumbers w:val="0"/>
      </w:pPr>
      <w:r>
        <w:t xml:space="preserve">Bootstrap 需要为页面内容和栅格系统包裹一个 </w:t>
      </w:r>
      <w:r>
        <w:rPr>
          <w:rStyle w:val="16"/>
        </w:rPr>
        <w:t>.container</w:t>
      </w:r>
      <w:r>
        <w:t xml:space="preserve"> 容器。我们提供了两个作此用处的类。注意，由于 </w:t>
      </w:r>
      <w:r>
        <w:rPr>
          <w:rStyle w:val="16"/>
        </w:rPr>
        <w:t>padding</w:t>
      </w:r>
      <w:r>
        <w:t xml:space="preserve"> 等属性的原因，这两种 容器类不能互相嵌套。</w:t>
      </w:r>
    </w:p>
    <w:p>
      <w:pPr>
        <w:pStyle w:val="10"/>
        <w:keepNext w:val="0"/>
        <w:keepLines w:val="0"/>
        <w:widowControl/>
        <w:suppressLineNumbers w:val="0"/>
      </w:pPr>
      <w:r>
        <w:rPr>
          <w:rStyle w:val="16"/>
        </w:rPr>
        <w:t>.container</w:t>
      </w:r>
      <w:r>
        <w:t xml:space="preserve"> 类用于固定宽度并支持响应式布局的容器。</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class="container"&gt;</w:t>
      </w:r>
    </w:p>
    <w:p>
      <w:pPr>
        <w:pStyle w:val="9"/>
        <w:keepNext w:val="0"/>
        <w:keepLines w:val="0"/>
        <w:widowControl/>
        <w:suppressLineNumbers w:val="0"/>
      </w:pPr>
      <w:r>
        <w:rPr>
          <w:rStyle w:val="16"/>
        </w:rPr>
        <w:t xml:space="preserve">  ...</w:t>
      </w:r>
      <w:r>
        <w:t>&lt;/div&gt;</w:t>
      </w:r>
    </w:p>
    <w:p>
      <w:pPr>
        <w:pStyle w:val="10"/>
        <w:keepNext w:val="0"/>
        <w:keepLines w:val="0"/>
        <w:widowControl/>
        <w:suppressLineNumbers w:val="0"/>
      </w:pPr>
      <w:r>
        <w:rPr>
          <w:rStyle w:val="16"/>
        </w:rPr>
        <w:t>.container-fluid</w:t>
      </w:r>
      <w:r>
        <w:t xml:space="preserve"> 类用于 100% 宽度，占据全部视口（viewport）的容器。</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class="container-fluid"&gt;</w:t>
      </w:r>
    </w:p>
    <w:p>
      <w:pPr>
        <w:pStyle w:val="9"/>
        <w:keepNext w:val="0"/>
        <w:keepLines w:val="0"/>
        <w:widowControl/>
        <w:suppressLineNumbers w:val="0"/>
      </w:pPr>
      <w:r>
        <w:rPr>
          <w:rStyle w:val="16"/>
        </w:rPr>
        <w:t xml:space="preserve">  ...</w:t>
      </w:r>
      <w:r>
        <w:t>&lt;/div&gt;</w:t>
      </w:r>
    </w:p>
    <w:p>
      <w:pPr>
        <w:pStyle w:val="2"/>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"grid"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栅格系统</w:t>
      </w:r>
    </w:p>
    <w:p>
      <w:pPr>
        <w:pStyle w:val="10"/>
        <w:keepNext w:val="0"/>
        <w:keepLines w:val="0"/>
        <w:widowControl/>
        <w:suppressLineNumbers w:val="0"/>
        <w:spacing w:before="0" w:beforeAutospacing="1" w:after="0" w:afterAutospacing="1"/>
        <w:ind w:left="0" w:right="0"/>
      </w:pPr>
      <w:r>
        <w:t>Bootstrap 提供了一套响应式、移动设备优先的流式栅格系统，随着屏幕或视口（viewport）尺寸的增加，系统会自动分为最多12列。它包含了易于使用的</w:t>
      </w:r>
      <w:r>
        <w:fldChar w:fldCharType="begin"/>
      </w:r>
      <w:r>
        <w:instrText xml:space="preserve"> HYPERLINK "http://v3.bootcss.com/css/" \l "grid-example-basic" </w:instrText>
      </w:r>
      <w:r>
        <w:fldChar w:fldCharType="separate"/>
      </w:r>
      <w:r>
        <w:rPr>
          <w:rStyle w:val="15"/>
        </w:rPr>
        <w:t>预定义类</w:t>
      </w:r>
      <w:r>
        <w:fldChar w:fldCharType="end"/>
      </w:r>
      <w:r>
        <w:t>，还有强大的</w:t>
      </w:r>
      <w:r>
        <w:fldChar w:fldCharType="begin"/>
      </w:r>
      <w:r>
        <w:instrText xml:space="preserve"> HYPERLINK "http://v3.bootcss.com/css/" \l "grid-less" </w:instrText>
      </w:r>
      <w:r>
        <w:fldChar w:fldCharType="separate"/>
      </w:r>
      <w:r>
        <w:rPr>
          <w:rStyle w:val="15"/>
        </w:rPr>
        <w:t>mixin 用于生成更具语义的布局</w:t>
      </w:r>
      <w:r>
        <w:fldChar w:fldCharType="end"/>
      </w:r>
      <w:r>
        <w: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"grid-intro"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简介</w:t>
      </w:r>
    </w:p>
    <w:p>
      <w:pPr>
        <w:pStyle w:val="10"/>
        <w:keepNext w:val="0"/>
        <w:keepLines w:val="0"/>
        <w:widowControl/>
        <w:suppressLineNumbers w:val="0"/>
      </w:pPr>
      <w:r>
        <w:t>栅格系统用于通过一系列的行（row）与列（column）的组合来创建页面布局，你的内容就可以放入这些创建好的布局中。下面就介绍一下 Bootstrap 栅格系统的工作原理：</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“行（row）”必须包含在 </w:t>
      </w:r>
      <w:r>
        <w:rPr>
          <w:rStyle w:val="16"/>
        </w:rPr>
        <w:t>.container</w:t>
      </w:r>
      <w:r>
        <w:t xml:space="preserve"> （固定宽度）或 </w:t>
      </w:r>
      <w:r>
        <w:rPr>
          <w:rStyle w:val="16"/>
        </w:rPr>
        <w:t>.container-fluid</w:t>
      </w:r>
      <w:r>
        <w:t xml:space="preserve"> （100% 宽度）中，以便为其赋予合适的排列（aligment）和内补（padding）。</w:t>
      </w:r>
    </w:p>
    <w:p>
      <w:pPr>
        <w:keepNext w:val="0"/>
        <w:keepLines w:val="0"/>
        <w:widowControl/>
        <w:numPr>
          <w:ilvl w:val="0"/>
          <w:numId w:val="4"/>
        </w:numPr>
        <w:suppressLineNumbers w:val="0"/>
        <w:tabs>
          <w:tab w:val="left" w:pos="720"/>
        </w:tabs>
        <w:spacing w:before="0" w:beforeAutospacing="1" w:after="0" w:afterAutospacing="1"/>
        <w:ind w:left="720" w:hanging="360"/>
      </w:pPr>
      <w:r>
        <w:t>通过“行（row）”在水平方向创建一组“列（column）”。</w:t>
      </w:r>
    </w:p>
    <w:p>
      <w:pPr>
        <w:keepNext w:val="0"/>
        <w:keepLines w:val="0"/>
        <w:widowControl/>
        <w:numPr>
          <w:ilvl w:val="0"/>
          <w:numId w:val="4"/>
        </w:numPr>
        <w:suppressLineNumbers w:val="0"/>
        <w:tabs>
          <w:tab w:val="left" w:pos="720"/>
        </w:tabs>
        <w:spacing w:before="0" w:beforeAutospacing="1" w:after="0" w:afterAutospacing="1"/>
        <w:ind w:left="720" w:hanging="360"/>
      </w:pPr>
      <w:r>
        <w:t>你的内容应当放置于“列（column）”内，并且，只有“列（column）”可以作为行（row）”的直接子元素。</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类似 </w:t>
      </w:r>
      <w:r>
        <w:rPr>
          <w:rStyle w:val="16"/>
        </w:rPr>
        <w:t>.row</w:t>
      </w:r>
      <w:r>
        <w:t xml:space="preserve"> 和 </w:t>
      </w:r>
      <w:r>
        <w:rPr>
          <w:rStyle w:val="16"/>
        </w:rPr>
        <w:t>.col-xs-4</w:t>
      </w:r>
      <w:r>
        <w:t xml:space="preserve"> 这种预定义的类，可以用来快速创建栅格布局。Bootstrap 源码中定义的 mixin 也可以用来创建语义化的布局。</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通过为“列（column）”设置 </w:t>
      </w:r>
      <w:r>
        <w:rPr>
          <w:rStyle w:val="16"/>
        </w:rPr>
        <w:t>padding</w:t>
      </w:r>
      <w:r>
        <w:t xml:space="preserve"> 属性，从而创建列与列之间的间隔（gutter）。通过为 </w:t>
      </w:r>
      <w:r>
        <w:rPr>
          <w:rStyle w:val="16"/>
        </w:rPr>
        <w:t>.row</w:t>
      </w:r>
      <w:r>
        <w:t xml:space="preserve"> 元素设置负值 </w:t>
      </w:r>
      <w:r>
        <w:rPr>
          <w:rStyle w:val="16"/>
        </w:rPr>
        <w:t>margin</w:t>
      </w:r>
      <w:r>
        <w:t xml:space="preserve"> 从而抵消掉为 </w:t>
      </w:r>
      <w:r>
        <w:rPr>
          <w:rStyle w:val="16"/>
        </w:rPr>
        <w:t>.container</w:t>
      </w:r>
      <w:r>
        <w:t xml:space="preserve"> 元素设置的 </w:t>
      </w:r>
      <w:r>
        <w:rPr>
          <w:rStyle w:val="16"/>
        </w:rPr>
        <w:t>padding</w:t>
      </w:r>
      <w:r>
        <w:t>，也就间接为“行（row）”所包含的“列（column）”抵消掉了</w:t>
      </w:r>
      <w:r>
        <w:rPr>
          <w:rStyle w:val="16"/>
        </w:rPr>
        <w:t>padding</w:t>
      </w:r>
      <w:r>
        <w:t>。</w:t>
      </w:r>
    </w:p>
    <w:p>
      <w:pPr>
        <w:keepNext w:val="0"/>
        <w:keepLines w:val="0"/>
        <w:widowControl/>
        <w:numPr>
          <w:ilvl w:val="0"/>
          <w:numId w:val="4"/>
        </w:numPr>
        <w:suppressLineNumbers w:val="0"/>
        <w:tabs>
          <w:tab w:val="left" w:pos="720"/>
        </w:tabs>
        <w:spacing w:before="0" w:beforeAutospacing="1" w:after="0" w:afterAutospacing="1"/>
        <w:ind w:left="720" w:hanging="360"/>
      </w:pPr>
      <w:r>
        <w:t>负值的 margin就是下面的示例为什么是向外突出的原因。在栅格列中的内容排成一行。</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栅格系统中的列是通过指定1到12的值来表示其跨越的范围。例如，三个等宽的列可以使用三个 </w:t>
      </w:r>
      <w:r>
        <w:rPr>
          <w:rStyle w:val="16"/>
        </w:rPr>
        <w:t>.col-xs-4</w:t>
      </w:r>
      <w:r>
        <w:t xml:space="preserve"> 来创建。</w:t>
      </w:r>
    </w:p>
    <w:p>
      <w:pPr>
        <w:keepNext w:val="0"/>
        <w:keepLines w:val="0"/>
        <w:widowControl/>
        <w:numPr>
          <w:ilvl w:val="0"/>
          <w:numId w:val="4"/>
        </w:numPr>
        <w:suppressLineNumbers w:val="0"/>
        <w:tabs>
          <w:tab w:val="left" w:pos="720"/>
        </w:tabs>
        <w:spacing w:before="0" w:beforeAutospacing="1" w:after="0" w:afterAutospacing="1"/>
        <w:ind w:left="720" w:hanging="360"/>
      </w:pPr>
      <w:r>
        <w:t>如果一“行（row）”中包含了的“列（column）”大于 12，多余的“列（column）”所在的元素将被作为一个整体另起一行排列。</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栅格类适用于与屏幕宽度大于或等于分界点大小的设备 ， 并且针对小屏幕设备覆盖栅格类。 因此，在元素上应用任何 </w:t>
      </w:r>
      <w:r>
        <w:rPr>
          <w:rStyle w:val="16"/>
        </w:rPr>
        <w:t>.col-md-*</w:t>
      </w:r>
      <w:r>
        <w:t xml:space="preserve"> 栅格类适用于与屏幕宽度大于或等于分界点大小的设备 ， 并且针对小屏幕设备覆盖栅格类。 因此，在元素上应用任何 </w:t>
      </w:r>
      <w:r>
        <w:rPr>
          <w:rStyle w:val="16"/>
        </w:rPr>
        <w:t>.col-lg-*</w:t>
      </w:r>
      <w:r>
        <w:t xml:space="preserve"> 不存在， 也影响大屏幕设备。</w:t>
      </w:r>
    </w:p>
    <w:p>
      <w:pPr>
        <w:pStyle w:val="10"/>
        <w:keepNext w:val="0"/>
        <w:keepLines w:val="0"/>
        <w:widowControl/>
        <w:suppressLineNumbers w:val="0"/>
      </w:pPr>
      <w:r>
        <w:t>通过研究后面的实例，可以将这些原理应用到你的代码中。</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"grid-media-queries"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媒体查询</w:t>
      </w:r>
    </w:p>
    <w:p>
      <w:pPr>
        <w:pStyle w:val="10"/>
        <w:keepNext w:val="0"/>
        <w:keepLines w:val="0"/>
        <w:widowControl/>
        <w:suppressLineNumbers w:val="0"/>
      </w:pPr>
      <w:r>
        <w:t>在栅格系统中，我们在 Less 文件中使用以下媒体查询（media query）来创建关键的分界点阈值。</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 超小屏幕（手机，小于 768px） *//* 没有任何媒体查询相关的代码，因为这在 Bootstrap 中是默认的（还记得 Bootstrap 是移动设备优先的吗？） */</w:t>
      </w:r>
    </w:p>
    <w:p>
      <w:pPr>
        <w:pStyle w:val="9"/>
        <w:keepNext w:val="0"/>
        <w:keepLines w:val="0"/>
        <w:widowControl/>
        <w:suppressLineNumbers w:val="0"/>
        <w:rPr>
          <w:rStyle w:val="16"/>
        </w:rPr>
      </w:pPr>
      <w:r>
        <w:t>/* 小屏幕（平板，大于等于 768px） */@media</w:t>
      </w:r>
      <w:r>
        <w:rPr>
          <w:rStyle w:val="16"/>
        </w:rPr>
        <w:t xml:space="preserve"> </w:t>
      </w:r>
      <w:r>
        <w:t>(min-width:</w:t>
      </w:r>
      <w:r>
        <w:rPr>
          <w:rStyle w:val="16"/>
        </w:rPr>
        <w:t xml:space="preserve"> </w:t>
      </w:r>
      <w:r>
        <w:t>@screen-sm-min)</w:t>
      </w:r>
      <w:r>
        <w:rPr>
          <w:rStyle w:val="16"/>
        </w:rPr>
        <w:t xml:space="preserve"> </w:t>
      </w:r>
      <w:r>
        <w:t>{</w:t>
      </w:r>
      <w:r>
        <w:rPr>
          <w:rStyle w:val="16"/>
        </w:rPr>
        <w:t xml:space="preserve"> </w:t>
      </w:r>
      <w:r>
        <w:t>...</w:t>
      </w:r>
      <w:r>
        <w:rPr>
          <w:rStyle w:val="16"/>
        </w:rPr>
        <w:t xml:space="preserve"> </w:t>
      </w:r>
      <w:r>
        <w:t>}</w:t>
      </w:r>
    </w:p>
    <w:p>
      <w:pPr>
        <w:pStyle w:val="9"/>
        <w:keepNext w:val="0"/>
        <w:keepLines w:val="0"/>
        <w:widowControl/>
        <w:suppressLineNumbers w:val="0"/>
        <w:rPr>
          <w:rStyle w:val="16"/>
        </w:rPr>
      </w:pPr>
      <w:r>
        <w:t>/* 中等屏幕（桌面显示器，大于等于 992px） */@media</w:t>
      </w:r>
      <w:r>
        <w:rPr>
          <w:rStyle w:val="16"/>
        </w:rPr>
        <w:t xml:space="preserve"> </w:t>
      </w:r>
      <w:r>
        <w:t>(min-width:</w:t>
      </w:r>
      <w:r>
        <w:rPr>
          <w:rStyle w:val="16"/>
        </w:rPr>
        <w:t xml:space="preserve"> </w:t>
      </w:r>
      <w:r>
        <w:t>@screen-md-min)</w:t>
      </w:r>
      <w:r>
        <w:rPr>
          <w:rStyle w:val="16"/>
        </w:rPr>
        <w:t xml:space="preserve"> </w:t>
      </w:r>
      <w:r>
        <w:t>{</w:t>
      </w:r>
      <w:r>
        <w:rPr>
          <w:rStyle w:val="16"/>
        </w:rPr>
        <w:t xml:space="preserve"> </w:t>
      </w:r>
      <w:r>
        <w:t>...</w:t>
      </w:r>
      <w:r>
        <w:rPr>
          <w:rStyle w:val="16"/>
        </w:rPr>
        <w:t xml:space="preserve"> </w:t>
      </w:r>
      <w:r>
        <w:t>}</w:t>
      </w:r>
    </w:p>
    <w:p>
      <w:pPr>
        <w:pStyle w:val="9"/>
        <w:keepNext w:val="0"/>
        <w:keepLines w:val="0"/>
        <w:widowControl/>
        <w:suppressLineNumbers w:val="0"/>
      </w:pPr>
      <w:r>
        <w:t>/* 大屏幕（大桌面显示器，大于等于 1200px） */@media</w:t>
      </w:r>
      <w:r>
        <w:rPr>
          <w:rStyle w:val="16"/>
        </w:rPr>
        <w:t xml:space="preserve"> </w:t>
      </w:r>
      <w:r>
        <w:t>(min-width:</w:t>
      </w:r>
      <w:r>
        <w:rPr>
          <w:rStyle w:val="16"/>
        </w:rPr>
        <w:t xml:space="preserve"> </w:t>
      </w:r>
      <w:r>
        <w:t>@screen-lg-min)</w:t>
      </w:r>
      <w:r>
        <w:rPr>
          <w:rStyle w:val="16"/>
        </w:rPr>
        <w:t xml:space="preserve"> </w:t>
      </w:r>
      <w:r>
        <w:t>{</w:t>
      </w:r>
      <w:r>
        <w:rPr>
          <w:rStyle w:val="16"/>
        </w:rPr>
        <w:t xml:space="preserve"> </w:t>
      </w:r>
      <w:r>
        <w:t>...</w:t>
      </w:r>
      <w:r>
        <w:rPr>
          <w:rStyle w:val="16"/>
        </w:rPr>
        <w:t xml:space="preserve"> </w:t>
      </w:r>
      <w:r>
        <w:t>}</w:t>
      </w:r>
    </w:p>
    <w:p>
      <w:pPr>
        <w:pStyle w:val="10"/>
        <w:keepNext w:val="0"/>
        <w:keepLines w:val="0"/>
        <w:widowControl/>
        <w:suppressLineNumbers w:val="0"/>
      </w:pPr>
      <w:r>
        <w:t xml:space="preserve">我们偶尔也会在媒体查询代码中包含 </w:t>
      </w:r>
      <w:r>
        <w:rPr>
          <w:rStyle w:val="16"/>
        </w:rPr>
        <w:t>max-width</w:t>
      </w:r>
      <w:r>
        <w:t xml:space="preserve"> 从而将 CSS 的影响限制在更小范围的屏幕大小之内。</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@media</w:t>
      </w:r>
      <w:r>
        <w:rPr>
          <w:rStyle w:val="16"/>
        </w:rPr>
        <w:t xml:space="preserve"> </w:t>
      </w:r>
      <w:r>
        <w:t>(max-width:</w:t>
      </w:r>
      <w:r>
        <w:rPr>
          <w:rStyle w:val="16"/>
        </w:rPr>
        <w:t xml:space="preserve"> </w:t>
      </w:r>
      <w:r>
        <w:t>@screen-xs-max)</w:t>
      </w:r>
      <w:r>
        <w:rPr>
          <w:rStyle w:val="16"/>
        </w:rPr>
        <w:t xml:space="preserve"> </w:t>
      </w:r>
      <w:r>
        <w:t>{</w:t>
      </w:r>
      <w:r>
        <w:rPr>
          <w:rStyle w:val="16"/>
        </w:rPr>
        <w:t xml:space="preserve"> </w:t>
      </w:r>
      <w:r>
        <w:t>...</w:t>
      </w:r>
      <w:r>
        <w:rPr>
          <w:rStyle w:val="16"/>
        </w:rPr>
        <w:t xml:space="preserve"> </w:t>
      </w:r>
      <w:r>
        <w:t>}@media</w:t>
      </w:r>
      <w:r>
        <w:rPr>
          <w:rStyle w:val="16"/>
        </w:rPr>
        <w:t xml:space="preserve"> </w:t>
      </w:r>
      <w:r>
        <w:t>(min-width:</w:t>
      </w:r>
      <w:r>
        <w:rPr>
          <w:rStyle w:val="16"/>
        </w:rPr>
        <w:t xml:space="preserve"> </w:t>
      </w:r>
      <w:r>
        <w:t>@screen-sm-min)</w:t>
      </w:r>
      <w:r>
        <w:rPr>
          <w:rStyle w:val="16"/>
        </w:rPr>
        <w:t xml:space="preserve"> </w:t>
      </w:r>
      <w:r>
        <w:t>and</w:t>
      </w:r>
      <w:r>
        <w:rPr>
          <w:rStyle w:val="16"/>
        </w:rPr>
        <w:t xml:space="preserve"> </w:t>
      </w:r>
      <w:r>
        <w:t>(max-width:</w:t>
      </w:r>
      <w:r>
        <w:rPr>
          <w:rStyle w:val="16"/>
        </w:rPr>
        <w:t xml:space="preserve"> </w:t>
      </w:r>
      <w:r>
        <w:t>@screen-sm-max)</w:t>
      </w:r>
      <w:r>
        <w:rPr>
          <w:rStyle w:val="16"/>
        </w:rPr>
        <w:t xml:space="preserve"> </w:t>
      </w:r>
      <w:r>
        <w:t>{</w:t>
      </w:r>
      <w:r>
        <w:rPr>
          <w:rStyle w:val="16"/>
        </w:rPr>
        <w:t xml:space="preserve"> </w:t>
      </w:r>
      <w:r>
        <w:t>...</w:t>
      </w:r>
      <w:r>
        <w:rPr>
          <w:rStyle w:val="16"/>
        </w:rPr>
        <w:t xml:space="preserve"> </w:t>
      </w:r>
      <w:r>
        <w:t>}@media</w:t>
      </w:r>
      <w:r>
        <w:rPr>
          <w:rStyle w:val="16"/>
        </w:rPr>
        <w:t xml:space="preserve"> </w:t>
      </w:r>
      <w:r>
        <w:t>(min-width:</w:t>
      </w:r>
      <w:r>
        <w:rPr>
          <w:rStyle w:val="16"/>
        </w:rPr>
        <w:t xml:space="preserve"> </w:t>
      </w:r>
      <w:r>
        <w:t>@screen-md-min)</w:t>
      </w:r>
      <w:r>
        <w:rPr>
          <w:rStyle w:val="16"/>
        </w:rPr>
        <w:t xml:space="preserve"> </w:t>
      </w:r>
      <w:r>
        <w:t>and</w:t>
      </w:r>
      <w:r>
        <w:rPr>
          <w:rStyle w:val="16"/>
        </w:rPr>
        <w:t xml:space="preserve"> </w:t>
      </w:r>
      <w:r>
        <w:t>(max-width:</w:t>
      </w:r>
      <w:r>
        <w:rPr>
          <w:rStyle w:val="16"/>
        </w:rPr>
        <w:t xml:space="preserve"> </w:t>
      </w:r>
      <w:r>
        <w:t>@screen-md-max)</w:t>
      </w:r>
      <w:r>
        <w:rPr>
          <w:rStyle w:val="16"/>
        </w:rPr>
        <w:t xml:space="preserve"> </w:t>
      </w:r>
      <w:r>
        <w:t>{</w:t>
      </w:r>
      <w:r>
        <w:rPr>
          <w:rStyle w:val="16"/>
        </w:rPr>
        <w:t xml:space="preserve"> </w:t>
      </w:r>
      <w:r>
        <w:t>...</w:t>
      </w:r>
      <w:r>
        <w:rPr>
          <w:rStyle w:val="16"/>
        </w:rPr>
        <w:t xml:space="preserve"> </w:t>
      </w:r>
      <w:r>
        <w:t>}@media</w:t>
      </w:r>
      <w:r>
        <w:rPr>
          <w:rStyle w:val="16"/>
        </w:rPr>
        <w:t xml:space="preserve"> </w:t>
      </w:r>
      <w:r>
        <w:t>(min-width:</w:t>
      </w:r>
      <w:r>
        <w:rPr>
          <w:rStyle w:val="16"/>
        </w:rPr>
        <w:t xml:space="preserve"> </w:t>
      </w:r>
      <w:r>
        <w:t>@screen-lg-min)</w:t>
      </w:r>
      <w:r>
        <w:rPr>
          <w:rStyle w:val="16"/>
        </w:rPr>
        <w:t xml:space="preserve"> </w:t>
      </w:r>
      <w:r>
        <w:t>{</w:t>
      </w:r>
      <w:r>
        <w:rPr>
          <w:rStyle w:val="16"/>
        </w:rPr>
        <w:t xml:space="preserve"> </w:t>
      </w:r>
      <w:r>
        <w:t>...</w:t>
      </w:r>
      <w:r>
        <w:rPr>
          <w:rStyle w:val="16"/>
        </w:rPr>
        <w:t xml:space="preserve"> </w:t>
      </w:r>
      <w:r>
        <w: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"grid-options"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栅格参数</w:t>
      </w:r>
    </w:p>
    <w:p>
      <w:pPr>
        <w:pStyle w:val="10"/>
        <w:keepNext w:val="0"/>
        <w:keepLines w:val="0"/>
        <w:widowControl/>
        <w:suppressLineNumbers w:val="0"/>
      </w:pPr>
      <w:r>
        <w:t>通过下表可以详细查看 Bootstrap 的栅格系统是如何在多种屏幕设备上工作的。</w:t>
      </w:r>
    </w:p>
    <w:tbl>
      <w:tblPr>
        <w:tblW w:w="839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55"/>
        <w:gridCol w:w="1467"/>
        <w:gridCol w:w="1525"/>
        <w:gridCol w:w="1775"/>
        <w:gridCol w:w="1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610" w:type="dxa"/>
            <w:shd w:val="clear"/>
            <w:vAlign w:val="center"/>
          </w:tcPr>
          <w:p>
            <w:pPr>
              <w:jc w:val="center"/>
              <w:rPr>
                <w:rFonts w:hint="eastAsia" w:ascii="宋体"/>
                <w:b/>
                <w:sz w:val="24"/>
                <w:szCs w:val="24"/>
              </w:rPr>
            </w:pPr>
          </w:p>
        </w:tc>
        <w:tc>
          <w:tcPr>
            <w:tcW w:w="1437"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 xml:space="preserve">超小屏幕 手机 (&lt;768px) </w:t>
            </w:r>
          </w:p>
        </w:tc>
        <w:tc>
          <w:tcPr>
            <w:tcW w:w="149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 xml:space="preserve">小屏幕 平板 (≥768px) </w:t>
            </w:r>
          </w:p>
        </w:tc>
        <w:tc>
          <w:tcPr>
            <w:tcW w:w="174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 xml:space="preserve">中等屏幕 桌面显示器 (≥992px) </w:t>
            </w:r>
          </w:p>
        </w:tc>
        <w:tc>
          <w:tcPr>
            <w:tcW w:w="1927"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 xml:space="preserve">大屏幕 大桌面显示器 (≥1200px)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610"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栅格系统行为</w:t>
            </w:r>
          </w:p>
        </w:tc>
        <w:tc>
          <w:tcPr>
            <w:tcW w:w="143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总是水平排列</w:t>
            </w:r>
          </w:p>
        </w:tc>
        <w:tc>
          <w:tcPr>
            <w:tcW w:w="5227" w:type="dxa"/>
            <w:gridSpan w:val="3"/>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开始是堆叠在一起的，当大于这些阈值时将变为水平排列C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10"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.container</w:t>
            </w:r>
            <w:r>
              <w:rPr>
                <w:rFonts w:ascii="宋体" w:hAnsi="宋体" w:eastAsia="宋体" w:cs="宋体"/>
                <w:b/>
                <w:kern w:val="0"/>
                <w:sz w:val="24"/>
                <w:szCs w:val="24"/>
                <w:lang w:val="en-US" w:eastAsia="zh-CN" w:bidi="ar"/>
              </w:rPr>
              <w:t xml:space="preserve"> 最大宽度</w:t>
            </w:r>
          </w:p>
        </w:tc>
        <w:tc>
          <w:tcPr>
            <w:tcW w:w="143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None （自动）</w:t>
            </w:r>
          </w:p>
        </w:tc>
        <w:tc>
          <w:tcPr>
            <w:tcW w:w="149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750px</w:t>
            </w:r>
          </w:p>
        </w:tc>
        <w:tc>
          <w:tcPr>
            <w:tcW w:w="174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970px</w:t>
            </w:r>
          </w:p>
        </w:tc>
        <w:tc>
          <w:tcPr>
            <w:tcW w:w="192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1170px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10"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类前缀</w:t>
            </w:r>
          </w:p>
        </w:tc>
        <w:tc>
          <w:tcPr>
            <w:tcW w:w="1437" w:type="dxa"/>
            <w:shd w:val="clear"/>
            <w:vAlign w:val="center"/>
          </w:tcPr>
          <w:p>
            <w:pPr>
              <w:keepNext w:val="0"/>
              <w:keepLines w:val="0"/>
              <w:widowControl/>
              <w:suppressLineNumbers w:val="0"/>
              <w:jc w:val="left"/>
            </w:pPr>
            <w:r>
              <w:rPr>
                <w:rStyle w:val="16"/>
                <w:rFonts w:ascii="宋体" w:hAnsi="宋体" w:eastAsia="宋体" w:cs="宋体"/>
                <w:kern w:val="0"/>
                <w:sz w:val="24"/>
                <w:szCs w:val="24"/>
                <w:lang w:val="en-US" w:eastAsia="zh-CN" w:bidi="ar"/>
              </w:rPr>
              <w:t>.col-xs-</w:t>
            </w:r>
          </w:p>
        </w:tc>
        <w:tc>
          <w:tcPr>
            <w:tcW w:w="1495" w:type="dxa"/>
            <w:shd w:val="clear"/>
            <w:vAlign w:val="center"/>
          </w:tcPr>
          <w:p>
            <w:pPr>
              <w:keepNext w:val="0"/>
              <w:keepLines w:val="0"/>
              <w:widowControl/>
              <w:suppressLineNumbers w:val="0"/>
              <w:jc w:val="left"/>
            </w:pPr>
            <w:r>
              <w:rPr>
                <w:rStyle w:val="16"/>
                <w:rFonts w:ascii="宋体" w:hAnsi="宋体" w:eastAsia="宋体" w:cs="宋体"/>
                <w:kern w:val="0"/>
                <w:sz w:val="24"/>
                <w:szCs w:val="24"/>
                <w:lang w:val="en-US" w:eastAsia="zh-CN" w:bidi="ar"/>
              </w:rPr>
              <w:t>.col-sm-</w:t>
            </w:r>
          </w:p>
        </w:tc>
        <w:tc>
          <w:tcPr>
            <w:tcW w:w="1745" w:type="dxa"/>
            <w:shd w:val="clear"/>
            <w:vAlign w:val="center"/>
          </w:tcPr>
          <w:p>
            <w:pPr>
              <w:keepNext w:val="0"/>
              <w:keepLines w:val="0"/>
              <w:widowControl/>
              <w:suppressLineNumbers w:val="0"/>
              <w:jc w:val="left"/>
            </w:pPr>
            <w:r>
              <w:rPr>
                <w:rStyle w:val="16"/>
                <w:rFonts w:ascii="宋体" w:hAnsi="宋体" w:eastAsia="宋体" w:cs="宋体"/>
                <w:kern w:val="0"/>
                <w:sz w:val="24"/>
                <w:szCs w:val="24"/>
                <w:lang w:val="en-US" w:eastAsia="zh-CN" w:bidi="ar"/>
              </w:rPr>
              <w:t>.col-md-</w:t>
            </w:r>
          </w:p>
        </w:tc>
        <w:tc>
          <w:tcPr>
            <w:tcW w:w="1927" w:type="dxa"/>
            <w:shd w:val="clear"/>
            <w:vAlign w:val="center"/>
          </w:tcPr>
          <w:p>
            <w:pPr>
              <w:keepNext w:val="0"/>
              <w:keepLines w:val="0"/>
              <w:widowControl/>
              <w:suppressLineNumbers w:val="0"/>
              <w:jc w:val="left"/>
            </w:pPr>
            <w:r>
              <w:rPr>
                <w:rStyle w:val="16"/>
                <w:rFonts w:ascii="宋体" w:hAnsi="宋体" w:eastAsia="宋体" w:cs="宋体"/>
                <w:kern w:val="0"/>
                <w:sz w:val="24"/>
                <w:szCs w:val="24"/>
                <w:lang w:val="en-US" w:eastAsia="zh-CN" w:bidi="ar"/>
              </w:rPr>
              <w:t>.col-lg-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10"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列（column）数</w:t>
            </w:r>
          </w:p>
        </w:tc>
        <w:tc>
          <w:tcPr>
            <w:tcW w:w="6694" w:type="dxa"/>
            <w:gridSpan w:val="4"/>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10"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最大列（column）宽</w:t>
            </w:r>
          </w:p>
        </w:tc>
        <w:tc>
          <w:tcPr>
            <w:tcW w:w="143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自动</w:t>
            </w:r>
          </w:p>
        </w:tc>
        <w:tc>
          <w:tcPr>
            <w:tcW w:w="149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~62px</w:t>
            </w:r>
          </w:p>
        </w:tc>
        <w:tc>
          <w:tcPr>
            <w:tcW w:w="174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~81px</w:t>
            </w:r>
          </w:p>
        </w:tc>
        <w:tc>
          <w:tcPr>
            <w:tcW w:w="192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~97px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10"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槽（gutter）宽</w:t>
            </w:r>
          </w:p>
        </w:tc>
        <w:tc>
          <w:tcPr>
            <w:tcW w:w="6694" w:type="dxa"/>
            <w:gridSpan w:val="4"/>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30px （每列左右均有 15px）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10"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可嵌套</w:t>
            </w:r>
          </w:p>
        </w:tc>
        <w:tc>
          <w:tcPr>
            <w:tcW w:w="6694" w:type="dxa"/>
            <w:gridSpan w:val="4"/>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10"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偏移（Offsets）</w:t>
            </w:r>
          </w:p>
        </w:tc>
        <w:tc>
          <w:tcPr>
            <w:tcW w:w="6694" w:type="dxa"/>
            <w:gridSpan w:val="4"/>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610"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列排序</w:t>
            </w:r>
          </w:p>
        </w:tc>
        <w:tc>
          <w:tcPr>
            <w:tcW w:w="6694" w:type="dxa"/>
            <w:gridSpan w:val="4"/>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是</w:t>
            </w:r>
          </w:p>
        </w:tc>
      </w:tr>
    </w:tbl>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"grid-example-basic"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实例：从堆叠到水平排列</w:t>
      </w:r>
    </w:p>
    <w:p>
      <w:pPr>
        <w:pStyle w:val="10"/>
        <w:keepNext w:val="0"/>
        <w:keepLines w:val="0"/>
        <w:widowControl/>
        <w:suppressLineNumbers w:val="0"/>
      </w:pPr>
      <w:r>
        <w:t xml:space="preserve">使用单一的一组 </w:t>
      </w:r>
      <w:r>
        <w:rPr>
          <w:rStyle w:val="16"/>
        </w:rPr>
        <w:t>.col-md-*</w:t>
      </w:r>
      <w:r>
        <w:t xml:space="preserve"> 栅格类，就可以创建一个基本的栅格系统，在手机和平板设备上一开始是堆叠在一起的（超小屏幕到小屏幕这一范围），在桌面（中等）屏幕设备上变为水平排列。所有“列（column）必须放在 ” </w:t>
      </w:r>
      <w:r>
        <w:rPr>
          <w:rStyle w:val="16"/>
        </w:rPr>
        <w:t>.row</w:t>
      </w:r>
      <w:r>
        <w:t xml:space="preserve"> 内。</w:t>
      </w:r>
    </w:p>
    <w:p>
      <w:pPr>
        <w:keepNext w:val="0"/>
        <w:keepLines w:val="0"/>
        <w:widowControl/>
        <w:suppressLineNumbers w:val="0"/>
        <w:jc w:val="left"/>
      </w:pPr>
      <w:r>
        <w:rPr>
          <w:rFonts w:ascii="宋体" w:hAnsi="宋体" w:eastAsia="宋体" w:cs="宋体"/>
          <w:kern w:val="0"/>
          <w:sz w:val="24"/>
          <w:szCs w:val="24"/>
          <w:lang w:val="en-US" w:eastAsia="zh-CN" w:bidi="ar"/>
        </w:rPr>
        <w:t>.col-md-1</w:t>
      </w:r>
    </w:p>
    <w:p>
      <w:pPr>
        <w:keepNext w:val="0"/>
        <w:keepLines w:val="0"/>
        <w:widowControl/>
        <w:suppressLineNumbers w:val="0"/>
        <w:jc w:val="left"/>
      </w:pPr>
      <w:r>
        <w:rPr>
          <w:rFonts w:ascii="宋体" w:hAnsi="宋体" w:eastAsia="宋体" w:cs="宋体"/>
          <w:kern w:val="0"/>
          <w:sz w:val="24"/>
          <w:szCs w:val="24"/>
          <w:lang w:val="en-US" w:eastAsia="zh-CN" w:bidi="ar"/>
        </w:rPr>
        <w:t>.col-md-1</w:t>
      </w:r>
    </w:p>
    <w:p>
      <w:pPr>
        <w:keepNext w:val="0"/>
        <w:keepLines w:val="0"/>
        <w:widowControl/>
        <w:suppressLineNumbers w:val="0"/>
        <w:jc w:val="left"/>
      </w:pPr>
      <w:r>
        <w:rPr>
          <w:rFonts w:ascii="宋体" w:hAnsi="宋体" w:eastAsia="宋体" w:cs="宋体"/>
          <w:kern w:val="0"/>
          <w:sz w:val="24"/>
          <w:szCs w:val="24"/>
          <w:lang w:val="en-US" w:eastAsia="zh-CN" w:bidi="ar"/>
        </w:rPr>
        <w:t>.col-md-1</w:t>
      </w:r>
    </w:p>
    <w:p>
      <w:pPr>
        <w:keepNext w:val="0"/>
        <w:keepLines w:val="0"/>
        <w:widowControl/>
        <w:suppressLineNumbers w:val="0"/>
        <w:jc w:val="left"/>
      </w:pPr>
      <w:r>
        <w:rPr>
          <w:rFonts w:ascii="宋体" w:hAnsi="宋体" w:eastAsia="宋体" w:cs="宋体"/>
          <w:kern w:val="0"/>
          <w:sz w:val="24"/>
          <w:szCs w:val="24"/>
          <w:lang w:val="en-US" w:eastAsia="zh-CN" w:bidi="ar"/>
        </w:rPr>
        <w:t>.col-md-1</w:t>
      </w:r>
    </w:p>
    <w:p>
      <w:pPr>
        <w:keepNext w:val="0"/>
        <w:keepLines w:val="0"/>
        <w:widowControl/>
        <w:suppressLineNumbers w:val="0"/>
        <w:jc w:val="left"/>
      </w:pPr>
      <w:r>
        <w:rPr>
          <w:rFonts w:ascii="宋体" w:hAnsi="宋体" w:eastAsia="宋体" w:cs="宋体"/>
          <w:kern w:val="0"/>
          <w:sz w:val="24"/>
          <w:szCs w:val="24"/>
          <w:lang w:val="en-US" w:eastAsia="zh-CN" w:bidi="ar"/>
        </w:rPr>
        <w:t>.col-md-1</w:t>
      </w:r>
    </w:p>
    <w:p>
      <w:pPr>
        <w:keepNext w:val="0"/>
        <w:keepLines w:val="0"/>
        <w:widowControl/>
        <w:suppressLineNumbers w:val="0"/>
        <w:jc w:val="left"/>
      </w:pPr>
      <w:r>
        <w:rPr>
          <w:rFonts w:ascii="宋体" w:hAnsi="宋体" w:eastAsia="宋体" w:cs="宋体"/>
          <w:kern w:val="0"/>
          <w:sz w:val="24"/>
          <w:szCs w:val="24"/>
          <w:lang w:val="en-US" w:eastAsia="zh-CN" w:bidi="ar"/>
        </w:rPr>
        <w:t>.col-md-1</w:t>
      </w:r>
    </w:p>
    <w:p>
      <w:pPr>
        <w:keepNext w:val="0"/>
        <w:keepLines w:val="0"/>
        <w:widowControl/>
        <w:suppressLineNumbers w:val="0"/>
        <w:jc w:val="left"/>
      </w:pPr>
      <w:r>
        <w:rPr>
          <w:rFonts w:ascii="宋体" w:hAnsi="宋体" w:eastAsia="宋体" w:cs="宋体"/>
          <w:kern w:val="0"/>
          <w:sz w:val="24"/>
          <w:szCs w:val="24"/>
          <w:lang w:val="en-US" w:eastAsia="zh-CN" w:bidi="ar"/>
        </w:rPr>
        <w:t>.col-md-1</w:t>
      </w:r>
    </w:p>
    <w:p>
      <w:pPr>
        <w:keepNext w:val="0"/>
        <w:keepLines w:val="0"/>
        <w:widowControl/>
        <w:suppressLineNumbers w:val="0"/>
        <w:jc w:val="left"/>
      </w:pPr>
      <w:r>
        <w:rPr>
          <w:rFonts w:ascii="宋体" w:hAnsi="宋体" w:eastAsia="宋体" w:cs="宋体"/>
          <w:kern w:val="0"/>
          <w:sz w:val="24"/>
          <w:szCs w:val="24"/>
          <w:lang w:val="en-US" w:eastAsia="zh-CN" w:bidi="ar"/>
        </w:rPr>
        <w:t>.col-md-1</w:t>
      </w:r>
    </w:p>
    <w:p>
      <w:pPr>
        <w:keepNext w:val="0"/>
        <w:keepLines w:val="0"/>
        <w:widowControl/>
        <w:suppressLineNumbers w:val="0"/>
        <w:jc w:val="left"/>
      </w:pPr>
      <w:r>
        <w:rPr>
          <w:rFonts w:ascii="宋体" w:hAnsi="宋体" w:eastAsia="宋体" w:cs="宋体"/>
          <w:kern w:val="0"/>
          <w:sz w:val="24"/>
          <w:szCs w:val="24"/>
          <w:lang w:val="en-US" w:eastAsia="zh-CN" w:bidi="ar"/>
        </w:rPr>
        <w:t>.col-md-1</w:t>
      </w:r>
    </w:p>
    <w:p>
      <w:pPr>
        <w:keepNext w:val="0"/>
        <w:keepLines w:val="0"/>
        <w:widowControl/>
        <w:suppressLineNumbers w:val="0"/>
        <w:jc w:val="left"/>
      </w:pPr>
      <w:r>
        <w:rPr>
          <w:rFonts w:ascii="宋体" w:hAnsi="宋体" w:eastAsia="宋体" w:cs="宋体"/>
          <w:kern w:val="0"/>
          <w:sz w:val="24"/>
          <w:szCs w:val="24"/>
          <w:lang w:val="en-US" w:eastAsia="zh-CN" w:bidi="ar"/>
        </w:rPr>
        <w:t>.col-md-1</w:t>
      </w:r>
    </w:p>
    <w:p>
      <w:pPr>
        <w:keepNext w:val="0"/>
        <w:keepLines w:val="0"/>
        <w:widowControl/>
        <w:suppressLineNumbers w:val="0"/>
        <w:jc w:val="left"/>
      </w:pPr>
      <w:r>
        <w:rPr>
          <w:rFonts w:ascii="宋体" w:hAnsi="宋体" w:eastAsia="宋体" w:cs="宋体"/>
          <w:kern w:val="0"/>
          <w:sz w:val="24"/>
          <w:szCs w:val="24"/>
          <w:lang w:val="en-US" w:eastAsia="zh-CN" w:bidi="ar"/>
        </w:rPr>
        <w:t>.col-md-1</w:t>
      </w:r>
    </w:p>
    <w:p>
      <w:pPr>
        <w:keepNext w:val="0"/>
        <w:keepLines w:val="0"/>
        <w:widowControl/>
        <w:suppressLineNumbers w:val="0"/>
        <w:jc w:val="left"/>
      </w:pPr>
      <w:r>
        <w:rPr>
          <w:rFonts w:ascii="宋体" w:hAnsi="宋体" w:eastAsia="宋体" w:cs="宋体"/>
          <w:kern w:val="0"/>
          <w:sz w:val="24"/>
          <w:szCs w:val="24"/>
          <w:lang w:val="en-US" w:eastAsia="zh-CN" w:bidi="ar"/>
        </w:rPr>
        <w:t>.col-md-1</w:t>
      </w:r>
    </w:p>
    <w:p>
      <w:pPr>
        <w:keepNext w:val="0"/>
        <w:keepLines w:val="0"/>
        <w:widowControl/>
        <w:suppressLineNumbers w:val="0"/>
        <w:jc w:val="left"/>
      </w:pPr>
      <w:r>
        <w:rPr>
          <w:rFonts w:ascii="宋体" w:hAnsi="宋体" w:eastAsia="宋体" w:cs="宋体"/>
          <w:kern w:val="0"/>
          <w:sz w:val="24"/>
          <w:szCs w:val="24"/>
          <w:lang w:val="en-US" w:eastAsia="zh-CN" w:bidi="ar"/>
        </w:rPr>
        <w:t>.col-md-8</w:t>
      </w:r>
    </w:p>
    <w:p>
      <w:pPr>
        <w:keepNext w:val="0"/>
        <w:keepLines w:val="0"/>
        <w:widowControl/>
        <w:suppressLineNumbers w:val="0"/>
        <w:jc w:val="left"/>
      </w:pPr>
      <w:r>
        <w:rPr>
          <w:rFonts w:ascii="宋体" w:hAnsi="宋体" w:eastAsia="宋体" w:cs="宋体"/>
          <w:kern w:val="0"/>
          <w:sz w:val="24"/>
          <w:szCs w:val="24"/>
          <w:lang w:val="en-US" w:eastAsia="zh-CN" w:bidi="ar"/>
        </w:rPr>
        <w:t>.col-md-4</w:t>
      </w:r>
    </w:p>
    <w:p>
      <w:pPr>
        <w:keepNext w:val="0"/>
        <w:keepLines w:val="0"/>
        <w:widowControl/>
        <w:suppressLineNumbers w:val="0"/>
        <w:jc w:val="left"/>
      </w:pPr>
      <w:r>
        <w:rPr>
          <w:rFonts w:ascii="宋体" w:hAnsi="宋体" w:eastAsia="宋体" w:cs="宋体"/>
          <w:kern w:val="0"/>
          <w:sz w:val="24"/>
          <w:szCs w:val="24"/>
          <w:lang w:val="en-US" w:eastAsia="zh-CN" w:bidi="ar"/>
        </w:rPr>
        <w:t>.col-md-4</w:t>
      </w:r>
    </w:p>
    <w:p>
      <w:pPr>
        <w:keepNext w:val="0"/>
        <w:keepLines w:val="0"/>
        <w:widowControl/>
        <w:suppressLineNumbers w:val="0"/>
        <w:jc w:val="left"/>
      </w:pPr>
      <w:r>
        <w:rPr>
          <w:rFonts w:ascii="宋体" w:hAnsi="宋体" w:eastAsia="宋体" w:cs="宋体"/>
          <w:kern w:val="0"/>
          <w:sz w:val="24"/>
          <w:szCs w:val="24"/>
          <w:lang w:val="en-US" w:eastAsia="zh-CN" w:bidi="ar"/>
        </w:rPr>
        <w:t>.col-md-4</w:t>
      </w:r>
    </w:p>
    <w:p>
      <w:pPr>
        <w:keepNext w:val="0"/>
        <w:keepLines w:val="0"/>
        <w:widowControl/>
        <w:suppressLineNumbers w:val="0"/>
        <w:jc w:val="left"/>
      </w:pPr>
      <w:r>
        <w:rPr>
          <w:rFonts w:ascii="宋体" w:hAnsi="宋体" w:eastAsia="宋体" w:cs="宋体"/>
          <w:kern w:val="0"/>
          <w:sz w:val="24"/>
          <w:szCs w:val="24"/>
          <w:lang w:val="en-US" w:eastAsia="zh-CN" w:bidi="ar"/>
        </w:rPr>
        <w:t>.col-md-4</w:t>
      </w:r>
    </w:p>
    <w:p>
      <w:pPr>
        <w:keepNext w:val="0"/>
        <w:keepLines w:val="0"/>
        <w:widowControl/>
        <w:suppressLineNumbers w:val="0"/>
        <w:jc w:val="left"/>
      </w:pPr>
      <w:r>
        <w:rPr>
          <w:rFonts w:ascii="宋体" w:hAnsi="宋体" w:eastAsia="宋体" w:cs="宋体"/>
          <w:kern w:val="0"/>
          <w:sz w:val="24"/>
          <w:szCs w:val="24"/>
          <w:lang w:val="en-US" w:eastAsia="zh-CN" w:bidi="ar"/>
        </w:rPr>
        <w:t>.col-md-6</w:t>
      </w:r>
    </w:p>
    <w:p>
      <w:pPr>
        <w:keepNext w:val="0"/>
        <w:keepLines w:val="0"/>
        <w:widowControl/>
        <w:suppressLineNumbers w:val="0"/>
        <w:jc w:val="left"/>
      </w:pPr>
      <w:r>
        <w:rPr>
          <w:rFonts w:ascii="宋体" w:hAnsi="宋体" w:eastAsia="宋体" w:cs="宋体"/>
          <w:kern w:val="0"/>
          <w:sz w:val="24"/>
          <w:szCs w:val="24"/>
          <w:lang w:val="en-US" w:eastAsia="zh-CN" w:bidi="ar"/>
        </w:rPr>
        <w:t>.col-md-6</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class="col-md-1"&gt;</w:t>
      </w:r>
      <w:r>
        <w:rPr>
          <w:rStyle w:val="16"/>
        </w:rPr>
        <w:t>.col-md-1</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class="col-md-1"&gt;</w:t>
      </w:r>
      <w:r>
        <w:rPr>
          <w:rStyle w:val="16"/>
        </w:rPr>
        <w:t>.col-md-1</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class="col-md-1"&gt;</w:t>
      </w:r>
      <w:r>
        <w:rPr>
          <w:rStyle w:val="16"/>
        </w:rPr>
        <w:t>.col-md-1</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class="col-md-1"&gt;</w:t>
      </w:r>
      <w:r>
        <w:rPr>
          <w:rStyle w:val="16"/>
        </w:rPr>
        <w:t>.col-md-1</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class="col-md-1"&gt;</w:t>
      </w:r>
      <w:r>
        <w:rPr>
          <w:rStyle w:val="16"/>
        </w:rPr>
        <w:t>.col-md-1</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class="col-md-1"&gt;</w:t>
      </w:r>
      <w:r>
        <w:rPr>
          <w:rStyle w:val="16"/>
        </w:rPr>
        <w:t>.col-md-1</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class="col-md-1"&gt;</w:t>
      </w:r>
      <w:r>
        <w:rPr>
          <w:rStyle w:val="16"/>
        </w:rPr>
        <w:t>.col-md-1</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class="col-md-1"&gt;</w:t>
      </w:r>
      <w:r>
        <w:rPr>
          <w:rStyle w:val="16"/>
        </w:rPr>
        <w:t>.col-md-1</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class="col-md-1"&gt;</w:t>
      </w:r>
      <w:r>
        <w:rPr>
          <w:rStyle w:val="16"/>
        </w:rPr>
        <w:t>.col-md-1</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class="col-md-1"&gt;</w:t>
      </w:r>
      <w:r>
        <w:rPr>
          <w:rStyle w:val="16"/>
        </w:rPr>
        <w:t>.col-md-1</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class="col-md-1"&gt;</w:t>
      </w:r>
      <w:r>
        <w:rPr>
          <w:rStyle w:val="16"/>
        </w:rPr>
        <w:t>.col-md-1</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class="col-md-1"&gt;</w:t>
      </w:r>
      <w:r>
        <w:rPr>
          <w:rStyle w:val="16"/>
        </w:rPr>
        <w:t>.col-md-1</w:t>
      </w:r>
      <w:r>
        <w:t>&lt;/div&gt;&lt;/div&gt;&lt;div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class="col-md-8"&gt;</w:t>
      </w:r>
      <w:r>
        <w:rPr>
          <w:rStyle w:val="16"/>
        </w:rPr>
        <w:t>.col-md-8</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class="col-md-4"&gt;</w:t>
      </w:r>
      <w:r>
        <w:rPr>
          <w:rStyle w:val="16"/>
        </w:rPr>
        <w:t>.col-md-4</w:t>
      </w:r>
      <w:r>
        <w:t>&lt;/div&gt;&lt;/div&gt;&lt;div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class="col-md-4"&gt;</w:t>
      </w:r>
      <w:r>
        <w:rPr>
          <w:rStyle w:val="16"/>
        </w:rPr>
        <w:t>.col-md-4</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class="col-md-4"&gt;</w:t>
      </w:r>
      <w:r>
        <w:rPr>
          <w:rStyle w:val="16"/>
        </w:rPr>
        <w:t>.col-md-4</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class="col-md-4"&gt;</w:t>
      </w:r>
      <w:r>
        <w:rPr>
          <w:rStyle w:val="16"/>
        </w:rPr>
        <w:t>.col-md-4</w:t>
      </w:r>
      <w:r>
        <w:t>&lt;/div&gt;&lt;/div&gt;&lt;div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class="col-md-6"&gt;</w:t>
      </w:r>
      <w:r>
        <w:rPr>
          <w:rStyle w:val="16"/>
        </w:rPr>
        <w:t>.col-md-6</w:t>
      </w:r>
      <w:r>
        <w:t>&lt;/div&gt;</w:t>
      </w:r>
    </w:p>
    <w:p>
      <w:pPr>
        <w:pStyle w:val="9"/>
        <w:keepNext w:val="0"/>
        <w:keepLines w:val="0"/>
        <w:widowControl/>
        <w:suppressLineNumbers w:val="0"/>
      </w:pPr>
      <w:r>
        <w:rPr>
          <w:rStyle w:val="16"/>
        </w:rPr>
        <w:t xml:space="preserve">  </w:t>
      </w:r>
      <w:r>
        <w:t>&lt;div</w:t>
      </w:r>
      <w:r>
        <w:rPr>
          <w:rStyle w:val="16"/>
        </w:rPr>
        <w:t xml:space="preserve"> </w:t>
      </w:r>
      <w:r>
        <w:t>class="col-md-6"&gt;</w:t>
      </w:r>
      <w:r>
        <w:rPr>
          <w:rStyle w:val="16"/>
        </w:rPr>
        <w:t>.col-md-6</w:t>
      </w:r>
      <w:r>
        <w:t>&lt;/div&gt;&lt;/div&gt;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"grid-example-fluid"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实例：流式布局容器</w:t>
      </w:r>
    </w:p>
    <w:p>
      <w:pPr>
        <w:pStyle w:val="10"/>
        <w:keepNext w:val="0"/>
        <w:keepLines w:val="0"/>
        <w:widowControl/>
        <w:suppressLineNumbers w:val="0"/>
      </w:pPr>
      <w:r>
        <w:t xml:space="preserve">将最外面的布局元素 </w:t>
      </w:r>
      <w:r>
        <w:rPr>
          <w:rStyle w:val="16"/>
        </w:rPr>
        <w:t>.container</w:t>
      </w:r>
      <w:r>
        <w:t xml:space="preserve"> 修改为 </w:t>
      </w:r>
      <w:r>
        <w:rPr>
          <w:rStyle w:val="16"/>
        </w:rPr>
        <w:t>.container-fluid</w:t>
      </w:r>
      <w:r>
        <w:t>，就可以将固定宽度的栅格布局转换为 100% 宽度的布局。</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class="container-fluid"&gt;</w:t>
      </w:r>
    </w:p>
    <w:p>
      <w:pPr>
        <w:pStyle w:val="9"/>
        <w:keepNext w:val="0"/>
        <w:keepLines w:val="0"/>
        <w:widowControl/>
        <w:suppressLineNumbers w:val="0"/>
        <w:rPr>
          <w:rStyle w:val="16"/>
        </w:rPr>
      </w:pPr>
      <w:r>
        <w:rPr>
          <w:rStyle w:val="16"/>
        </w:rPr>
        <w:t xml:space="preserve">  </w:t>
      </w:r>
      <w:r>
        <w:t>&lt;div</w:t>
      </w:r>
      <w:r>
        <w:rPr>
          <w:rStyle w:val="16"/>
        </w:rPr>
        <w:t xml:space="preserve"> </w:t>
      </w:r>
      <w:r>
        <w:t>class="row"&gt;</w:t>
      </w:r>
    </w:p>
    <w:p>
      <w:pPr>
        <w:pStyle w:val="9"/>
        <w:keepNext w:val="0"/>
        <w:keepLines w:val="0"/>
        <w:widowControl/>
        <w:suppressLineNumbers w:val="0"/>
        <w:rPr>
          <w:rStyle w:val="16"/>
        </w:rPr>
      </w:pPr>
      <w:r>
        <w:rPr>
          <w:rStyle w:val="16"/>
        </w:rPr>
        <w:t xml:space="preserve">    ...</w:t>
      </w:r>
    </w:p>
    <w:p>
      <w:pPr>
        <w:pStyle w:val="9"/>
        <w:keepNext w:val="0"/>
        <w:keepLines w:val="0"/>
        <w:widowControl/>
        <w:suppressLineNumbers w:val="0"/>
      </w:pPr>
      <w:r>
        <w:rPr>
          <w:rStyle w:val="16"/>
        </w:rPr>
        <w:t xml:space="preserve">  </w:t>
      </w:r>
      <w:r>
        <w:t>&lt;/div&gt;&lt;/div&gt;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"grid-example-mixed"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实例：移动设备和桌面屏幕</w:t>
      </w:r>
    </w:p>
    <w:p>
      <w:pPr>
        <w:pStyle w:val="10"/>
        <w:keepNext w:val="0"/>
        <w:keepLines w:val="0"/>
        <w:widowControl/>
        <w:suppressLineNumbers w:val="0"/>
      </w:pPr>
      <w:r>
        <w:t xml:space="preserve">是否不希望在小屏幕设备上所有列都堆叠在一起？那就使用针对超小屏幕和中等屏幕设备所定义的类吧，即 </w:t>
      </w:r>
      <w:r>
        <w:rPr>
          <w:rStyle w:val="16"/>
        </w:rPr>
        <w:t>.col-xs-*</w:t>
      </w:r>
      <w:r>
        <w:t xml:space="preserve"> 和 </w:t>
      </w:r>
      <w:r>
        <w:rPr>
          <w:rStyle w:val="16"/>
        </w:rPr>
        <w:t>.col-md-*</w:t>
      </w:r>
      <w:r>
        <w:t>。请看下面的实例，研究一下这些是如何工作的。</w:t>
      </w:r>
    </w:p>
    <w:p>
      <w:pPr>
        <w:keepNext w:val="0"/>
        <w:keepLines w:val="0"/>
        <w:widowControl/>
        <w:suppressLineNumbers w:val="0"/>
        <w:jc w:val="left"/>
      </w:pPr>
      <w:r>
        <w:rPr>
          <w:rFonts w:ascii="宋体" w:hAnsi="宋体" w:eastAsia="宋体" w:cs="宋体"/>
          <w:kern w:val="0"/>
          <w:sz w:val="24"/>
          <w:szCs w:val="24"/>
          <w:lang w:val="en-US" w:eastAsia="zh-CN" w:bidi="ar"/>
        </w:rPr>
        <w:t>.col-xs-12 .col-md-8</w:t>
      </w:r>
    </w:p>
    <w:p>
      <w:pPr>
        <w:keepNext w:val="0"/>
        <w:keepLines w:val="0"/>
        <w:widowControl/>
        <w:suppressLineNumbers w:val="0"/>
        <w:jc w:val="left"/>
      </w:pPr>
      <w:r>
        <w:rPr>
          <w:rFonts w:ascii="宋体" w:hAnsi="宋体" w:eastAsia="宋体" w:cs="宋体"/>
          <w:kern w:val="0"/>
          <w:sz w:val="24"/>
          <w:szCs w:val="24"/>
          <w:lang w:val="en-US" w:eastAsia="zh-CN" w:bidi="ar"/>
        </w:rPr>
        <w:t>.col-xs-6 .col-md-4</w:t>
      </w:r>
    </w:p>
    <w:p>
      <w:pPr>
        <w:keepNext w:val="0"/>
        <w:keepLines w:val="0"/>
        <w:widowControl/>
        <w:suppressLineNumbers w:val="0"/>
        <w:jc w:val="left"/>
      </w:pPr>
      <w:r>
        <w:rPr>
          <w:rFonts w:ascii="宋体" w:hAnsi="宋体" w:eastAsia="宋体" w:cs="宋体"/>
          <w:kern w:val="0"/>
          <w:sz w:val="24"/>
          <w:szCs w:val="24"/>
          <w:lang w:val="en-US" w:eastAsia="zh-CN" w:bidi="ar"/>
        </w:rPr>
        <w:t>.col-xs-6 .col-md-4</w:t>
      </w:r>
    </w:p>
    <w:p>
      <w:pPr>
        <w:keepNext w:val="0"/>
        <w:keepLines w:val="0"/>
        <w:widowControl/>
        <w:suppressLineNumbers w:val="0"/>
        <w:jc w:val="left"/>
      </w:pPr>
      <w:r>
        <w:rPr>
          <w:rFonts w:ascii="宋体" w:hAnsi="宋体" w:eastAsia="宋体" w:cs="宋体"/>
          <w:kern w:val="0"/>
          <w:sz w:val="24"/>
          <w:szCs w:val="24"/>
          <w:lang w:val="en-US" w:eastAsia="zh-CN" w:bidi="ar"/>
        </w:rPr>
        <w:t>.col-xs-6 .col-md-4</w:t>
      </w:r>
    </w:p>
    <w:p>
      <w:pPr>
        <w:keepNext w:val="0"/>
        <w:keepLines w:val="0"/>
        <w:widowControl/>
        <w:suppressLineNumbers w:val="0"/>
        <w:jc w:val="left"/>
      </w:pPr>
      <w:r>
        <w:rPr>
          <w:rFonts w:ascii="宋体" w:hAnsi="宋体" w:eastAsia="宋体" w:cs="宋体"/>
          <w:kern w:val="0"/>
          <w:sz w:val="24"/>
          <w:szCs w:val="24"/>
          <w:lang w:val="en-US" w:eastAsia="zh-CN" w:bidi="ar"/>
        </w:rPr>
        <w:t>.col-xs-6 .col-md-4</w:t>
      </w:r>
    </w:p>
    <w:p>
      <w:pPr>
        <w:keepNext w:val="0"/>
        <w:keepLines w:val="0"/>
        <w:widowControl/>
        <w:suppressLineNumbers w:val="0"/>
        <w:jc w:val="left"/>
      </w:pPr>
      <w:r>
        <w:rPr>
          <w:rFonts w:ascii="宋体" w:hAnsi="宋体" w:eastAsia="宋体" w:cs="宋体"/>
          <w:kern w:val="0"/>
          <w:sz w:val="24"/>
          <w:szCs w:val="24"/>
          <w:lang w:val="en-US" w:eastAsia="zh-CN" w:bidi="ar"/>
        </w:rPr>
        <w:t>.col-xs-6</w:t>
      </w:r>
    </w:p>
    <w:p>
      <w:pPr>
        <w:keepNext w:val="0"/>
        <w:keepLines w:val="0"/>
        <w:widowControl/>
        <w:suppressLineNumbers w:val="0"/>
        <w:jc w:val="left"/>
      </w:pPr>
      <w:r>
        <w:rPr>
          <w:rFonts w:ascii="宋体" w:hAnsi="宋体" w:eastAsia="宋体" w:cs="宋体"/>
          <w:kern w:val="0"/>
          <w:sz w:val="24"/>
          <w:szCs w:val="24"/>
          <w:lang w:val="en-US" w:eastAsia="zh-CN" w:bidi="ar"/>
        </w:rPr>
        <w:t>.col-xs-6</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 Stack the columns on mobile by making one full-width and the other half-width --&gt;&lt;div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class="col-xs-12 col-md-8"&gt;</w:t>
      </w:r>
      <w:r>
        <w:rPr>
          <w:rStyle w:val="16"/>
        </w:rPr>
        <w:t>.col-xs-12 .col-md-8</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class="col-xs-6 col-md-4"&gt;</w:t>
      </w:r>
      <w:r>
        <w:rPr>
          <w:rStyle w:val="16"/>
        </w:rPr>
        <w:t>.col-xs-6 .col-md-4</w:t>
      </w:r>
      <w:r>
        <w:t>&lt;/div&gt;&lt;/div&gt;</w:t>
      </w:r>
    </w:p>
    <w:p>
      <w:pPr>
        <w:pStyle w:val="9"/>
        <w:keepNext w:val="0"/>
        <w:keepLines w:val="0"/>
        <w:widowControl/>
        <w:suppressLineNumbers w:val="0"/>
        <w:rPr>
          <w:rStyle w:val="16"/>
        </w:rPr>
      </w:pPr>
      <w:r>
        <w:t>&lt;!-- Columns start at 50% wide on mobile and bump up to 33.3% wide on desktop --&gt;&lt;div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class="col-xs-6 col-md-4"&gt;</w:t>
      </w:r>
      <w:r>
        <w:rPr>
          <w:rStyle w:val="16"/>
        </w:rPr>
        <w:t>.col-xs-6 .col-md-4</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class="col-xs-6 col-md-4"&gt;</w:t>
      </w:r>
      <w:r>
        <w:rPr>
          <w:rStyle w:val="16"/>
        </w:rPr>
        <w:t>.col-xs-6 .col-md-4</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class="col-xs-6 col-md-4"&gt;</w:t>
      </w:r>
      <w:r>
        <w:rPr>
          <w:rStyle w:val="16"/>
        </w:rPr>
        <w:t>.col-xs-6 .col-md-4</w:t>
      </w:r>
      <w:r>
        <w:t>&lt;/div&gt;&lt;/div&gt;</w:t>
      </w:r>
    </w:p>
    <w:p>
      <w:pPr>
        <w:pStyle w:val="9"/>
        <w:keepNext w:val="0"/>
        <w:keepLines w:val="0"/>
        <w:widowControl/>
        <w:suppressLineNumbers w:val="0"/>
        <w:rPr>
          <w:rStyle w:val="16"/>
        </w:rPr>
      </w:pPr>
      <w:r>
        <w:t>&lt;!-- Columns are always 50% wide, on mobile and desktop --&gt;&lt;div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class="col-xs-6"&gt;</w:t>
      </w:r>
      <w:r>
        <w:rPr>
          <w:rStyle w:val="16"/>
        </w:rPr>
        <w:t>.col-xs-6</w:t>
      </w:r>
      <w:r>
        <w:t>&lt;/div&gt;</w:t>
      </w:r>
    </w:p>
    <w:p>
      <w:pPr>
        <w:pStyle w:val="9"/>
        <w:keepNext w:val="0"/>
        <w:keepLines w:val="0"/>
        <w:widowControl/>
        <w:suppressLineNumbers w:val="0"/>
      </w:pPr>
      <w:r>
        <w:rPr>
          <w:rStyle w:val="16"/>
        </w:rPr>
        <w:t xml:space="preserve">  </w:t>
      </w:r>
      <w:r>
        <w:t>&lt;div</w:t>
      </w:r>
      <w:r>
        <w:rPr>
          <w:rStyle w:val="16"/>
        </w:rPr>
        <w:t xml:space="preserve"> </w:t>
      </w:r>
      <w:r>
        <w:t>class="col-xs-6"&gt;</w:t>
      </w:r>
      <w:r>
        <w:rPr>
          <w:rStyle w:val="16"/>
        </w:rPr>
        <w:t>.col-xs-6</w:t>
      </w:r>
      <w:r>
        <w:t>&lt;/div&gt;&lt;/div&gt;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"grid-example-mixed-complete"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实例：手机、平板、桌面</w:t>
      </w:r>
    </w:p>
    <w:p>
      <w:pPr>
        <w:pStyle w:val="10"/>
        <w:keepNext w:val="0"/>
        <w:keepLines w:val="0"/>
        <w:widowControl/>
        <w:suppressLineNumbers w:val="0"/>
      </w:pPr>
      <w:r>
        <w:t xml:space="preserve">在上面案例的基础上，通过使用针对平板设备的 </w:t>
      </w:r>
      <w:r>
        <w:rPr>
          <w:rStyle w:val="16"/>
        </w:rPr>
        <w:t>.col-sm-*</w:t>
      </w:r>
      <w:r>
        <w:t xml:space="preserve"> 类，我们来创建更加动态和强大的布局吧。</w:t>
      </w:r>
    </w:p>
    <w:p>
      <w:pPr>
        <w:keepNext w:val="0"/>
        <w:keepLines w:val="0"/>
        <w:widowControl/>
        <w:suppressLineNumbers w:val="0"/>
        <w:jc w:val="left"/>
      </w:pPr>
      <w:r>
        <w:rPr>
          <w:rFonts w:ascii="宋体" w:hAnsi="宋体" w:eastAsia="宋体" w:cs="宋体"/>
          <w:kern w:val="0"/>
          <w:sz w:val="24"/>
          <w:szCs w:val="24"/>
          <w:lang w:val="en-US" w:eastAsia="zh-CN" w:bidi="ar"/>
        </w:rPr>
        <w:t>.col-xs-12 .col-sm-6 .col-md-8</w:t>
      </w:r>
    </w:p>
    <w:p>
      <w:pPr>
        <w:keepNext w:val="0"/>
        <w:keepLines w:val="0"/>
        <w:widowControl/>
        <w:suppressLineNumbers w:val="0"/>
        <w:jc w:val="left"/>
      </w:pPr>
      <w:r>
        <w:rPr>
          <w:rFonts w:ascii="宋体" w:hAnsi="宋体" w:eastAsia="宋体" w:cs="宋体"/>
          <w:kern w:val="0"/>
          <w:sz w:val="24"/>
          <w:szCs w:val="24"/>
          <w:lang w:val="en-US" w:eastAsia="zh-CN" w:bidi="ar"/>
        </w:rPr>
        <w:t>.col-xs-6 .col-md-4</w:t>
      </w:r>
    </w:p>
    <w:p>
      <w:pPr>
        <w:keepNext w:val="0"/>
        <w:keepLines w:val="0"/>
        <w:widowControl/>
        <w:suppressLineNumbers w:val="0"/>
        <w:jc w:val="left"/>
      </w:pPr>
      <w:r>
        <w:rPr>
          <w:rFonts w:ascii="宋体" w:hAnsi="宋体" w:eastAsia="宋体" w:cs="宋体"/>
          <w:kern w:val="0"/>
          <w:sz w:val="24"/>
          <w:szCs w:val="24"/>
          <w:lang w:val="en-US" w:eastAsia="zh-CN" w:bidi="ar"/>
        </w:rPr>
        <w:t>.col-xs-6 .col-sm-4</w:t>
      </w:r>
    </w:p>
    <w:p>
      <w:pPr>
        <w:keepNext w:val="0"/>
        <w:keepLines w:val="0"/>
        <w:widowControl/>
        <w:suppressLineNumbers w:val="0"/>
        <w:jc w:val="left"/>
      </w:pPr>
      <w:r>
        <w:rPr>
          <w:rFonts w:ascii="宋体" w:hAnsi="宋体" w:eastAsia="宋体" w:cs="宋体"/>
          <w:kern w:val="0"/>
          <w:sz w:val="24"/>
          <w:szCs w:val="24"/>
          <w:lang w:val="en-US" w:eastAsia="zh-CN" w:bidi="ar"/>
        </w:rPr>
        <w:t>.col-xs-6 .col-sm-4</w:t>
      </w:r>
    </w:p>
    <w:p>
      <w:pPr>
        <w:keepNext w:val="0"/>
        <w:keepLines w:val="0"/>
        <w:widowControl/>
        <w:suppressLineNumbers w:val="0"/>
        <w:jc w:val="left"/>
      </w:pPr>
      <w:r>
        <w:rPr>
          <w:rFonts w:ascii="宋体" w:hAnsi="宋体" w:eastAsia="宋体" w:cs="宋体"/>
          <w:kern w:val="0"/>
          <w:sz w:val="24"/>
          <w:szCs w:val="24"/>
          <w:lang w:val="en-US" w:eastAsia="zh-CN" w:bidi="ar"/>
        </w:rPr>
        <w:t>.col-xs-6 .col-sm-4</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class="col-xs-12 col-sm-6 col-md-8"&gt;</w:t>
      </w:r>
      <w:r>
        <w:rPr>
          <w:rStyle w:val="16"/>
        </w:rPr>
        <w:t>.col-xs-12 .col-sm-6 .col-md-8</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class="col-xs-6 col-md-4"&gt;</w:t>
      </w:r>
      <w:r>
        <w:rPr>
          <w:rStyle w:val="16"/>
        </w:rPr>
        <w:t>.col-xs-6 .col-md-4</w:t>
      </w:r>
      <w:r>
        <w:t>&lt;/div&gt;&lt;/div&gt;&lt;div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class="col-xs-6 col-sm-4"&gt;</w:t>
      </w:r>
      <w:r>
        <w:rPr>
          <w:rStyle w:val="16"/>
        </w:rPr>
        <w:t>.col-xs-6 .col-sm-4</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class="col-xs-6 col-sm-4"&gt;</w:t>
      </w:r>
      <w:r>
        <w:rPr>
          <w:rStyle w:val="16"/>
        </w:rPr>
        <w:t>.col-xs-6 .col-sm-4</w:t>
      </w:r>
      <w:r>
        <w:t>&lt;/div&gt;</w:t>
      </w:r>
    </w:p>
    <w:p>
      <w:pPr>
        <w:pStyle w:val="9"/>
        <w:keepNext w:val="0"/>
        <w:keepLines w:val="0"/>
        <w:widowControl/>
        <w:suppressLineNumbers w:val="0"/>
        <w:rPr>
          <w:rStyle w:val="16"/>
        </w:rPr>
      </w:pPr>
      <w:r>
        <w:rPr>
          <w:rStyle w:val="16"/>
        </w:rPr>
        <w:t xml:space="preserve">  </w:t>
      </w:r>
      <w:r>
        <w:t>&lt;!-- Optional: clear the XS cols if their content doesn't match in height --&gt;</w:t>
      </w:r>
    </w:p>
    <w:p>
      <w:pPr>
        <w:pStyle w:val="9"/>
        <w:keepNext w:val="0"/>
        <w:keepLines w:val="0"/>
        <w:widowControl/>
        <w:suppressLineNumbers w:val="0"/>
        <w:rPr>
          <w:rStyle w:val="16"/>
        </w:rPr>
      </w:pPr>
      <w:r>
        <w:rPr>
          <w:rStyle w:val="16"/>
        </w:rPr>
        <w:t xml:space="preserve">  </w:t>
      </w:r>
      <w:r>
        <w:t>&lt;div</w:t>
      </w:r>
      <w:r>
        <w:rPr>
          <w:rStyle w:val="16"/>
        </w:rPr>
        <w:t xml:space="preserve"> </w:t>
      </w:r>
      <w:r>
        <w:t>class="clearfix visible-xs-block"&gt;&lt;/div&gt;</w:t>
      </w:r>
    </w:p>
    <w:p>
      <w:pPr>
        <w:pStyle w:val="9"/>
        <w:keepNext w:val="0"/>
        <w:keepLines w:val="0"/>
        <w:widowControl/>
        <w:suppressLineNumbers w:val="0"/>
      </w:pPr>
      <w:r>
        <w:rPr>
          <w:rStyle w:val="16"/>
        </w:rPr>
        <w:t xml:space="preserve">  </w:t>
      </w:r>
      <w:r>
        <w:t>&lt;div</w:t>
      </w:r>
      <w:r>
        <w:rPr>
          <w:rStyle w:val="16"/>
        </w:rPr>
        <w:t xml:space="preserve"> </w:t>
      </w:r>
      <w:r>
        <w:t>class="col-xs-6 col-sm-4"&gt;</w:t>
      </w:r>
      <w:r>
        <w:rPr>
          <w:rStyle w:val="16"/>
        </w:rPr>
        <w:t>.col-xs-6 .col-sm-4</w:t>
      </w:r>
      <w:r>
        <w:t>&lt;/div&gt;&lt;/div&gt;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"grid-example-wrapping"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实例：多余的列（column）将另起一行排列</w:t>
      </w:r>
    </w:p>
    <w:p>
      <w:pPr>
        <w:pStyle w:val="10"/>
        <w:keepNext w:val="0"/>
        <w:keepLines w:val="0"/>
        <w:widowControl/>
        <w:suppressLineNumbers w:val="0"/>
      </w:pPr>
      <w:r>
        <w:t xml:space="preserve">如果在一个 </w:t>
      </w:r>
      <w:r>
        <w:rPr>
          <w:rStyle w:val="16"/>
        </w:rPr>
        <w:t>.row</w:t>
      </w:r>
      <w:r>
        <w:t xml:space="preserve"> 内包含的列（column）大于12个，包含多余列（column）的元素将作为一个整体单元被另起一行排列。</w:t>
      </w:r>
    </w:p>
    <w:p>
      <w:pPr>
        <w:keepNext w:val="0"/>
        <w:keepLines w:val="0"/>
        <w:widowControl/>
        <w:suppressLineNumbers w:val="0"/>
        <w:jc w:val="left"/>
      </w:pPr>
      <w:r>
        <w:rPr>
          <w:rFonts w:ascii="宋体" w:hAnsi="宋体" w:eastAsia="宋体" w:cs="宋体"/>
          <w:kern w:val="0"/>
          <w:sz w:val="24"/>
          <w:szCs w:val="24"/>
          <w:lang w:val="en-US" w:eastAsia="zh-CN" w:bidi="ar"/>
        </w:rPr>
        <w:t>.col-xs-9</w:t>
      </w:r>
    </w:p>
    <w:p>
      <w:pPr>
        <w:keepNext w:val="0"/>
        <w:keepLines w:val="0"/>
        <w:widowControl/>
        <w:suppressLineNumbers w:val="0"/>
        <w:jc w:val="left"/>
      </w:pPr>
      <w:r>
        <w:rPr>
          <w:rFonts w:ascii="宋体" w:hAnsi="宋体" w:eastAsia="宋体" w:cs="宋体"/>
          <w:kern w:val="0"/>
          <w:sz w:val="24"/>
          <w:szCs w:val="24"/>
          <w:lang w:val="en-US" w:eastAsia="zh-CN" w:bidi="ar"/>
        </w:rPr>
        <w:t>.col-xs-4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Since 9 + 4 = 13 &gt; 12, this 4-column-wide div gets wrapped onto a new line as one contiguous unit.</w:t>
      </w:r>
    </w:p>
    <w:p>
      <w:pPr>
        <w:keepNext w:val="0"/>
        <w:keepLines w:val="0"/>
        <w:widowControl/>
        <w:suppressLineNumbers w:val="0"/>
        <w:jc w:val="left"/>
      </w:pPr>
      <w:r>
        <w:rPr>
          <w:rFonts w:ascii="宋体" w:hAnsi="宋体" w:eastAsia="宋体" w:cs="宋体"/>
          <w:kern w:val="0"/>
          <w:sz w:val="24"/>
          <w:szCs w:val="24"/>
          <w:lang w:val="en-US" w:eastAsia="zh-CN" w:bidi="ar"/>
        </w:rPr>
        <w:t>.col-xs-6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Subsequent columns continue along the new line.</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class="col-xs-9"&gt;</w:t>
      </w:r>
      <w:r>
        <w:rPr>
          <w:rStyle w:val="16"/>
        </w:rPr>
        <w:t>.col-xs-9</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class="col-xs-4"&gt;</w:t>
      </w:r>
      <w:r>
        <w:rPr>
          <w:rStyle w:val="16"/>
        </w:rPr>
        <w:t>.col-xs-4</w:t>
      </w:r>
      <w:r>
        <w:t>&lt;br&gt;</w:t>
      </w:r>
      <w:r>
        <w:rPr>
          <w:rStyle w:val="16"/>
        </w:rPr>
        <w:t xml:space="preserve">Since 9 + 4 = 13 </w:t>
      </w:r>
      <w:r>
        <w:t>&amp;gt;</w:t>
      </w:r>
      <w:r>
        <w:rPr>
          <w:rStyle w:val="16"/>
        </w:rPr>
        <w:t xml:space="preserve"> 12, this 4-column-wide div gets wrapped onto a new line as one contiguous unit.</w:t>
      </w:r>
      <w:r>
        <w:t>&lt;/div&gt;</w:t>
      </w:r>
    </w:p>
    <w:p>
      <w:pPr>
        <w:pStyle w:val="9"/>
        <w:keepNext w:val="0"/>
        <w:keepLines w:val="0"/>
        <w:widowControl/>
        <w:suppressLineNumbers w:val="0"/>
      </w:pPr>
      <w:r>
        <w:rPr>
          <w:rStyle w:val="16"/>
        </w:rPr>
        <w:t xml:space="preserve">  </w:t>
      </w:r>
      <w:r>
        <w:t>&lt;div</w:t>
      </w:r>
      <w:r>
        <w:rPr>
          <w:rStyle w:val="16"/>
        </w:rPr>
        <w:t xml:space="preserve"> </w:t>
      </w:r>
      <w:r>
        <w:t>class="col-xs-6"&gt;</w:t>
      </w:r>
      <w:r>
        <w:rPr>
          <w:rStyle w:val="16"/>
        </w:rPr>
        <w:t>.col-xs-6</w:t>
      </w:r>
      <w:r>
        <w:t>&lt;br&gt;</w:t>
      </w:r>
      <w:r>
        <w:rPr>
          <w:rStyle w:val="16"/>
        </w:rPr>
        <w:t>Subsequent columns continue along the new line.</w:t>
      </w:r>
      <w:r>
        <w:t>&lt;/div&gt;&lt;/div&gt;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"grid-responsive-resets"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响应式列重置</w:t>
      </w:r>
    </w:p>
    <w:p>
      <w:pPr>
        <w:pStyle w:val="10"/>
        <w:keepNext w:val="0"/>
        <w:keepLines w:val="0"/>
        <w:widowControl/>
        <w:suppressLineNumbers w:val="0"/>
      </w:pPr>
      <w:r>
        <w:t xml:space="preserve">即便有上面给出的四组栅格class，你也不免会碰到一些问题，例如，在某些阈值时，某些列可能会出现比别的列高的情况。为了克服这一问题，建议联合使用 </w:t>
      </w:r>
      <w:r>
        <w:rPr>
          <w:rStyle w:val="16"/>
        </w:rPr>
        <w:t>.clearfix</w:t>
      </w:r>
      <w:r>
        <w:t xml:space="preserve"> 和 </w:t>
      </w:r>
      <w:r>
        <w:fldChar w:fldCharType="begin"/>
      </w:r>
      <w:r>
        <w:instrText xml:space="preserve"> HYPERLINK "http://v3.bootcss.com/css/" \l "responsive-utilities" </w:instrText>
      </w:r>
      <w:r>
        <w:fldChar w:fldCharType="separate"/>
      </w:r>
      <w:r>
        <w:rPr>
          <w:rStyle w:val="15"/>
        </w:rPr>
        <w:t>响应式工具类</w:t>
      </w:r>
      <w:r>
        <w:fldChar w:fldCharType="end"/>
      </w:r>
      <w:r>
        <w:t>。</w:t>
      </w:r>
    </w:p>
    <w:p>
      <w:pPr>
        <w:keepNext w:val="0"/>
        <w:keepLines w:val="0"/>
        <w:widowControl/>
        <w:suppressLineNumbers w:val="0"/>
        <w:jc w:val="left"/>
      </w:pPr>
      <w:r>
        <w:rPr>
          <w:rFonts w:ascii="宋体" w:hAnsi="宋体" w:eastAsia="宋体" w:cs="宋体"/>
          <w:kern w:val="0"/>
          <w:sz w:val="24"/>
          <w:szCs w:val="24"/>
          <w:lang w:val="en-US" w:eastAsia="zh-CN" w:bidi="ar"/>
        </w:rPr>
        <w:t xml:space="preserve">.col-xs-6 .col-sm-3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Resize your viewport or check it out on your phone for an example. </w:t>
      </w:r>
    </w:p>
    <w:p>
      <w:pPr>
        <w:keepNext w:val="0"/>
        <w:keepLines w:val="0"/>
        <w:widowControl/>
        <w:suppressLineNumbers w:val="0"/>
        <w:jc w:val="left"/>
      </w:pPr>
      <w:r>
        <w:rPr>
          <w:rFonts w:ascii="宋体" w:hAnsi="宋体" w:eastAsia="宋体" w:cs="宋体"/>
          <w:kern w:val="0"/>
          <w:sz w:val="24"/>
          <w:szCs w:val="24"/>
          <w:lang w:val="en-US" w:eastAsia="zh-CN" w:bidi="ar"/>
        </w:rPr>
        <w:t>.col-xs-6 .col-sm-3</w:t>
      </w:r>
    </w:p>
    <w:p>
      <w:pPr>
        <w:keepNext w:val="0"/>
        <w:keepLines w:val="0"/>
        <w:widowControl/>
        <w:suppressLineNumbers w:val="0"/>
        <w:jc w:val="left"/>
      </w:pPr>
      <w:r>
        <w:rPr>
          <w:rFonts w:ascii="宋体" w:hAnsi="宋体" w:eastAsia="宋体" w:cs="宋体"/>
          <w:kern w:val="0"/>
          <w:sz w:val="24"/>
          <w:szCs w:val="24"/>
          <w:lang w:val="en-US" w:eastAsia="zh-CN" w:bidi="ar"/>
        </w:rPr>
        <w:t>.col-xs-6 .col-sm-3</w:t>
      </w:r>
    </w:p>
    <w:p>
      <w:pPr>
        <w:keepNext w:val="0"/>
        <w:keepLines w:val="0"/>
        <w:widowControl/>
        <w:suppressLineNumbers w:val="0"/>
        <w:jc w:val="left"/>
      </w:pPr>
      <w:r>
        <w:rPr>
          <w:rFonts w:ascii="宋体" w:hAnsi="宋体" w:eastAsia="宋体" w:cs="宋体"/>
          <w:kern w:val="0"/>
          <w:sz w:val="24"/>
          <w:szCs w:val="24"/>
          <w:lang w:val="en-US" w:eastAsia="zh-CN" w:bidi="ar"/>
        </w:rPr>
        <w:t>.col-xs-6 .col-sm-3</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class="col-xs-6 col-sm-3"&gt;</w:t>
      </w:r>
      <w:r>
        <w:rPr>
          <w:rStyle w:val="16"/>
        </w:rPr>
        <w:t>.col-xs-6 .col-sm-3</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class="col-xs-6 col-sm-3"&gt;</w:t>
      </w:r>
      <w:r>
        <w:rPr>
          <w:rStyle w:val="16"/>
        </w:rPr>
        <w:t>.col-xs-6 .col-sm-3</w:t>
      </w:r>
      <w:r>
        <w:t>&lt;/div&gt;</w:t>
      </w:r>
    </w:p>
    <w:p>
      <w:pPr>
        <w:pStyle w:val="9"/>
        <w:keepNext w:val="0"/>
        <w:keepLines w:val="0"/>
        <w:widowControl/>
        <w:suppressLineNumbers w:val="0"/>
        <w:rPr>
          <w:rStyle w:val="16"/>
        </w:rPr>
      </w:pPr>
    </w:p>
    <w:p>
      <w:pPr>
        <w:pStyle w:val="9"/>
        <w:keepNext w:val="0"/>
        <w:keepLines w:val="0"/>
        <w:widowControl/>
        <w:suppressLineNumbers w:val="0"/>
        <w:rPr>
          <w:rStyle w:val="16"/>
        </w:rPr>
      </w:pPr>
      <w:r>
        <w:rPr>
          <w:rStyle w:val="16"/>
        </w:rPr>
        <w:t xml:space="preserve">  </w:t>
      </w:r>
      <w:r>
        <w:t>&lt;!-- Add the extra clearfix for only the required viewport --&gt;</w:t>
      </w:r>
    </w:p>
    <w:p>
      <w:pPr>
        <w:pStyle w:val="9"/>
        <w:keepNext w:val="0"/>
        <w:keepLines w:val="0"/>
        <w:widowControl/>
        <w:suppressLineNumbers w:val="0"/>
        <w:rPr>
          <w:rStyle w:val="16"/>
        </w:rPr>
      </w:pPr>
      <w:r>
        <w:rPr>
          <w:rStyle w:val="16"/>
        </w:rPr>
        <w:t xml:space="preserve">  </w:t>
      </w:r>
      <w:r>
        <w:t>&lt;div</w:t>
      </w:r>
      <w:r>
        <w:rPr>
          <w:rStyle w:val="16"/>
        </w:rPr>
        <w:t xml:space="preserve"> </w:t>
      </w:r>
      <w:r>
        <w:t>class="clearfix visible-xs-block"&gt;&lt;/div&gt;</w:t>
      </w:r>
    </w:p>
    <w:p>
      <w:pPr>
        <w:pStyle w:val="9"/>
        <w:keepNext w:val="0"/>
        <w:keepLines w:val="0"/>
        <w:widowControl/>
        <w:suppressLineNumbers w:val="0"/>
        <w:rPr>
          <w:rStyle w:val="16"/>
        </w:rPr>
      </w:pPr>
    </w:p>
    <w:p>
      <w:pPr>
        <w:pStyle w:val="9"/>
        <w:keepNext w:val="0"/>
        <w:keepLines w:val="0"/>
        <w:widowControl/>
        <w:suppressLineNumbers w:val="0"/>
        <w:rPr>
          <w:rStyle w:val="16"/>
        </w:rPr>
      </w:pPr>
      <w:r>
        <w:rPr>
          <w:rStyle w:val="16"/>
        </w:rPr>
        <w:t xml:space="preserve">  </w:t>
      </w:r>
      <w:r>
        <w:t>&lt;div</w:t>
      </w:r>
      <w:r>
        <w:rPr>
          <w:rStyle w:val="16"/>
        </w:rPr>
        <w:t xml:space="preserve"> </w:t>
      </w:r>
      <w:r>
        <w:t>class="col-xs-6 col-sm-3"&gt;</w:t>
      </w:r>
      <w:r>
        <w:rPr>
          <w:rStyle w:val="16"/>
        </w:rPr>
        <w:t>.col-xs-6 .col-sm-3</w:t>
      </w:r>
      <w:r>
        <w:t>&lt;/div&gt;</w:t>
      </w:r>
    </w:p>
    <w:p>
      <w:pPr>
        <w:pStyle w:val="9"/>
        <w:keepNext w:val="0"/>
        <w:keepLines w:val="0"/>
        <w:widowControl/>
        <w:suppressLineNumbers w:val="0"/>
      </w:pPr>
      <w:r>
        <w:rPr>
          <w:rStyle w:val="16"/>
        </w:rPr>
        <w:t xml:space="preserve">  </w:t>
      </w:r>
      <w:r>
        <w:t>&lt;div</w:t>
      </w:r>
      <w:r>
        <w:rPr>
          <w:rStyle w:val="16"/>
        </w:rPr>
        <w:t xml:space="preserve"> </w:t>
      </w:r>
      <w:r>
        <w:t>class="col-xs-6 col-sm-3"&gt;</w:t>
      </w:r>
      <w:r>
        <w:rPr>
          <w:rStyle w:val="16"/>
        </w:rPr>
        <w:t>.col-xs-6 .col-sm-3</w:t>
      </w:r>
      <w:r>
        <w:t>&lt;/div&gt;&lt;/div&gt;</w:t>
      </w:r>
    </w:p>
    <w:p>
      <w:pPr>
        <w:pStyle w:val="10"/>
        <w:keepNext w:val="0"/>
        <w:keepLines w:val="0"/>
        <w:widowControl/>
        <w:suppressLineNumbers w:val="0"/>
      </w:pPr>
      <w:r>
        <w:t xml:space="preserve">除了列在分界点清除响应， 您可能需要 </w:t>
      </w:r>
      <w:r>
        <w:rPr>
          <w:rStyle w:val="12"/>
        </w:rPr>
        <w:t>重置偏移, 后推或前拉某个列</w:t>
      </w:r>
      <w:r>
        <w:t>。请看此</w:t>
      </w:r>
      <w:r>
        <w:fldChar w:fldCharType="begin"/>
      </w:r>
      <w:r>
        <w:instrText xml:space="preserve"> HYPERLINK "http://v3.bootcss.com/examples/grid/" </w:instrText>
      </w:r>
      <w:r>
        <w:fldChar w:fldCharType="separate"/>
      </w:r>
      <w:r>
        <w:rPr>
          <w:rStyle w:val="15"/>
        </w:rPr>
        <w:t>栅格实例</w:t>
      </w:r>
      <w:r>
        <w:fldChar w:fldCharType="end"/>
      </w:r>
      <w:r>
        <w:t>。</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class="col-sm-5 col-md-6"&gt;</w:t>
      </w:r>
      <w:r>
        <w:rPr>
          <w:rStyle w:val="16"/>
        </w:rPr>
        <w:t>.col-sm-5 .col-md-6</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class="col-sm-5 col-sm-offset-2 col-md-6 col-md-offset-0"&gt;</w:t>
      </w:r>
      <w:r>
        <w:rPr>
          <w:rStyle w:val="16"/>
        </w:rPr>
        <w:t>.col-sm-5 .col-sm-offset-2 .col-md-6 .col-md-offset-0</w:t>
      </w:r>
      <w:r>
        <w:t>&lt;/div&gt;&lt;/div&gt;</w:t>
      </w:r>
    </w:p>
    <w:p>
      <w:pPr>
        <w:pStyle w:val="9"/>
        <w:keepNext w:val="0"/>
        <w:keepLines w:val="0"/>
        <w:widowControl/>
        <w:suppressLineNumbers w:val="0"/>
        <w:rPr>
          <w:rStyle w:val="16"/>
        </w:rPr>
      </w:pPr>
      <w:r>
        <w: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class="col-sm-6 col-md-5 col-lg-6"&gt;</w:t>
      </w:r>
      <w:r>
        <w:rPr>
          <w:rStyle w:val="16"/>
        </w:rPr>
        <w:t>.col-sm-6 .col-md-5 .col-lg-6</w:t>
      </w:r>
      <w:r>
        <w:t>&lt;/div&gt;</w:t>
      </w:r>
    </w:p>
    <w:p>
      <w:pPr>
        <w:pStyle w:val="9"/>
        <w:keepNext w:val="0"/>
        <w:keepLines w:val="0"/>
        <w:widowControl/>
        <w:suppressLineNumbers w:val="0"/>
      </w:pPr>
      <w:r>
        <w:rPr>
          <w:rStyle w:val="16"/>
        </w:rPr>
        <w:t xml:space="preserve">  </w:t>
      </w:r>
      <w:r>
        <w:t>&lt;div</w:t>
      </w:r>
      <w:r>
        <w:rPr>
          <w:rStyle w:val="16"/>
        </w:rPr>
        <w:t xml:space="preserve"> </w:t>
      </w:r>
      <w:r>
        <w:t>class="col-sm-6 col-md-5 col-md-offset-2 col-lg-6 col-lg-offset-0"&gt;</w:t>
      </w:r>
      <w:r>
        <w:rPr>
          <w:rStyle w:val="16"/>
        </w:rPr>
        <w:t>.col-sm-6 .col-md-5 .col-md-offset-2 .col-lg-6 .col-lg-offset-0</w:t>
      </w:r>
      <w:r>
        <w:t>&lt;/div&gt;&lt;/div&gt;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"grid-offsetting"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列偏移</w:t>
      </w:r>
    </w:p>
    <w:p>
      <w:pPr>
        <w:pStyle w:val="10"/>
        <w:keepNext w:val="0"/>
        <w:keepLines w:val="0"/>
        <w:widowControl/>
        <w:suppressLineNumbers w:val="0"/>
      </w:pPr>
      <w:r>
        <w:t xml:space="preserve">使用 </w:t>
      </w:r>
      <w:r>
        <w:rPr>
          <w:rStyle w:val="16"/>
        </w:rPr>
        <w:t>.col-md-offset-*</w:t>
      </w:r>
      <w:r>
        <w:t xml:space="preserve"> 类可以将列向右侧偏移。这些类实际是通过使用 </w:t>
      </w:r>
      <w:r>
        <w:rPr>
          <w:rStyle w:val="16"/>
        </w:rPr>
        <w:t>*</w:t>
      </w:r>
      <w:r>
        <w:t xml:space="preserve"> 选择器为当前元素增加了左侧的边距（margin）。例如，</w:t>
      </w:r>
      <w:r>
        <w:rPr>
          <w:rStyle w:val="16"/>
        </w:rPr>
        <w:t>.col-md-offset-4</w:t>
      </w:r>
      <w:r>
        <w:t xml:space="preserve"> 类将 </w:t>
      </w:r>
      <w:r>
        <w:rPr>
          <w:rStyle w:val="16"/>
        </w:rPr>
        <w:t>.col-md-4</w:t>
      </w:r>
      <w:r>
        <w:t xml:space="preserve"> 元素向右侧偏移了4个列（column）的宽度。</w:t>
      </w:r>
    </w:p>
    <w:p>
      <w:pPr>
        <w:keepNext w:val="0"/>
        <w:keepLines w:val="0"/>
        <w:widowControl/>
        <w:suppressLineNumbers w:val="0"/>
        <w:jc w:val="left"/>
      </w:pPr>
      <w:r>
        <w:rPr>
          <w:rFonts w:ascii="宋体" w:hAnsi="宋体" w:eastAsia="宋体" w:cs="宋体"/>
          <w:kern w:val="0"/>
          <w:sz w:val="24"/>
          <w:szCs w:val="24"/>
          <w:lang w:val="en-US" w:eastAsia="zh-CN" w:bidi="ar"/>
        </w:rPr>
        <w:t>.col-md-4</w:t>
      </w:r>
    </w:p>
    <w:p>
      <w:pPr>
        <w:keepNext w:val="0"/>
        <w:keepLines w:val="0"/>
        <w:widowControl/>
        <w:suppressLineNumbers w:val="0"/>
        <w:jc w:val="left"/>
      </w:pPr>
      <w:r>
        <w:rPr>
          <w:rFonts w:ascii="宋体" w:hAnsi="宋体" w:eastAsia="宋体" w:cs="宋体"/>
          <w:kern w:val="0"/>
          <w:sz w:val="24"/>
          <w:szCs w:val="24"/>
          <w:lang w:val="en-US" w:eastAsia="zh-CN" w:bidi="ar"/>
        </w:rPr>
        <w:t>.col-md-4 .col-md-offset-4</w:t>
      </w:r>
    </w:p>
    <w:p>
      <w:pPr>
        <w:keepNext w:val="0"/>
        <w:keepLines w:val="0"/>
        <w:widowControl/>
        <w:suppressLineNumbers w:val="0"/>
        <w:jc w:val="left"/>
      </w:pPr>
      <w:r>
        <w:rPr>
          <w:rFonts w:ascii="宋体" w:hAnsi="宋体" w:eastAsia="宋体" w:cs="宋体"/>
          <w:kern w:val="0"/>
          <w:sz w:val="24"/>
          <w:szCs w:val="24"/>
          <w:lang w:val="en-US" w:eastAsia="zh-CN" w:bidi="ar"/>
        </w:rPr>
        <w:t>.col-md-3 .col-md-offset-3</w:t>
      </w:r>
    </w:p>
    <w:p>
      <w:pPr>
        <w:keepNext w:val="0"/>
        <w:keepLines w:val="0"/>
        <w:widowControl/>
        <w:suppressLineNumbers w:val="0"/>
        <w:jc w:val="left"/>
      </w:pPr>
      <w:r>
        <w:rPr>
          <w:rFonts w:ascii="宋体" w:hAnsi="宋体" w:eastAsia="宋体" w:cs="宋体"/>
          <w:kern w:val="0"/>
          <w:sz w:val="24"/>
          <w:szCs w:val="24"/>
          <w:lang w:val="en-US" w:eastAsia="zh-CN" w:bidi="ar"/>
        </w:rPr>
        <w:t>.col-md-3 .col-md-offset-3</w:t>
      </w:r>
    </w:p>
    <w:p>
      <w:pPr>
        <w:keepNext w:val="0"/>
        <w:keepLines w:val="0"/>
        <w:widowControl/>
        <w:suppressLineNumbers w:val="0"/>
        <w:jc w:val="left"/>
      </w:pPr>
      <w:r>
        <w:rPr>
          <w:rFonts w:ascii="宋体" w:hAnsi="宋体" w:eastAsia="宋体" w:cs="宋体"/>
          <w:kern w:val="0"/>
          <w:sz w:val="24"/>
          <w:szCs w:val="24"/>
          <w:lang w:val="en-US" w:eastAsia="zh-CN" w:bidi="ar"/>
        </w:rPr>
        <w:t>.col-md-6 .col-md-offset-3</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class="col-md-4"&gt;</w:t>
      </w:r>
      <w:r>
        <w:rPr>
          <w:rStyle w:val="16"/>
        </w:rPr>
        <w:t>.col-md-4</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class="col-md-4 col-md-offset-4"&gt;</w:t>
      </w:r>
      <w:r>
        <w:rPr>
          <w:rStyle w:val="16"/>
        </w:rPr>
        <w:t>.col-md-4 .col-md-offset-4</w:t>
      </w:r>
      <w:r>
        <w:t>&lt;/div&gt;&lt;/div&gt;&lt;div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class="col-md-3 col-md-offset-3"&gt;</w:t>
      </w:r>
      <w:r>
        <w:rPr>
          <w:rStyle w:val="16"/>
        </w:rPr>
        <w:t>.col-md-3 .col-md-offset-3</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class="col-md-3 col-md-offset-3"&gt;</w:t>
      </w:r>
      <w:r>
        <w:rPr>
          <w:rStyle w:val="16"/>
        </w:rPr>
        <w:t>.col-md-3 .col-md-offset-3</w:t>
      </w:r>
      <w:r>
        <w:t>&lt;/div&gt;&lt;/div&gt;&lt;div</w:t>
      </w:r>
      <w:r>
        <w:rPr>
          <w:rStyle w:val="16"/>
        </w:rPr>
        <w:t xml:space="preserve"> </w:t>
      </w:r>
      <w:r>
        <w:t>class="row"&gt;</w:t>
      </w:r>
    </w:p>
    <w:p>
      <w:pPr>
        <w:pStyle w:val="9"/>
        <w:keepNext w:val="0"/>
        <w:keepLines w:val="0"/>
        <w:widowControl/>
        <w:suppressLineNumbers w:val="0"/>
      </w:pPr>
      <w:r>
        <w:rPr>
          <w:rStyle w:val="16"/>
        </w:rPr>
        <w:t xml:space="preserve">  </w:t>
      </w:r>
      <w:r>
        <w:t>&lt;div</w:t>
      </w:r>
      <w:r>
        <w:rPr>
          <w:rStyle w:val="16"/>
        </w:rPr>
        <w:t xml:space="preserve"> </w:t>
      </w:r>
      <w:r>
        <w:t>class="col-md-6 col-md-offset-3"&gt;</w:t>
      </w:r>
      <w:r>
        <w:rPr>
          <w:rStyle w:val="16"/>
        </w:rPr>
        <w:t>.col-md-6 .col-md-offset-3</w:t>
      </w:r>
      <w:r>
        <w:t>&lt;/div&gt;&lt;/div&gt;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"grid-nesting"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嵌套列</w:t>
      </w:r>
    </w:p>
    <w:p>
      <w:pPr>
        <w:pStyle w:val="10"/>
        <w:keepNext w:val="0"/>
        <w:keepLines w:val="0"/>
        <w:widowControl/>
        <w:suppressLineNumbers w:val="0"/>
      </w:pPr>
      <w:r>
        <w:t xml:space="preserve">为了使用内置的栅格系统将内容再次嵌套，可以通过添加一个新的 </w:t>
      </w:r>
      <w:r>
        <w:rPr>
          <w:rStyle w:val="16"/>
        </w:rPr>
        <w:t>.row</w:t>
      </w:r>
      <w:r>
        <w:t xml:space="preserve"> 元素和一系列 </w:t>
      </w:r>
      <w:r>
        <w:rPr>
          <w:rStyle w:val="16"/>
        </w:rPr>
        <w:t>.col-sm-*</w:t>
      </w:r>
      <w:r>
        <w:t xml:space="preserve"> 元素到已经存在的 </w:t>
      </w:r>
      <w:r>
        <w:rPr>
          <w:rStyle w:val="16"/>
        </w:rPr>
        <w:t>.col-sm-*</w:t>
      </w:r>
      <w:r>
        <w:t xml:space="preserve"> 元素内。被嵌套的行（row）所包含的列（column）的个数不能超过12（其实，没有要求你必须占满12列）。</w:t>
      </w:r>
    </w:p>
    <w:p>
      <w:pPr>
        <w:keepNext w:val="0"/>
        <w:keepLines w:val="0"/>
        <w:widowControl/>
        <w:suppressLineNumbers w:val="0"/>
        <w:jc w:val="left"/>
      </w:pPr>
      <w:r>
        <w:rPr>
          <w:rFonts w:ascii="宋体" w:hAnsi="宋体" w:eastAsia="宋体" w:cs="宋体"/>
          <w:kern w:val="0"/>
          <w:sz w:val="24"/>
          <w:szCs w:val="24"/>
          <w:lang w:val="en-US" w:eastAsia="zh-CN" w:bidi="ar"/>
        </w:rPr>
        <w:t xml:space="preserve">Level 1: .col-sm-9 </w:t>
      </w:r>
    </w:p>
    <w:p>
      <w:pPr>
        <w:keepNext w:val="0"/>
        <w:keepLines w:val="0"/>
        <w:widowControl/>
        <w:suppressLineNumbers w:val="0"/>
        <w:jc w:val="left"/>
      </w:pPr>
      <w:r>
        <w:rPr>
          <w:rFonts w:ascii="宋体" w:hAnsi="宋体" w:eastAsia="宋体" w:cs="宋体"/>
          <w:kern w:val="0"/>
          <w:sz w:val="24"/>
          <w:szCs w:val="24"/>
          <w:lang w:val="en-US" w:eastAsia="zh-CN" w:bidi="ar"/>
        </w:rPr>
        <w:t xml:space="preserve">Level 2: .col-xs-8 .col-sm-6 </w:t>
      </w:r>
    </w:p>
    <w:p>
      <w:pPr>
        <w:keepNext w:val="0"/>
        <w:keepLines w:val="0"/>
        <w:widowControl/>
        <w:suppressLineNumbers w:val="0"/>
        <w:jc w:val="left"/>
      </w:pPr>
      <w:r>
        <w:rPr>
          <w:rFonts w:ascii="宋体" w:hAnsi="宋体" w:eastAsia="宋体" w:cs="宋体"/>
          <w:kern w:val="0"/>
          <w:sz w:val="24"/>
          <w:szCs w:val="24"/>
          <w:lang w:val="en-US" w:eastAsia="zh-CN" w:bidi="ar"/>
        </w:rPr>
        <w:t xml:space="preserve">Level 2: .col-xs-4 .col-sm-6 </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class="col-sm-9"&gt;</w:t>
      </w:r>
    </w:p>
    <w:p>
      <w:pPr>
        <w:pStyle w:val="9"/>
        <w:keepNext w:val="0"/>
        <w:keepLines w:val="0"/>
        <w:widowControl/>
        <w:suppressLineNumbers w:val="0"/>
        <w:rPr>
          <w:rStyle w:val="16"/>
        </w:rPr>
      </w:pPr>
      <w:r>
        <w:rPr>
          <w:rStyle w:val="16"/>
        </w:rPr>
        <w:t xml:space="preserve">    Level 1: .col-sm-9</w:t>
      </w:r>
    </w:p>
    <w:p>
      <w:pPr>
        <w:pStyle w:val="9"/>
        <w:keepNext w:val="0"/>
        <w:keepLines w:val="0"/>
        <w:widowControl/>
        <w:suppressLineNumbers w:val="0"/>
        <w:rPr>
          <w:rStyle w:val="16"/>
        </w:rPr>
      </w:pPr>
      <w:r>
        <w:rPr>
          <w:rStyle w:val="16"/>
        </w:rPr>
        <w:t xml:space="preserve">    </w:t>
      </w:r>
      <w:r>
        <w: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class="col-xs-8 col-sm-6"&gt;</w:t>
      </w:r>
    </w:p>
    <w:p>
      <w:pPr>
        <w:pStyle w:val="9"/>
        <w:keepNext w:val="0"/>
        <w:keepLines w:val="0"/>
        <w:widowControl/>
        <w:suppressLineNumbers w:val="0"/>
        <w:rPr>
          <w:rStyle w:val="16"/>
        </w:rPr>
      </w:pPr>
      <w:r>
        <w:rPr>
          <w:rStyle w:val="16"/>
        </w:rPr>
        <w:t xml:space="preserve">        Level 2: .col-xs-8 .col-sm-6</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class="col-xs-4 col-sm-6"&gt;</w:t>
      </w:r>
    </w:p>
    <w:p>
      <w:pPr>
        <w:pStyle w:val="9"/>
        <w:keepNext w:val="0"/>
        <w:keepLines w:val="0"/>
        <w:widowControl/>
        <w:suppressLineNumbers w:val="0"/>
        <w:rPr>
          <w:rStyle w:val="16"/>
        </w:rPr>
      </w:pPr>
      <w:r>
        <w:rPr>
          <w:rStyle w:val="16"/>
        </w:rPr>
        <w:t xml:space="preserve">        Level 2: .col-xs-4 .col-sm-6</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pPr>
      <w:r>
        <w:rPr>
          <w:rStyle w:val="16"/>
        </w:rPr>
        <w:t xml:space="preserve">  </w:t>
      </w:r>
      <w:r>
        <w:t>&lt;/div&gt;&lt;/div&gt;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"grid-column-ordering"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列排序</w:t>
      </w:r>
    </w:p>
    <w:p>
      <w:pPr>
        <w:pStyle w:val="10"/>
        <w:keepNext w:val="0"/>
        <w:keepLines w:val="0"/>
        <w:widowControl/>
        <w:suppressLineNumbers w:val="0"/>
      </w:pPr>
      <w:r>
        <w:t xml:space="preserve">通过使用 </w:t>
      </w:r>
      <w:r>
        <w:rPr>
          <w:rStyle w:val="16"/>
        </w:rPr>
        <w:t>.col-md-push-*</w:t>
      </w:r>
      <w:r>
        <w:t xml:space="preserve"> 和 </w:t>
      </w:r>
      <w:r>
        <w:rPr>
          <w:rStyle w:val="16"/>
        </w:rPr>
        <w:t>.col-md-pull-*</w:t>
      </w:r>
      <w:r>
        <w:t xml:space="preserve"> 类就可以很容易的改变列（column）的顺序。</w:t>
      </w:r>
    </w:p>
    <w:p>
      <w:pPr>
        <w:keepNext w:val="0"/>
        <w:keepLines w:val="0"/>
        <w:widowControl/>
        <w:suppressLineNumbers w:val="0"/>
        <w:jc w:val="left"/>
      </w:pPr>
      <w:r>
        <w:rPr>
          <w:rFonts w:ascii="宋体" w:hAnsi="宋体" w:eastAsia="宋体" w:cs="宋体"/>
          <w:kern w:val="0"/>
          <w:sz w:val="24"/>
          <w:szCs w:val="24"/>
          <w:lang w:val="en-US" w:eastAsia="zh-CN" w:bidi="ar"/>
        </w:rPr>
        <w:t>.col-md-9 .col-md-push-3</w:t>
      </w:r>
    </w:p>
    <w:p>
      <w:pPr>
        <w:keepNext w:val="0"/>
        <w:keepLines w:val="0"/>
        <w:widowControl/>
        <w:suppressLineNumbers w:val="0"/>
        <w:jc w:val="left"/>
      </w:pPr>
      <w:r>
        <w:rPr>
          <w:rFonts w:ascii="宋体" w:hAnsi="宋体" w:eastAsia="宋体" w:cs="宋体"/>
          <w:kern w:val="0"/>
          <w:sz w:val="24"/>
          <w:szCs w:val="24"/>
          <w:lang w:val="en-US" w:eastAsia="zh-CN" w:bidi="ar"/>
        </w:rPr>
        <w:t>.col-md-3 .col-md-pull-9</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class="col-md-9 col-md-push-3"&gt;</w:t>
      </w:r>
      <w:r>
        <w:rPr>
          <w:rStyle w:val="16"/>
        </w:rPr>
        <w:t>.col-md-9 .col-md-push-3</w:t>
      </w:r>
      <w:r>
        <w:t>&lt;/div&gt;</w:t>
      </w:r>
    </w:p>
    <w:p>
      <w:pPr>
        <w:pStyle w:val="9"/>
        <w:keepNext w:val="0"/>
        <w:keepLines w:val="0"/>
        <w:widowControl/>
        <w:suppressLineNumbers w:val="0"/>
      </w:pPr>
      <w:r>
        <w:rPr>
          <w:rStyle w:val="16"/>
        </w:rPr>
        <w:t xml:space="preserve">  </w:t>
      </w:r>
      <w:r>
        <w:t>&lt;div</w:t>
      </w:r>
      <w:r>
        <w:rPr>
          <w:rStyle w:val="16"/>
        </w:rPr>
        <w:t xml:space="preserve"> </w:t>
      </w:r>
      <w:r>
        <w:t>class="col-md-3 col-md-pull-9"&gt;</w:t>
      </w:r>
      <w:r>
        <w:rPr>
          <w:rStyle w:val="16"/>
        </w:rPr>
        <w:t>.col-md-3 .col-md-pull-9</w:t>
      </w:r>
      <w:r>
        <w:t>&lt;/div&gt;&lt;/div&gt;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"grid-less"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Less mixin 和变量</w:t>
      </w:r>
    </w:p>
    <w:p>
      <w:pPr>
        <w:pStyle w:val="10"/>
        <w:keepNext w:val="0"/>
        <w:keepLines w:val="0"/>
        <w:widowControl/>
        <w:suppressLineNumbers w:val="0"/>
      </w:pPr>
      <w:r>
        <w:t>除了用于快速布局的</w:t>
      </w:r>
      <w:r>
        <w:fldChar w:fldCharType="begin"/>
      </w:r>
      <w:r>
        <w:instrText xml:space="preserve"> HYPERLINK "http://v3.bootcss.com/css/" \l "grid-example-basic" </w:instrText>
      </w:r>
      <w:r>
        <w:fldChar w:fldCharType="separate"/>
      </w:r>
      <w:r>
        <w:rPr>
          <w:rStyle w:val="15"/>
        </w:rPr>
        <w:t>预定义栅格类</w:t>
      </w:r>
      <w:r>
        <w:fldChar w:fldCharType="end"/>
      </w:r>
      <w:r>
        <w:t>，Bootstrap 还包含了一组 Less 变量和 mixin 用于帮你生成简单、语义化的布局。</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变量</w:t>
      </w:r>
    </w:p>
    <w:p>
      <w:pPr>
        <w:pStyle w:val="10"/>
        <w:keepNext w:val="0"/>
        <w:keepLines w:val="0"/>
        <w:widowControl/>
        <w:suppressLineNumbers w:val="0"/>
      </w:pPr>
      <w:r>
        <w:t>通过变量来定义列数、槽（gutter）宽、媒体查询阈值（用于确定合适让列浮动）。我们使用这些变量生成预定义的栅格类，如上所示，还有如下所示的定制 mixin。</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@grid-columns:</w:t>
      </w:r>
      <w:r>
        <w:rPr>
          <w:rStyle w:val="16"/>
        </w:rPr>
        <w:t xml:space="preserve">              </w:t>
      </w:r>
      <w:r>
        <w:t>12;@grid-gutter-width:</w:t>
      </w:r>
      <w:r>
        <w:rPr>
          <w:rStyle w:val="16"/>
        </w:rPr>
        <w:t xml:space="preserve">         </w:t>
      </w:r>
      <w:r>
        <w:t>30px;@grid-float-breakpoint:</w:t>
      </w:r>
      <w:r>
        <w:rPr>
          <w:rStyle w:val="16"/>
        </w:rPr>
        <w:t xml:space="preserve">     </w:t>
      </w:r>
      <w:r>
        <w:t>768px;</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"mixin"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mixin</w:t>
      </w:r>
    </w:p>
    <w:p>
      <w:pPr>
        <w:pStyle w:val="10"/>
        <w:keepNext w:val="0"/>
        <w:keepLines w:val="0"/>
        <w:widowControl/>
        <w:suppressLineNumbers w:val="0"/>
      </w:pPr>
      <w:r>
        <w:t>mixin 用来和栅格变量一同使用，为每个列（column）生成语义化的 CSS 代码。</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 Creates a wrapper for a series of columns.make-row(@gutter:</w:t>
      </w:r>
      <w:r>
        <w:rPr>
          <w:rStyle w:val="16"/>
        </w:rPr>
        <w:t xml:space="preserve"> </w:t>
      </w:r>
      <w:r>
        <w:t>@grid-gutter-width)</w:t>
      </w:r>
      <w:r>
        <w:rPr>
          <w:rStyle w:val="16"/>
        </w:rPr>
        <w:t xml:space="preserve"> </w:t>
      </w:r>
      <w:r>
        <w:t>{</w:t>
      </w:r>
    </w:p>
    <w:p>
      <w:pPr>
        <w:pStyle w:val="9"/>
        <w:keepNext w:val="0"/>
        <w:keepLines w:val="0"/>
        <w:widowControl/>
        <w:suppressLineNumbers w:val="0"/>
        <w:rPr>
          <w:rStyle w:val="16"/>
        </w:rPr>
      </w:pPr>
      <w:r>
        <w:rPr>
          <w:rStyle w:val="16"/>
        </w:rPr>
        <w:t xml:space="preserve">  </w:t>
      </w:r>
      <w:r>
        <w:t>// Then clear the floated columns</w:t>
      </w:r>
      <w:r>
        <w:rPr>
          <w:rStyle w:val="16"/>
        </w:rPr>
        <w:t xml:space="preserve">  </w:t>
      </w:r>
      <w:r>
        <w:t>.clearfix();</w:t>
      </w:r>
    </w:p>
    <w:p>
      <w:pPr>
        <w:pStyle w:val="9"/>
        <w:keepNext w:val="0"/>
        <w:keepLines w:val="0"/>
        <w:widowControl/>
        <w:suppressLineNumbers w:val="0"/>
        <w:rPr>
          <w:rStyle w:val="16"/>
        </w:rPr>
      </w:pPr>
    </w:p>
    <w:p>
      <w:pPr>
        <w:pStyle w:val="9"/>
        <w:keepNext w:val="0"/>
        <w:keepLines w:val="0"/>
        <w:widowControl/>
        <w:suppressLineNumbers w:val="0"/>
        <w:rPr>
          <w:rStyle w:val="16"/>
        </w:rPr>
      </w:pPr>
      <w:r>
        <w:rPr>
          <w:rStyle w:val="16"/>
        </w:rPr>
        <w:t xml:space="preserve">  </w:t>
      </w:r>
      <w:r>
        <w:t>@media</w:t>
      </w:r>
      <w:r>
        <w:rPr>
          <w:rStyle w:val="16"/>
        </w:rPr>
        <w:t xml:space="preserve"> </w:t>
      </w:r>
      <w:r>
        <w:t>(min-width:</w:t>
      </w:r>
      <w:r>
        <w:rPr>
          <w:rStyle w:val="16"/>
        </w:rPr>
        <w:t xml:space="preserve"> </w:t>
      </w:r>
      <w:r>
        <w:t>@screen-sm-min)</w:t>
      </w:r>
      <w:r>
        <w:rPr>
          <w:rStyle w:val="16"/>
        </w:rPr>
        <w:t xml:space="preserve"> </w:t>
      </w:r>
      <w:r>
        <w:t>{</w:t>
      </w:r>
    </w:p>
    <w:p>
      <w:pPr>
        <w:pStyle w:val="9"/>
        <w:keepNext w:val="0"/>
        <w:keepLines w:val="0"/>
        <w:widowControl/>
        <w:suppressLineNumbers w:val="0"/>
        <w:rPr>
          <w:rStyle w:val="16"/>
        </w:rPr>
      </w:pPr>
      <w:r>
        <w:rPr>
          <w:rStyle w:val="16"/>
        </w:rPr>
        <w:t xml:space="preserve">    </w:t>
      </w:r>
      <w:r>
        <w:t>margin-left:</w:t>
      </w:r>
      <w:r>
        <w:rPr>
          <w:rStyle w:val="16"/>
        </w:rPr>
        <w:t xml:space="preserve">  </w:t>
      </w:r>
      <w:r>
        <w:t>(@gutter</w:t>
      </w:r>
      <w:r>
        <w:rPr>
          <w:rStyle w:val="16"/>
        </w:rPr>
        <w:t xml:space="preserve"> </w:t>
      </w:r>
      <w:r>
        <w:t>/</w:t>
      </w:r>
      <w:r>
        <w:rPr>
          <w:rStyle w:val="16"/>
        </w:rPr>
        <w:t xml:space="preserve"> </w:t>
      </w:r>
      <w:r>
        <w:t>-2);</w:t>
      </w:r>
    </w:p>
    <w:p>
      <w:pPr>
        <w:pStyle w:val="9"/>
        <w:keepNext w:val="0"/>
        <w:keepLines w:val="0"/>
        <w:widowControl/>
        <w:suppressLineNumbers w:val="0"/>
        <w:rPr>
          <w:rStyle w:val="16"/>
        </w:rPr>
      </w:pPr>
      <w:r>
        <w:rPr>
          <w:rStyle w:val="16"/>
        </w:rPr>
        <w:t xml:space="preserve">    </w:t>
      </w:r>
      <w:r>
        <w:t>margin-right:</w:t>
      </w:r>
      <w:r>
        <w:rPr>
          <w:rStyle w:val="16"/>
        </w:rPr>
        <w:t xml:space="preserve"> </w:t>
      </w:r>
      <w:r>
        <w:t>(@gutter</w:t>
      </w:r>
      <w:r>
        <w:rPr>
          <w:rStyle w:val="16"/>
        </w:rPr>
        <w:t xml:space="preserve"> </w:t>
      </w:r>
      <w:r>
        <w:t>/</w:t>
      </w:r>
      <w:r>
        <w:rPr>
          <w:rStyle w:val="16"/>
        </w:rPr>
        <w:t xml:space="preserve"> </w:t>
      </w:r>
      <w:r>
        <w:t>-2);</w:t>
      </w:r>
    </w:p>
    <w:p>
      <w:pPr>
        <w:pStyle w:val="9"/>
        <w:keepNext w:val="0"/>
        <w:keepLines w:val="0"/>
        <w:widowControl/>
        <w:suppressLineNumbers w:val="0"/>
        <w:rPr>
          <w:rStyle w:val="16"/>
        </w:rPr>
      </w:pPr>
      <w:r>
        <w:rPr>
          <w:rStyle w:val="16"/>
        </w:rPr>
        <w:t xml:space="preserve">  </w:t>
      </w:r>
      <w:r>
        <w:t>}</w:t>
      </w:r>
    </w:p>
    <w:p>
      <w:pPr>
        <w:pStyle w:val="9"/>
        <w:keepNext w:val="0"/>
        <w:keepLines w:val="0"/>
        <w:widowControl/>
        <w:suppressLineNumbers w:val="0"/>
        <w:rPr>
          <w:rStyle w:val="16"/>
        </w:rPr>
      </w:pPr>
    </w:p>
    <w:p>
      <w:pPr>
        <w:pStyle w:val="9"/>
        <w:keepNext w:val="0"/>
        <w:keepLines w:val="0"/>
        <w:widowControl/>
        <w:suppressLineNumbers w:val="0"/>
        <w:rPr>
          <w:rStyle w:val="16"/>
        </w:rPr>
      </w:pPr>
      <w:r>
        <w:rPr>
          <w:rStyle w:val="16"/>
        </w:rPr>
        <w:t xml:space="preserve">  </w:t>
      </w:r>
      <w:r>
        <w:t>// Negative margin nested rows out to align the content of columns</w:t>
      </w:r>
      <w:r>
        <w:rPr>
          <w:rStyle w:val="16"/>
        </w:rPr>
        <w:t xml:space="preserve">  </w:t>
      </w:r>
      <w:r>
        <w:t>.row</w:t>
      </w:r>
      <w:r>
        <w:rPr>
          <w:rStyle w:val="16"/>
        </w:rPr>
        <w:t xml:space="preserve"> </w:t>
      </w:r>
      <w:r>
        <w:t>{</w:t>
      </w:r>
    </w:p>
    <w:p>
      <w:pPr>
        <w:pStyle w:val="9"/>
        <w:keepNext w:val="0"/>
        <w:keepLines w:val="0"/>
        <w:widowControl/>
        <w:suppressLineNumbers w:val="0"/>
        <w:rPr>
          <w:rStyle w:val="16"/>
        </w:rPr>
      </w:pPr>
      <w:r>
        <w:rPr>
          <w:rStyle w:val="16"/>
        </w:rPr>
        <w:t xml:space="preserve">    </w:t>
      </w:r>
      <w:r>
        <w:t>margin-left:</w:t>
      </w:r>
      <w:r>
        <w:rPr>
          <w:rStyle w:val="16"/>
        </w:rPr>
        <w:t xml:space="preserve">  </w:t>
      </w:r>
      <w:r>
        <w:t>(@gutter</w:t>
      </w:r>
      <w:r>
        <w:rPr>
          <w:rStyle w:val="16"/>
        </w:rPr>
        <w:t xml:space="preserve"> </w:t>
      </w:r>
      <w:r>
        <w:t>/</w:t>
      </w:r>
      <w:r>
        <w:rPr>
          <w:rStyle w:val="16"/>
        </w:rPr>
        <w:t xml:space="preserve"> </w:t>
      </w:r>
      <w:r>
        <w:t>-2);</w:t>
      </w:r>
    </w:p>
    <w:p>
      <w:pPr>
        <w:pStyle w:val="9"/>
        <w:keepNext w:val="0"/>
        <w:keepLines w:val="0"/>
        <w:widowControl/>
        <w:suppressLineNumbers w:val="0"/>
        <w:rPr>
          <w:rStyle w:val="16"/>
        </w:rPr>
      </w:pPr>
      <w:r>
        <w:rPr>
          <w:rStyle w:val="16"/>
        </w:rPr>
        <w:t xml:space="preserve">    </w:t>
      </w:r>
      <w:r>
        <w:t>margin-right:</w:t>
      </w:r>
      <w:r>
        <w:rPr>
          <w:rStyle w:val="16"/>
        </w:rPr>
        <w:t xml:space="preserve"> </w:t>
      </w:r>
      <w:r>
        <w:t>(@gutter</w:t>
      </w:r>
      <w:r>
        <w:rPr>
          <w:rStyle w:val="16"/>
        </w:rPr>
        <w:t xml:space="preserve"> </w:t>
      </w:r>
      <w:r>
        <w:t>/</w:t>
      </w:r>
      <w:r>
        <w:rPr>
          <w:rStyle w:val="16"/>
        </w:rPr>
        <w:t xml:space="preserve"> </w:t>
      </w:r>
      <w:r>
        <w:t>-2);</w:t>
      </w:r>
    </w:p>
    <w:p>
      <w:pPr>
        <w:pStyle w:val="9"/>
        <w:keepNext w:val="0"/>
        <w:keepLines w:val="0"/>
        <w:widowControl/>
        <w:suppressLineNumbers w:val="0"/>
        <w:rPr>
          <w:rStyle w:val="16"/>
        </w:rPr>
      </w:pPr>
      <w:r>
        <w:rPr>
          <w:rStyle w:val="16"/>
        </w:rPr>
        <w:t xml:space="preserve">  </w:t>
      </w:r>
      <w:r>
        <w:t>}}</w:t>
      </w:r>
    </w:p>
    <w:p>
      <w:pPr>
        <w:pStyle w:val="9"/>
        <w:keepNext w:val="0"/>
        <w:keepLines w:val="0"/>
        <w:widowControl/>
        <w:suppressLineNumbers w:val="0"/>
        <w:rPr>
          <w:rStyle w:val="16"/>
        </w:rPr>
      </w:pPr>
      <w:r>
        <w:t>// Generate the extra small columns.make-xs-column(@columns;</w:t>
      </w:r>
      <w:r>
        <w:rPr>
          <w:rStyle w:val="16"/>
        </w:rPr>
        <w:t xml:space="preserve"> </w:t>
      </w:r>
      <w:r>
        <w:t>@gutter:</w:t>
      </w:r>
      <w:r>
        <w:rPr>
          <w:rStyle w:val="16"/>
        </w:rPr>
        <w:t xml:space="preserve"> </w:t>
      </w:r>
      <w:r>
        <w:t>@grid-gutter-width)</w:t>
      </w:r>
      <w:r>
        <w:rPr>
          <w:rStyle w:val="16"/>
        </w:rPr>
        <w:t xml:space="preserve"> </w:t>
      </w:r>
      <w:r>
        <w:t>{</w:t>
      </w:r>
    </w:p>
    <w:p>
      <w:pPr>
        <w:pStyle w:val="9"/>
        <w:keepNext w:val="0"/>
        <w:keepLines w:val="0"/>
        <w:widowControl/>
        <w:suppressLineNumbers w:val="0"/>
        <w:rPr>
          <w:rStyle w:val="16"/>
        </w:rPr>
      </w:pPr>
      <w:r>
        <w:rPr>
          <w:rStyle w:val="16"/>
        </w:rPr>
        <w:t xml:space="preserve">  </w:t>
      </w:r>
      <w:r>
        <w:t>position:</w:t>
      </w:r>
      <w:r>
        <w:rPr>
          <w:rStyle w:val="16"/>
        </w:rPr>
        <w:t xml:space="preserve"> </w:t>
      </w:r>
      <w:r>
        <w:t>relative;</w:t>
      </w:r>
    </w:p>
    <w:p>
      <w:pPr>
        <w:pStyle w:val="9"/>
        <w:keepNext w:val="0"/>
        <w:keepLines w:val="0"/>
        <w:widowControl/>
        <w:suppressLineNumbers w:val="0"/>
        <w:rPr>
          <w:rStyle w:val="16"/>
        </w:rPr>
      </w:pPr>
      <w:r>
        <w:rPr>
          <w:rStyle w:val="16"/>
        </w:rPr>
        <w:t xml:space="preserve">  </w:t>
      </w:r>
      <w:r>
        <w:t>// Prevent columns from collapsing when empty</w:t>
      </w:r>
      <w:r>
        <w:rPr>
          <w:rStyle w:val="16"/>
        </w:rPr>
        <w:t xml:space="preserve">  </w:t>
      </w:r>
      <w:r>
        <w:t>min-height:</w:t>
      </w:r>
      <w:r>
        <w:rPr>
          <w:rStyle w:val="16"/>
        </w:rPr>
        <w:t xml:space="preserve"> </w:t>
      </w:r>
      <w:r>
        <w:t>1px;</w:t>
      </w:r>
    </w:p>
    <w:p>
      <w:pPr>
        <w:pStyle w:val="9"/>
        <w:keepNext w:val="0"/>
        <w:keepLines w:val="0"/>
        <w:widowControl/>
        <w:suppressLineNumbers w:val="0"/>
        <w:rPr>
          <w:rStyle w:val="16"/>
        </w:rPr>
      </w:pPr>
      <w:r>
        <w:rPr>
          <w:rStyle w:val="16"/>
        </w:rPr>
        <w:t xml:space="preserve">  </w:t>
      </w:r>
      <w:r>
        <w:t>// Inner gutter via padding</w:t>
      </w:r>
      <w:r>
        <w:rPr>
          <w:rStyle w:val="16"/>
        </w:rPr>
        <w:t xml:space="preserve">  </w:t>
      </w:r>
      <w:r>
        <w:t>padding-left:</w:t>
      </w:r>
      <w:r>
        <w:rPr>
          <w:rStyle w:val="16"/>
        </w:rPr>
        <w:t xml:space="preserve">  </w:t>
      </w:r>
      <w:r>
        <w:t>(@gutter</w:t>
      </w:r>
      <w:r>
        <w:rPr>
          <w:rStyle w:val="16"/>
        </w:rPr>
        <w:t xml:space="preserve"> </w:t>
      </w:r>
      <w:r>
        <w:t>/</w:t>
      </w:r>
      <w:r>
        <w:rPr>
          <w:rStyle w:val="16"/>
        </w:rPr>
        <w:t xml:space="preserve"> </w:t>
      </w:r>
      <w:r>
        <w:t>2);</w:t>
      </w:r>
    </w:p>
    <w:p>
      <w:pPr>
        <w:pStyle w:val="9"/>
        <w:keepNext w:val="0"/>
        <w:keepLines w:val="0"/>
        <w:widowControl/>
        <w:suppressLineNumbers w:val="0"/>
        <w:rPr>
          <w:rStyle w:val="16"/>
        </w:rPr>
      </w:pPr>
      <w:r>
        <w:rPr>
          <w:rStyle w:val="16"/>
        </w:rPr>
        <w:t xml:space="preserve">  </w:t>
      </w:r>
      <w:r>
        <w:t>padding-right:</w:t>
      </w:r>
      <w:r>
        <w:rPr>
          <w:rStyle w:val="16"/>
        </w:rPr>
        <w:t xml:space="preserve"> </w:t>
      </w:r>
      <w:r>
        <w:t>(@gutter</w:t>
      </w:r>
      <w:r>
        <w:rPr>
          <w:rStyle w:val="16"/>
        </w:rPr>
        <w:t xml:space="preserve"> </w:t>
      </w:r>
      <w:r>
        <w:t>/</w:t>
      </w:r>
      <w:r>
        <w:rPr>
          <w:rStyle w:val="16"/>
        </w:rPr>
        <w:t xml:space="preserve"> </w:t>
      </w:r>
      <w:r>
        <w:t>2);</w:t>
      </w:r>
    </w:p>
    <w:p>
      <w:pPr>
        <w:pStyle w:val="9"/>
        <w:keepNext w:val="0"/>
        <w:keepLines w:val="0"/>
        <w:widowControl/>
        <w:suppressLineNumbers w:val="0"/>
        <w:rPr>
          <w:rStyle w:val="16"/>
        </w:rPr>
      </w:pPr>
    </w:p>
    <w:p>
      <w:pPr>
        <w:pStyle w:val="9"/>
        <w:keepNext w:val="0"/>
        <w:keepLines w:val="0"/>
        <w:widowControl/>
        <w:suppressLineNumbers w:val="0"/>
        <w:rPr>
          <w:rStyle w:val="16"/>
        </w:rPr>
      </w:pPr>
      <w:r>
        <w:rPr>
          <w:rStyle w:val="16"/>
        </w:rPr>
        <w:t xml:space="preserve">  </w:t>
      </w:r>
      <w:r>
        <w:t>// Calculate width based on number of columns available</w:t>
      </w:r>
      <w:r>
        <w:rPr>
          <w:rStyle w:val="16"/>
        </w:rPr>
        <w:t xml:space="preserve">  </w:t>
      </w:r>
      <w:r>
        <w:t>@media</w:t>
      </w:r>
      <w:r>
        <w:rPr>
          <w:rStyle w:val="16"/>
        </w:rPr>
        <w:t xml:space="preserve"> </w:t>
      </w:r>
      <w:r>
        <w:t>(min-width:</w:t>
      </w:r>
      <w:r>
        <w:rPr>
          <w:rStyle w:val="16"/>
        </w:rPr>
        <w:t xml:space="preserve"> </w:t>
      </w:r>
      <w:r>
        <w:t>@grid-float-breakpoint)</w:t>
      </w:r>
      <w:r>
        <w:rPr>
          <w:rStyle w:val="16"/>
        </w:rPr>
        <w:t xml:space="preserve"> </w:t>
      </w:r>
      <w:r>
        <w:t>{</w:t>
      </w:r>
    </w:p>
    <w:p>
      <w:pPr>
        <w:pStyle w:val="9"/>
        <w:keepNext w:val="0"/>
        <w:keepLines w:val="0"/>
        <w:widowControl/>
        <w:suppressLineNumbers w:val="0"/>
        <w:rPr>
          <w:rStyle w:val="16"/>
        </w:rPr>
      </w:pPr>
      <w:r>
        <w:rPr>
          <w:rStyle w:val="16"/>
        </w:rPr>
        <w:t xml:space="preserve">    </w:t>
      </w:r>
      <w:r>
        <w:t>float:</w:t>
      </w:r>
      <w:r>
        <w:rPr>
          <w:rStyle w:val="16"/>
        </w:rPr>
        <w:t xml:space="preserve"> </w:t>
      </w:r>
      <w:r>
        <w:t>left;</w:t>
      </w:r>
    </w:p>
    <w:p>
      <w:pPr>
        <w:pStyle w:val="9"/>
        <w:keepNext w:val="0"/>
        <w:keepLines w:val="0"/>
        <w:widowControl/>
        <w:suppressLineNumbers w:val="0"/>
        <w:rPr>
          <w:rStyle w:val="16"/>
        </w:rPr>
      </w:pPr>
      <w:r>
        <w:rPr>
          <w:rStyle w:val="16"/>
        </w:rPr>
        <w:t xml:space="preserve">    </w:t>
      </w:r>
      <w:r>
        <w:t>width:</w:t>
      </w:r>
      <w:r>
        <w:rPr>
          <w:rStyle w:val="16"/>
        </w:rPr>
        <w:t xml:space="preserve"> </w:t>
      </w:r>
      <w:r>
        <w:t>percentage((@columns</w:t>
      </w:r>
      <w:r>
        <w:rPr>
          <w:rStyle w:val="16"/>
        </w:rPr>
        <w:t xml:space="preserve"> </w:t>
      </w:r>
      <w:r>
        <w:t>/</w:t>
      </w:r>
      <w:r>
        <w:rPr>
          <w:rStyle w:val="16"/>
        </w:rPr>
        <w:t xml:space="preserve"> </w:t>
      </w:r>
      <w:r>
        <w:t>@grid-columns));</w:t>
      </w:r>
    </w:p>
    <w:p>
      <w:pPr>
        <w:pStyle w:val="9"/>
        <w:keepNext w:val="0"/>
        <w:keepLines w:val="0"/>
        <w:widowControl/>
        <w:suppressLineNumbers w:val="0"/>
        <w:rPr>
          <w:rStyle w:val="16"/>
        </w:rPr>
      </w:pPr>
      <w:r>
        <w:rPr>
          <w:rStyle w:val="16"/>
        </w:rPr>
        <w:t xml:space="preserve">  </w:t>
      </w:r>
      <w:r>
        <w:t>}}</w:t>
      </w:r>
    </w:p>
    <w:p>
      <w:pPr>
        <w:pStyle w:val="9"/>
        <w:keepNext w:val="0"/>
        <w:keepLines w:val="0"/>
        <w:widowControl/>
        <w:suppressLineNumbers w:val="0"/>
        <w:rPr>
          <w:rStyle w:val="16"/>
        </w:rPr>
      </w:pPr>
      <w:r>
        <w:t>// Generate the small columns.make-sm-column(@columns;</w:t>
      </w:r>
      <w:r>
        <w:rPr>
          <w:rStyle w:val="16"/>
        </w:rPr>
        <w:t xml:space="preserve"> </w:t>
      </w:r>
      <w:r>
        <w:t>@gutter:</w:t>
      </w:r>
      <w:r>
        <w:rPr>
          <w:rStyle w:val="16"/>
        </w:rPr>
        <w:t xml:space="preserve"> </w:t>
      </w:r>
      <w:r>
        <w:t>@grid-gutter-width)</w:t>
      </w:r>
      <w:r>
        <w:rPr>
          <w:rStyle w:val="16"/>
        </w:rPr>
        <w:t xml:space="preserve"> </w:t>
      </w:r>
      <w:r>
        <w:t>{</w:t>
      </w:r>
    </w:p>
    <w:p>
      <w:pPr>
        <w:pStyle w:val="9"/>
        <w:keepNext w:val="0"/>
        <w:keepLines w:val="0"/>
        <w:widowControl/>
        <w:suppressLineNumbers w:val="0"/>
        <w:rPr>
          <w:rStyle w:val="16"/>
        </w:rPr>
      </w:pPr>
      <w:r>
        <w:rPr>
          <w:rStyle w:val="16"/>
        </w:rPr>
        <w:t xml:space="preserve">  </w:t>
      </w:r>
      <w:r>
        <w:t>position:</w:t>
      </w:r>
      <w:r>
        <w:rPr>
          <w:rStyle w:val="16"/>
        </w:rPr>
        <w:t xml:space="preserve"> </w:t>
      </w:r>
      <w:r>
        <w:t>relative;</w:t>
      </w:r>
    </w:p>
    <w:p>
      <w:pPr>
        <w:pStyle w:val="9"/>
        <w:keepNext w:val="0"/>
        <w:keepLines w:val="0"/>
        <w:widowControl/>
        <w:suppressLineNumbers w:val="0"/>
        <w:rPr>
          <w:rStyle w:val="16"/>
        </w:rPr>
      </w:pPr>
      <w:r>
        <w:rPr>
          <w:rStyle w:val="16"/>
        </w:rPr>
        <w:t xml:space="preserve">  </w:t>
      </w:r>
      <w:r>
        <w:t>// Prevent columns from collapsing when empty</w:t>
      </w:r>
      <w:r>
        <w:rPr>
          <w:rStyle w:val="16"/>
        </w:rPr>
        <w:t xml:space="preserve">  </w:t>
      </w:r>
      <w:r>
        <w:t>min-height:</w:t>
      </w:r>
      <w:r>
        <w:rPr>
          <w:rStyle w:val="16"/>
        </w:rPr>
        <w:t xml:space="preserve"> </w:t>
      </w:r>
      <w:r>
        <w:t>1px;</w:t>
      </w:r>
    </w:p>
    <w:p>
      <w:pPr>
        <w:pStyle w:val="9"/>
        <w:keepNext w:val="0"/>
        <w:keepLines w:val="0"/>
        <w:widowControl/>
        <w:suppressLineNumbers w:val="0"/>
        <w:rPr>
          <w:rStyle w:val="16"/>
        </w:rPr>
      </w:pPr>
      <w:r>
        <w:rPr>
          <w:rStyle w:val="16"/>
        </w:rPr>
        <w:t xml:space="preserve">  </w:t>
      </w:r>
      <w:r>
        <w:t>// Inner gutter via padding</w:t>
      </w:r>
      <w:r>
        <w:rPr>
          <w:rStyle w:val="16"/>
        </w:rPr>
        <w:t xml:space="preserve">  </w:t>
      </w:r>
      <w:r>
        <w:t>padding-left:</w:t>
      </w:r>
      <w:r>
        <w:rPr>
          <w:rStyle w:val="16"/>
        </w:rPr>
        <w:t xml:space="preserve">  </w:t>
      </w:r>
      <w:r>
        <w:t>(@gutter</w:t>
      </w:r>
      <w:r>
        <w:rPr>
          <w:rStyle w:val="16"/>
        </w:rPr>
        <w:t xml:space="preserve"> </w:t>
      </w:r>
      <w:r>
        <w:t>/</w:t>
      </w:r>
      <w:r>
        <w:rPr>
          <w:rStyle w:val="16"/>
        </w:rPr>
        <w:t xml:space="preserve"> </w:t>
      </w:r>
      <w:r>
        <w:t>2);</w:t>
      </w:r>
    </w:p>
    <w:p>
      <w:pPr>
        <w:pStyle w:val="9"/>
        <w:keepNext w:val="0"/>
        <w:keepLines w:val="0"/>
        <w:widowControl/>
        <w:suppressLineNumbers w:val="0"/>
        <w:rPr>
          <w:rStyle w:val="16"/>
        </w:rPr>
      </w:pPr>
      <w:r>
        <w:rPr>
          <w:rStyle w:val="16"/>
        </w:rPr>
        <w:t xml:space="preserve">  </w:t>
      </w:r>
      <w:r>
        <w:t>padding-right:</w:t>
      </w:r>
      <w:r>
        <w:rPr>
          <w:rStyle w:val="16"/>
        </w:rPr>
        <w:t xml:space="preserve"> </w:t>
      </w:r>
      <w:r>
        <w:t>(@gutter</w:t>
      </w:r>
      <w:r>
        <w:rPr>
          <w:rStyle w:val="16"/>
        </w:rPr>
        <w:t xml:space="preserve"> </w:t>
      </w:r>
      <w:r>
        <w:t>/</w:t>
      </w:r>
      <w:r>
        <w:rPr>
          <w:rStyle w:val="16"/>
        </w:rPr>
        <w:t xml:space="preserve"> </w:t>
      </w:r>
      <w:r>
        <w:t>2);</w:t>
      </w:r>
    </w:p>
    <w:p>
      <w:pPr>
        <w:pStyle w:val="9"/>
        <w:keepNext w:val="0"/>
        <w:keepLines w:val="0"/>
        <w:widowControl/>
        <w:suppressLineNumbers w:val="0"/>
        <w:rPr>
          <w:rStyle w:val="16"/>
        </w:rPr>
      </w:pPr>
    </w:p>
    <w:p>
      <w:pPr>
        <w:pStyle w:val="9"/>
        <w:keepNext w:val="0"/>
        <w:keepLines w:val="0"/>
        <w:widowControl/>
        <w:suppressLineNumbers w:val="0"/>
        <w:rPr>
          <w:rStyle w:val="16"/>
        </w:rPr>
      </w:pPr>
      <w:r>
        <w:rPr>
          <w:rStyle w:val="16"/>
        </w:rPr>
        <w:t xml:space="preserve">  </w:t>
      </w:r>
      <w:r>
        <w:t>// Calculate width based on number of columns available</w:t>
      </w:r>
      <w:r>
        <w:rPr>
          <w:rStyle w:val="16"/>
        </w:rPr>
        <w:t xml:space="preserve">  </w:t>
      </w:r>
      <w:r>
        <w:t>@media</w:t>
      </w:r>
      <w:r>
        <w:rPr>
          <w:rStyle w:val="16"/>
        </w:rPr>
        <w:t xml:space="preserve"> </w:t>
      </w:r>
      <w:r>
        <w:t>(min-width:</w:t>
      </w:r>
      <w:r>
        <w:rPr>
          <w:rStyle w:val="16"/>
        </w:rPr>
        <w:t xml:space="preserve"> </w:t>
      </w:r>
      <w:r>
        <w:t>@screen-sm-min)</w:t>
      </w:r>
      <w:r>
        <w:rPr>
          <w:rStyle w:val="16"/>
        </w:rPr>
        <w:t xml:space="preserve"> </w:t>
      </w:r>
      <w:r>
        <w:t>{</w:t>
      </w:r>
    </w:p>
    <w:p>
      <w:pPr>
        <w:pStyle w:val="9"/>
        <w:keepNext w:val="0"/>
        <w:keepLines w:val="0"/>
        <w:widowControl/>
        <w:suppressLineNumbers w:val="0"/>
        <w:rPr>
          <w:rStyle w:val="16"/>
        </w:rPr>
      </w:pPr>
      <w:r>
        <w:rPr>
          <w:rStyle w:val="16"/>
        </w:rPr>
        <w:t xml:space="preserve">    </w:t>
      </w:r>
      <w:r>
        <w:t>float:</w:t>
      </w:r>
      <w:r>
        <w:rPr>
          <w:rStyle w:val="16"/>
        </w:rPr>
        <w:t xml:space="preserve"> </w:t>
      </w:r>
      <w:r>
        <w:t>left;</w:t>
      </w:r>
    </w:p>
    <w:p>
      <w:pPr>
        <w:pStyle w:val="9"/>
        <w:keepNext w:val="0"/>
        <w:keepLines w:val="0"/>
        <w:widowControl/>
        <w:suppressLineNumbers w:val="0"/>
        <w:rPr>
          <w:rStyle w:val="16"/>
        </w:rPr>
      </w:pPr>
      <w:r>
        <w:rPr>
          <w:rStyle w:val="16"/>
        </w:rPr>
        <w:t xml:space="preserve">    </w:t>
      </w:r>
      <w:r>
        <w:t>width:</w:t>
      </w:r>
      <w:r>
        <w:rPr>
          <w:rStyle w:val="16"/>
        </w:rPr>
        <w:t xml:space="preserve"> </w:t>
      </w:r>
      <w:r>
        <w:t>percentage((@columns</w:t>
      </w:r>
      <w:r>
        <w:rPr>
          <w:rStyle w:val="16"/>
        </w:rPr>
        <w:t xml:space="preserve"> </w:t>
      </w:r>
      <w:r>
        <w:t>/</w:t>
      </w:r>
      <w:r>
        <w:rPr>
          <w:rStyle w:val="16"/>
        </w:rPr>
        <w:t xml:space="preserve"> </w:t>
      </w:r>
      <w:r>
        <w:t>@grid-columns));</w:t>
      </w:r>
    </w:p>
    <w:p>
      <w:pPr>
        <w:pStyle w:val="9"/>
        <w:keepNext w:val="0"/>
        <w:keepLines w:val="0"/>
        <w:widowControl/>
        <w:suppressLineNumbers w:val="0"/>
        <w:rPr>
          <w:rStyle w:val="16"/>
        </w:rPr>
      </w:pPr>
      <w:r>
        <w:rPr>
          <w:rStyle w:val="16"/>
        </w:rPr>
        <w:t xml:space="preserve">  </w:t>
      </w:r>
      <w:r>
        <w:t>}}</w:t>
      </w:r>
    </w:p>
    <w:p>
      <w:pPr>
        <w:pStyle w:val="9"/>
        <w:keepNext w:val="0"/>
        <w:keepLines w:val="0"/>
        <w:widowControl/>
        <w:suppressLineNumbers w:val="0"/>
        <w:rPr>
          <w:rStyle w:val="16"/>
        </w:rPr>
      </w:pPr>
      <w:r>
        <w:t>// Generate the small column offsets.make-sm-column-offset(@columns)</w:t>
      </w:r>
      <w:r>
        <w:rPr>
          <w:rStyle w:val="16"/>
        </w:rPr>
        <w:t xml:space="preserve"> </w:t>
      </w:r>
      <w:r>
        <w:t>{</w:t>
      </w:r>
    </w:p>
    <w:p>
      <w:pPr>
        <w:pStyle w:val="9"/>
        <w:keepNext w:val="0"/>
        <w:keepLines w:val="0"/>
        <w:widowControl/>
        <w:suppressLineNumbers w:val="0"/>
        <w:rPr>
          <w:rStyle w:val="16"/>
        </w:rPr>
      </w:pPr>
      <w:r>
        <w:rPr>
          <w:rStyle w:val="16"/>
        </w:rPr>
        <w:t xml:space="preserve">  </w:t>
      </w:r>
      <w:r>
        <w:t>@media</w:t>
      </w:r>
      <w:r>
        <w:rPr>
          <w:rStyle w:val="16"/>
        </w:rPr>
        <w:t xml:space="preserve"> </w:t>
      </w:r>
      <w:r>
        <w:t>(min-width:</w:t>
      </w:r>
      <w:r>
        <w:rPr>
          <w:rStyle w:val="16"/>
        </w:rPr>
        <w:t xml:space="preserve"> </w:t>
      </w:r>
      <w:r>
        <w:t>@screen-sm-min)</w:t>
      </w:r>
      <w:r>
        <w:rPr>
          <w:rStyle w:val="16"/>
        </w:rPr>
        <w:t xml:space="preserve"> </w:t>
      </w:r>
      <w:r>
        <w:t>{</w:t>
      </w:r>
    </w:p>
    <w:p>
      <w:pPr>
        <w:pStyle w:val="9"/>
        <w:keepNext w:val="0"/>
        <w:keepLines w:val="0"/>
        <w:widowControl/>
        <w:suppressLineNumbers w:val="0"/>
        <w:rPr>
          <w:rStyle w:val="16"/>
        </w:rPr>
      </w:pPr>
      <w:r>
        <w:rPr>
          <w:rStyle w:val="16"/>
        </w:rPr>
        <w:t xml:space="preserve">    </w:t>
      </w:r>
      <w:r>
        <w:t>margin-left:</w:t>
      </w:r>
      <w:r>
        <w:rPr>
          <w:rStyle w:val="16"/>
        </w:rPr>
        <w:t xml:space="preserve"> </w:t>
      </w:r>
      <w:r>
        <w:t>percentage((@columns</w:t>
      </w:r>
      <w:r>
        <w:rPr>
          <w:rStyle w:val="16"/>
        </w:rPr>
        <w:t xml:space="preserve"> </w:t>
      </w:r>
      <w:r>
        <w:t>/</w:t>
      </w:r>
      <w:r>
        <w:rPr>
          <w:rStyle w:val="16"/>
        </w:rPr>
        <w:t xml:space="preserve"> </w:t>
      </w:r>
      <w:r>
        <w:t>@grid-columns));</w:t>
      </w:r>
    </w:p>
    <w:p>
      <w:pPr>
        <w:pStyle w:val="9"/>
        <w:keepNext w:val="0"/>
        <w:keepLines w:val="0"/>
        <w:widowControl/>
        <w:suppressLineNumbers w:val="0"/>
        <w:rPr>
          <w:rStyle w:val="16"/>
        </w:rPr>
      </w:pPr>
      <w:r>
        <w:rPr>
          <w:rStyle w:val="16"/>
        </w:rPr>
        <w:t xml:space="preserve">  </w:t>
      </w:r>
      <w:r>
        <w:t>}}.make-sm-column-push(@columns)</w:t>
      </w:r>
      <w:r>
        <w:rPr>
          <w:rStyle w:val="16"/>
        </w:rPr>
        <w:t xml:space="preserve"> </w:t>
      </w:r>
      <w:r>
        <w:t>{</w:t>
      </w:r>
    </w:p>
    <w:p>
      <w:pPr>
        <w:pStyle w:val="9"/>
        <w:keepNext w:val="0"/>
        <w:keepLines w:val="0"/>
        <w:widowControl/>
        <w:suppressLineNumbers w:val="0"/>
        <w:rPr>
          <w:rStyle w:val="16"/>
        </w:rPr>
      </w:pPr>
      <w:r>
        <w:rPr>
          <w:rStyle w:val="16"/>
        </w:rPr>
        <w:t xml:space="preserve">  </w:t>
      </w:r>
      <w:r>
        <w:t>@media</w:t>
      </w:r>
      <w:r>
        <w:rPr>
          <w:rStyle w:val="16"/>
        </w:rPr>
        <w:t xml:space="preserve"> </w:t>
      </w:r>
      <w:r>
        <w:t>(min-width:</w:t>
      </w:r>
      <w:r>
        <w:rPr>
          <w:rStyle w:val="16"/>
        </w:rPr>
        <w:t xml:space="preserve"> </w:t>
      </w:r>
      <w:r>
        <w:t>@screen-sm-min)</w:t>
      </w:r>
      <w:r>
        <w:rPr>
          <w:rStyle w:val="16"/>
        </w:rPr>
        <w:t xml:space="preserve"> </w:t>
      </w:r>
      <w:r>
        <w:t>{</w:t>
      </w:r>
    </w:p>
    <w:p>
      <w:pPr>
        <w:pStyle w:val="9"/>
        <w:keepNext w:val="0"/>
        <w:keepLines w:val="0"/>
        <w:widowControl/>
        <w:suppressLineNumbers w:val="0"/>
        <w:rPr>
          <w:rStyle w:val="16"/>
        </w:rPr>
      </w:pPr>
      <w:r>
        <w:rPr>
          <w:rStyle w:val="16"/>
        </w:rPr>
        <w:t xml:space="preserve">    </w:t>
      </w:r>
      <w:r>
        <w:t>left:</w:t>
      </w:r>
      <w:r>
        <w:rPr>
          <w:rStyle w:val="16"/>
        </w:rPr>
        <w:t xml:space="preserve"> </w:t>
      </w:r>
      <w:r>
        <w:t>percentage((@columns</w:t>
      </w:r>
      <w:r>
        <w:rPr>
          <w:rStyle w:val="16"/>
        </w:rPr>
        <w:t xml:space="preserve"> </w:t>
      </w:r>
      <w:r>
        <w:t>/</w:t>
      </w:r>
      <w:r>
        <w:rPr>
          <w:rStyle w:val="16"/>
        </w:rPr>
        <w:t xml:space="preserve"> </w:t>
      </w:r>
      <w:r>
        <w:t>@grid-columns));</w:t>
      </w:r>
    </w:p>
    <w:p>
      <w:pPr>
        <w:pStyle w:val="9"/>
        <w:keepNext w:val="0"/>
        <w:keepLines w:val="0"/>
        <w:widowControl/>
        <w:suppressLineNumbers w:val="0"/>
        <w:rPr>
          <w:rStyle w:val="16"/>
        </w:rPr>
      </w:pPr>
      <w:r>
        <w:rPr>
          <w:rStyle w:val="16"/>
        </w:rPr>
        <w:t xml:space="preserve">  </w:t>
      </w:r>
      <w:r>
        <w:t>}}.make-sm-column-pull(@columns)</w:t>
      </w:r>
      <w:r>
        <w:rPr>
          <w:rStyle w:val="16"/>
        </w:rPr>
        <w:t xml:space="preserve"> </w:t>
      </w:r>
      <w:r>
        <w:t>{</w:t>
      </w:r>
    </w:p>
    <w:p>
      <w:pPr>
        <w:pStyle w:val="9"/>
        <w:keepNext w:val="0"/>
        <w:keepLines w:val="0"/>
        <w:widowControl/>
        <w:suppressLineNumbers w:val="0"/>
        <w:rPr>
          <w:rStyle w:val="16"/>
        </w:rPr>
      </w:pPr>
      <w:r>
        <w:rPr>
          <w:rStyle w:val="16"/>
        </w:rPr>
        <w:t xml:space="preserve">  </w:t>
      </w:r>
      <w:r>
        <w:t>@media</w:t>
      </w:r>
      <w:r>
        <w:rPr>
          <w:rStyle w:val="16"/>
        </w:rPr>
        <w:t xml:space="preserve"> </w:t>
      </w:r>
      <w:r>
        <w:t>(min-width:</w:t>
      </w:r>
      <w:r>
        <w:rPr>
          <w:rStyle w:val="16"/>
        </w:rPr>
        <w:t xml:space="preserve"> </w:t>
      </w:r>
      <w:r>
        <w:t>@screen-sm-min)</w:t>
      </w:r>
      <w:r>
        <w:rPr>
          <w:rStyle w:val="16"/>
        </w:rPr>
        <w:t xml:space="preserve"> </w:t>
      </w:r>
      <w:r>
        <w:t>{</w:t>
      </w:r>
    </w:p>
    <w:p>
      <w:pPr>
        <w:pStyle w:val="9"/>
        <w:keepNext w:val="0"/>
        <w:keepLines w:val="0"/>
        <w:widowControl/>
        <w:suppressLineNumbers w:val="0"/>
        <w:rPr>
          <w:rStyle w:val="16"/>
        </w:rPr>
      </w:pPr>
      <w:r>
        <w:rPr>
          <w:rStyle w:val="16"/>
        </w:rPr>
        <w:t xml:space="preserve">    </w:t>
      </w:r>
      <w:r>
        <w:t>right:</w:t>
      </w:r>
      <w:r>
        <w:rPr>
          <w:rStyle w:val="16"/>
        </w:rPr>
        <w:t xml:space="preserve"> </w:t>
      </w:r>
      <w:r>
        <w:t>percentage((@columns</w:t>
      </w:r>
      <w:r>
        <w:rPr>
          <w:rStyle w:val="16"/>
        </w:rPr>
        <w:t xml:space="preserve"> </w:t>
      </w:r>
      <w:r>
        <w:t>/</w:t>
      </w:r>
      <w:r>
        <w:rPr>
          <w:rStyle w:val="16"/>
        </w:rPr>
        <w:t xml:space="preserve"> </w:t>
      </w:r>
      <w:r>
        <w:t>@grid-columns));</w:t>
      </w:r>
    </w:p>
    <w:p>
      <w:pPr>
        <w:pStyle w:val="9"/>
        <w:keepNext w:val="0"/>
        <w:keepLines w:val="0"/>
        <w:widowControl/>
        <w:suppressLineNumbers w:val="0"/>
        <w:rPr>
          <w:rStyle w:val="16"/>
        </w:rPr>
      </w:pPr>
      <w:r>
        <w:rPr>
          <w:rStyle w:val="16"/>
        </w:rPr>
        <w:t xml:space="preserve">  </w:t>
      </w:r>
      <w:r>
        <w:t>}}</w:t>
      </w:r>
    </w:p>
    <w:p>
      <w:pPr>
        <w:pStyle w:val="9"/>
        <w:keepNext w:val="0"/>
        <w:keepLines w:val="0"/>
        <w:widowControl/>
        <w:suppressLineNumbers w:val="0"/>
        <w:rPr>
          <w:rStyle w:val="16"/>
        </w:rPr>
      </w:pPr>
      <w:r>
        <w:t>// Generate the medium columns.make-md-column(@columns;</w:t>
      </w:r>
      <w:r>
        <w:rPr>
          <w:rStyle w:val="16"/>
        </w:rPr>
        <w:t xml:space="preserve"> </w:t>
      </w:r>
      <w:r>
        <w:t>@gutter:</w:t>
      </w:r>
      <w:r>
        <w:rPr>
          <w:rStyle w:val="16"/>
        </w:rPr>
        <w:t xml:space="preserve"> </w:t>
      </w:r>
      <w:r>
        <w:t>@grid-gutter-width)</w:t>
      </w:r>
      <w:r>
        <w:rPr>
          <w:rStyle w:val="16"/>
        </w:rPr>
        <w:t xml:space="preserve"> </w:t>
      </w:r>
      <w:r>
        <w:t>{</w:t>
      </w:r>
    </w:p>
    <w:p>
      <w:pPr>
        <w:pStyle w:val="9"/>
        <w:keepNext w:val="0"/>
        <w:keepLines w:val="0"/>
        <w:widowControl/>
        <w:suppressLineNumbers w:val="0"/>
        <w:rPr>
          <w:rStyle w:val="16"/>
        </w:rPr>
      </w:pPr>
      <w:r>
        <w:rPr>
          <w:rStyle w:val="16"/>
        </w:rPr>
        <w:t xml:space="preserve">  </w:t>
      </w:r>
      <w:r>
        <w:t>position:</w:t>
      </w:r>
      <w:r>
        <w:rPr>
          <w:rStyle w:val="16"/>
        </w:rPr>
        <w:t xml:space="preserve"> </w:t>
      </w:r>
      <w:r>
        <w:t>relative;</w:t>
      </w:r>
    </w:p>
    <w:p>
      <w:pPr>
        <w:pStyle w:val="9"/>
        <w:keepNext w:val="0"/>
        <w:keepLines w:val="0"/>
        <w:widowControl/>
        <w:suppressLineNumbers w:val="0"/>
        <w:rPr>
          <w:rStyle w:val="16"/>
        </w:rPr>
      </w:pPr>
      <w:r>
        <w:rPr>
          <w:rStyle w:val="16"/>
        </w:rPr>
        <w:t xml:space="preserve">  </w:t>
      </w:r>
      <w:r>
        <w:t>// Prevent columns from collapsing when empty</w:t>
      </w:r>
      <w:r>
        <w:rPr>
          <w:rStyle w:val="16"/>
        </w:rPr>
        <w:t xml:space="preserve">  </w:t>
      </w:r>
      <w:r>
        <w:t>min-height:</w:t>
      </w:r>
      <w:r>
        <w:rPr>
          <w:rStyle w:val="16"/>
        </w:rPr>
        <w:t xml:space="preserve"> </w:t>
      </w:r>
      <w:r>
        <w:t>1px;</w:t>
      </w:r>
    </w:p>
    <w:p>
      <w:pPr>
        <w:pStyle w:val="9"/>
        <w:keepNext w:val="0"/>
        <w:keepLines w:val="0"/>
        <w:widowControl/>
        <w:suppressLineNumbers w:val="0"/>
        <w:rPr>
          <w:rStyle w:val="16"/>
        </w:rPr>
      </w:pPr>
      <w:r>
        <w:rPr>
          <w:rStyle w:val="16"/>
        </w:rPr>
        <w:t xml:space="preserve">  </w:t>
      </w:r>
      <w:r>
        <w:t>// Inner gutter via padding</w:t>
      </w:r>
      <w:r>
        <w:rPr>
          <w:rStyle w:val="16"/>
        </w:rPr>
        <w:t xml:space="preserve">  </w:t>
      </w:r>
      <w:r>
        <w:t>padding-left:</w:t>
      </w:r>
      <w:r>
        <w:rPr>
          <w:rStyle w:val="16"/>
        </w:rPr>
        <w:t xml:space="preserve">  </w:t>
      </w:r>
      <w:r>
        <w:t>(@gutter</w:t>
      </w:r>
      <w:r>
        <w:rPr>
          <w:rStyle w:val="16"/>
        </w:rPr>
        <w:t xml:space="preserve"> </w:t>
      </w:r>
      <w:r>
        <w:t>/</w:t>
      </w:r>
      <w:r>
        <w:rPr>
          <w:rStyle w:val="16"/>
        </w:rPr>
        <w:t xml:space="preserve"> </w:t>
      </w:r>
      <w:r>
        <w:t>2);</w:t>
      </w:r>
    </w:p>
    <w:p>
      <w:pPr>
        <w:pStyle w:val="9"/>
        <w:keepNext w:val="0"/>
        <w:keepLines w:val="0"/>
        <w:widowControl/>
        <w:suppressLineNumbers w:val="0"/>
        <w:rPr>
          <w:rStyle w:val="16"/>
        </w:rPr>
      </w:pPr>
      <w:r>
        <w:rPr>
          <w:rStyle w:val="16"/>
        </w:rPr>
        <w:t xml:space="preserve">  </w:t>
      </w:r>
      <w:r>
        <w:t>padding-right:</w:t>
      </w:r>
      <w:r>
        <w:rPr>
          <w:rStyle w:val="16"/>
        </w:rPr>
        <w:t xml:space="preserve"> </w:t>
      </w:r>
      <w:r>
        <w:t>(@gutter</w:t>
      </w:r>
      <w:r>
        <w:rPr>
          <w:rStyle w:val="16"/>
        </w:rPr>
        <w:t xml:space="preserve"> </w:t>
      </w:r>
      <w:r>
        <w:t>/</w:t>
      </w:r>
      <w:r>
        <w:rPr>
          <w:rStyle w:val="16"/>
        </w:rPr>
        <w:t xml:space="preserve"> </w:t>
      </w:r>
      <w:r>
        <w:t>2);</w:t>
      </w:r>
    </w:p>
    <w:p>
      <w:pPr>
        <w:pStyle w:val="9"/>
        <w:keepNext w:val="0"/>
        <w:keepLines w:val="0"/>
        <w:widowControl/>
        <w:suppressLineNumbers w:val="0"/>
        <w:rPr>
          <w:rStyle w:val="16"/>
        </w:rPr>
      </w:pPr>
    </w:p>
    <w:p>
      <w:pPr>
        <w:pStyle w:val="9"/>
        <w:keepNext w:val="0"/>
        <w:keepLines w:val="0"/>
        <w:widowControl/>
        <w:suppressLineNumbers w:val="0"/>
        <w:rPr>
          <w:rStyle w:val="16"/>
        </w:rPr>
      </w:pPr>
      <w:r>
        <w:rPr>
          <w:rStyle w:val="16"/>
        </w:rPr>
        <w:t xml:space="preserve">  </w:t>
      </w:r>
      <w:r>
        <w:t>// Calculate width based on number of columns available</w:t>
      </w:r>
      <w:r>
        <w:rPr>
          <w:rStyle w:val="16"/>
        </w:rPr>
        <w:t xml:space="preserve">  </w:t>
      </w:r>
      <w:r>
        <w:t>@media</w:t>
      </w:r>
      <w:r>
        <w:rPr>
          <w:rStyle w:val="16"/>
        </w:rPr>
        <w:t xml:space="preserve"> </w:t>
      </w:r>
      <w:r>
        <w:t>(min-width:</w:t>
      </w:r>
      <w:r>
        <w:rPr>
          <w:rStyle w:val="16"/>
        </w:rPr>
        <w:t xml:space="preserve"> </w:t>
      </w:r>
      <w:r>
        <w:t>@screen-md-min)</w:t>
      </w:r>
      <w:r>
        <w:rPr>
          <w:rStyle w:val="16"/>
        </w:rPr>
        <w:t xml:space="preserve"> </w:t>
      </w:r>
      <w:r>
        <w:t>{</w:t>
      </w:r>
    </w:p>
    <w:p>
      <w:pPr>
        <w:pStyle w:val="9"/>
        <w:keepNext w:val="0"/>
        <w:keepLines w:val="0"/>
        <w:widowControl/>
        <w:suppressLineNumbers w:val="0"/>
        <w:rPr>
          <w:rStyle w:val="16"/>
        </w:rPr>
      </w:pPr>
      <w:r>
        <w:rPr>
          <w:rStyle w:val="16"/>
        </w:rPr>
        <w:t xml:space="preserve">    </w:t>
      </w:r>
      <w:r>
        <w:t>float:</w:t>
      </w:r>
      <w:r>
        <w:rPr>
          <w:rStyle w:val="16"/>
        </w:rPr>
        <w:t xml:space="preserve"> </w:t>
      </w:r>
      <w:r>
        <w:t>left;</w:t>
      </w:r>
    </w:p>
    <w:p>
      <w:pPr>
        <w:pStyle w:val="9"/>
        <w:keepNext w:val="0"/>
        <w:keepLines w:val="0"/>
        <w:widowControl/>
        <w:suppressLineNumbers w:val="0"/>
        <w:rPr>
          <w:rStyle w:val="16"/>
        </w:rPr>
      </w:pPr>
      <w:r>
        <w:rPr>
          <w:rStyle w:val="16"/>
        </w:rPr>
        <w:t xml:space="preserve">    </w:t>
      </w:r>
      <w:r>
        <w:t>width:</w:t>
      </w:r>
      <w:r>
        <w:rPr>
          <w:rStyle w:val="16"/>
        </w:rPr>
        <w:t xml:space="preserve"> </w:t>
      </w:r>
      <w:r>
        <w:t>percentage((@columns</w:t>
      </w:r>
      <w:r>
        <w:rPr>
          <w:rStyle w:val="16"/>
        </w:rPr>
        <w:t xml:space="preserve"> </w:t>
      </w:r>
      <w:r>
        <w:t>/</w:t>
      </w:r>
      <w:r>
        <w:rPr>
          <w:rStyle w:val="16"/>
        </w:rPr>
        <w:t xml:space="preserve"> </w:t>
      </w:r>
      <w:r>
        <w:t>@grid-columns));</w:t>
      </w:r>
    </w:p>
    <w:p>
      <w:pPr>
        <w:pStyle w:val="9"/>
        <w:keepNext w:val="0"/>
        <w:keepLines w:val="0"/>
        <w:widowControl/>
        <w:suppressLineNumbers w:val="0"/>
        <w:rPr>
          <w:rStyle w:val="16"/>
        </w:rPr>
      </w:pPr>
      <w:r>
        <w:rPr>
          <w:rStyle w:val="16"/>
        </w:rPr>
        <w:t xml:space="preserve">  </w:t>
      </w:r>
      <w:r>
        <w:t>}}</w:t>
      </w:r>
    </w:p>
    <w:p>
      <w:pPr>
        <w:pStyle w:val="9"/>
        <w:keepNext w:val="0"/>
        <w:keepLines w:val="0"/>
        <w:widowControl/>
        <w:suppressLineNumbers w:val="0"/>
        <w:rPr>
          <w:rStyle w:val="16"/>
        </w:rPr>
      </w:pPr>
      <w:r>
        <w:t>// Generate the medium column offsets.make-md-column-offset(@columns)</w:t>
      </w:r>
      <w:r>
        <w:rPr>
          <w:rStyle w:val="16"/>
        </w:rPr>
        <w:t xml:space="preserve"> </w:t>
      </w:r>
      <w:r>
        <w:t>{</w:t>
      </w:r>
    </w:p>
    <w:p>
      <w:pPr>
        <w:pStyle w:val="9"/>
        <w:keepNext w:val="0"/>
        <w:keepLines w:val="0"/>
        <w:widowControl/>
        <w:suppressLineNumbers w:val="0"/>
        <w:rPr>
          <w:rStyle w:val="16"/>
        </w:rPr>
      </w:pPr>
      <w:r>
        <w:rPr>
          <w:rStyle w:val="16"/>
        </w:rPr>
        <w:t xml:space="preserve">  </w:t>
      </w:r>
      <w:r>
        <w:t>@media</w:t>
      </w:r>
      <w:r>
        <w:rPr>
          <w:rStyle w:val="16"/>
        </w:rPr>
        <w:t xml:space="preserve"> </w:t>
      </w:r>
      <w:r>
        <w:t>(min-width:</w:t>
      </w:r>
      <w:r>
        <w:rPr>
          <w:rStyle w:val="16"/>
        </w:rPr>
        <w:t xml:space="preserve"> </w:t>
      </w:r>
      <w:r>
        <w:t>@screen-md-min)</w:t>
      </w:r>
      <w:r>
        <w:rPr>
          <w:rStyle w:val="16"/>
        </w:rPr>
        <w:t xml:space="preserve"> </w:t>
      </w:r>
      <w:r>
        <w:t>{</w:t>
      </w:r>
    </w:p>
    <w:p>
      <w:pPr>
        <w:pStyle w:val="9"/>
        <w:keepNext w:val="0"/>
        <w:keepLines w:val="0"/>
        <w:widowControl/>
        <w:suppressLineNumbers w:val="0"/>
        <w:rPr>
          <w:rStyle w:val="16"/>
        </w:rPr>
      </w:pPr>
      <w:r>
        <w:rPr>
          <w:rStyle w:val="16"/>
        </w:rPr>
        <w:t xml:space="preserve">    </w:t>
      </w:r>
      <w:r>
        <w:t>margin-left:</w:t>
      </w:r>
      <w:r>
        <w:rPr>
          <w:rStyle w:val="16"/>
        </w:rPr>
        <w:t xml:space="preserve"> </w:t>
      </w:r>
      <w:r>
        <w:t>percentage((@columns</w:t>
      </w:r>
      <w:r>
        <w:rPr>
          <w:rStyle w:val="16"/>
        </w:rPr>
        <w:t xml:space="preserve"> </w:t>
      </w:r>
      <w:r>
        <w:t>/</w:t>
      </w:r>
      <w:r>
        <w:rPr>
          <w:rStyle w:val="16"/>
        </w:rPr>
        <w:t xml:space="preserve"> </w:t>
      </w:r>
      <w:r>
        <w:t>@grid-columns));</w:t>
      </w:r>
    </w:p>
    <w:p>
      <w:pPr>
        <w:pStyle w:val="9"/>
        <w:keepNext w:val="0"/>
        <w:keepLines w:val="0"/>
        <w:widowControl/>
        <w:suppressLineNumbers w:val="0"/>
        <w:rPr>
          <w:rStyle w:val="16"/>
        </w:rPr>
      </w:pPr>
      <w:r>
        <w:rPr>
          <w:rStyle w:val="16"/>
        </w:rPr>
        <w:t xml:space="preserve">  </w:t>
      </w:r>
      <w:r>
        <w:t>}}.make-md-column-push(@columns)</w:t>
      </w:r>
      <w:r>
        <w:rPr>
          <w:rStyle w:val="16"/>
        </w:rPr>
        <w:t xml:space="preserve"> </w:t>
      </w:r>
      <w:r>
        <w:t>{</w:t>
      </w:r>
    </w:p>
    <w:p>
      <w:pPr>
        <w:pStyle w:val="9"/>
        <w:keepNext w:val="0"/>
        <w:keepLines w:val="0"/>
        <w:widowControl/>
        <w:suppressLineNumbers w:val="0"/>
        <w:rPr>
          <w:rStyle w:val="16"/>
        </w:rPr>
      </w:pPr>
      <w:r>
        <w:rPr>
          <w:rStyle w:val="16"/>
        </w:rPr>
        <w:t xml:space="preserve">  </w:t>
      </w:r>
      <w:r>
        <w:t>@media</w:t>
      </w:r>
      <w:r>
        <w:rPr>
          <w:rStyle w:val="16"/>
        </w:rPr>
        <w:t xml:space="preserve"> </w:t>
      </w:r>
      <w:r>
        <w:t>(min-width:</w:t>
      </w:r>
      <w:r>
        <w:rPr>
          <w:rStyle w:val="16"/>
        </w:rPr>
        <w:t xml:space="preserve"> </w:t>
      </w:r>
      <w:r>
        <w:t>@screen-md-min)</w:t>
      </w:r>
      <w:r>
        <w:rPr>
          <w:rStyle w:val="16"/>
        </w:rPr>
        <w:t xml:space="preserve"> </w:t>
      </w:r>
      <w:r>
        <w:t>{</w:t>
      </w:r>
    </w:p>
    <w:p>
      <w:pPr>
        <w:pStyle w:val="9"/>
        <w:keepNext w:val="0"/>
        <w:keepLines w:val="0"/>
        <w:widowControl/>
        <w:suppressLineNumbers w:val="0"/>
        <w:rPr>
          <w:rStyle w:val="16"/>
        </w:rPr>
      </w:pPr>
      <w:r>
        <w:rPr>
          <w:rStyle w:val="16"/>
        </w:rPr>
        <w:t xml:space="preserve">    </w:t>
      </w:r>
      <w:r>
        <w:t>left:</w:t>
      </w:r>
      <w:r>
        <w:rPr>
          <w:rStyle w:val="16"/>
        </w:rPr>
        <w:t xml:space="preserve"> </w:t>
      </w:r>
      <w:r>
        <w:t>percentage((@columns</w:t>
      </w:r>
      <w:r>
        <w:rPr>
          <w:rStyle w:val="16"/>
        </w:rPr>
        <w:t xml:space="preserve"> </w:t>
      </w:r>
      <w:r>
        <w:t>/</w:t>
      </w:r>
      <w:r>
        <w:rPr>
          <w:rStyle w:val="16"/>
        </w:rPr>
        <w:t xml:space="preserve"> </w:t>
      </w:r>
      <w:r>
        <w:t>@grid-columns));</w:t>
      </w:r>
    </w:p>
    <w:p>
      <w:pPr>
        <w:pStyle w:val="9"/>
        <w:keepNext w:val="0"/>
        <w:keepLines w:val="0"/>
        <w:widowControl/>
        <w:suppressLineNumbers w:val="0"/>
        <w:rPr>
          <w:rStyle w:val="16"/>
        </w:rPr>
      </w:pPr>
      <w:r>
        <w:rPr>
          <w:rStyle w:val="16"/>
        </w:rPr>
        <w:t xml:space="preserve">  </w:t>
      </w:r>
      <w:r>
        <w:t>}}.make-md-column-pull(@columns)</w:t>
      </w:r>
      <w:r>
        <w:rPr>
          <w:rStyle w:val="16"/>
        </w:rPr>
        <w:t xml:space="preserve"> </w:t>
      </w:r>
      <w:r>
        <w:t>{</w:t>
      </w:r>
    </w:p>
    <w:p>
      <w:pPr>
        <w:pStyle w:val="9"/>
        <w:keepNext w:val="0"/>
        <w:keepLines w:val="0"/>
        <w:widowControl/>
        <w:suppressLineNumbers w:val="0"/>
        <w:rPr>
          <w:rStyle w:val="16"/>
        </w:rPr>
      </w:pPr>
      <w:r>
        <w:rPr>
          <w:rStyle w:val="16"/>
        </w:rPr>
        <w:t xml:space="preserve">  </w:t>
      </w:r>
      <w:r>
        <w:t>@media</w:t>
      </w:r>
      <w:r>
        <w:rPr>
          <w:rStyle w:val="16"/>
        </w:rPr>
        <w:t xml:space="preserve"> </w:t>
      </w:r>
      <w:r>
        <w:t>(min-width:</w:t>
      </w:r>
      <w:r>
        <w:rPr>
          <w:rStyle w:val="16"/>
        </w:rPr>
        <w:t xml:space="preserve"> </w:t>
      </w:r>
      <w:r>
        <w:t>@screen-md-min)</w:t>
      </w:r>
      <w:r>
        <w:rPr>
          <w:rStyle w:val="16"/>
        </w:rPr>
        <w:t xml:space="preserve"> </w:t>
      </w:r>
      <w:r>
        <w:t>{</w:t>
      </w:r>
    </w:p>
    <w:p>
      <w:pPr>
        <w:pStyle w:val="9"/>
        <w:keepNext w:val="0"/>
        <w:keepLines w:val="0"/>
        <w:widowControl/>
        <w:suppressLineNumbers w:val="0"/>
        <w:rPr>
          <w:rStyle w:val="16"/>
        </w:rPr>
      </w:pPr>
      <w:r>
        <w:rPr>
          <w:rStyle w:val="16"/>
        </w:rPr>
        <w:t xml:space="preserve">    </w:t>
      </w:r>
      <w:r>
        <w:t>right:</w:t>
      </w:r>
      <w:r>
        <w:rPr>
          <w:rStyle w:val="16"/>
        </w:rPr>
        <w:t xml:space="preserve"> </w:t>
      </w:r>
      <w:r>
        <w:t>percentage((@columns</w:t>
      </w:r>
      <w:r>
        <w:rPr>
          <w:rStyle w:val="16"/>
        </w:rPr>
        <w:t xml:space="preserve"> </w:t>
      </w:r>
      <w:r>
        <w:t>/</w:t>
      </w:r>
      <w:r>
        <w:rPr>
          <w:rStyle w:val="16"/>
        </w:rPr>
        <w:t xml:space="preserve"> </w:t>
      </w:r>
      <w:r>
        <w:t>@grid-columns));</w:t>
      </w:r>
    </w:p>
    <w:p>
      <w:pPr>
        <w:pStyle w:val="9"/>
        <w:keepNext w:val="0"/>
        <w:keepLines w:val="0"/>
        <w:widowControl/>
        <w:suppressLineNumbers w:val="0"/>
        <w:rPr>
          <w:rStyle w:val="16"/>
        </w:rPr>
      </w:pPr>
      <w:r>
        <w:rPr>
          <w:rStyle w:val="16"/>
        </w:rPr>
        <w:t xml:space="preserve">  </w:t>
      </w:r>
      <w:r>
        <w:t>}}</w:t>
      </w:r>
    </w:p>
    <w:p>
      <w:pPr>
        <w:pStyle w:val="9"/>
        <w:keepNext w:val="0"/>
        <w:keepLines w:val="0"/>
        <w:widowControl/>
        <w:suppressLineNumbers w:val="0"/>
        <w:rPr>
          <w:rStyle w:val="16"/>
        </w:rPr>
      </w:pPr>
      <w:r>
        <w:t>// Generate the large columns.make-lg-column(@columns;</w:t>
      </w:r>
      <w:r>
        <w:rPr>
          <w:rStyle w:val="16"/>
        </w:rPr>
        <w:t xml:space="preserve"> </w:t>
      </w:r>
      <w:r>
        <w:t>@gutter:</w:t>
      </w:r>
      <w:r>
        <w:rPr>
          <w:rStyle w:val="16"/>
        </w:rPr>
        <w:t xml:space="preserve"> </w:t>
      </w:r>
      <w:r>
        <w:t>@grid-gutter-width)</w:t>
      </w:r>
      <w:r>
        <w:rPr>
          <w:rStyle w:val="16"/>
        </w:rPr>
        <w:t xml:space="preserve"> </w:t>
      </w:r>
      <w:r>
        <w:t>{</w:t>
      </w:r>
    </w:p>
    <w:p>
      <w:pPr>
        <w:pStyle w:val="9"/>
        <w:keepNext w:val="0"/>
        <w:keepLines w:val="0"/>
        <w:widowControl/>
        <w:suppressLineNumbers w:val="0"/>
        <w:rPr>
          <w:rStyle w:val="16"/>
        </w:rPr>
      </w:pPr>
      <w:r>
        <w:rPr>
          <w:rStyle w:val="16"/>
        </w:rPr>
        <w:t xml:space="preserve">  </w:t>
      </w:r>
      <w:r>
        <w:t>position:</w:t>
      </w:r>
      <w:r>
        <w:rPr>
          <w:rStyle w:val="16"/>
        </w:rPr>
        <w:t xml:space="preserve"> </w:t>
      </w:r>
      <w:r>
        <w:t>relative;</w:t>
      </w:r>
    </w:p>
    <w:p>
      <w:pPr>
        <w:pStyle w:val="9"/>
        <w:keepNext w:val="0"/>
        <w:keepLines w:val="0"/>
        <w:widowControl/>
        <w:suppressLineNumbers w:val="0"/>
        <w:rPr>
          <w:rStyle w:val="16"/>
        </w:rPr>
      </w:pPr>
      <w:r>
        <w:rPr>
          <w:rStyle w:val="16"/>
        </w:rPr>
        <w:t xml:space="preserve">  </w:t>
      </w:r>
      <w:r>
        <w:t>// Prevent columns from collapsing when empty</w:t>
      </w:r>
      <w:r>
        <w:rPr>
          <w:rStyle w:val="16"/>
        </w:rPr>
        <w:t xml:space="preserve">  </w:t>
      </w:r>
      <w:r>
        <w:t>min-height:</w:t>
      </w:r>
      <w:r>
        <w:rPr>
          <w:rStyle w:val="16"/>
        </w:rPr>
        <w:t xml:space="preserve"> </w:t>
      </w:r>
      <w:r>
        <w:t>1px;</w:t>
      </w:r>
    </w:p>
    <w:p>
      <w:pPr>
        <w:pStyle w:val="9"/>
        <w:keepNext w:val="0"/>
        <w:keepLines w:val="0"/>
        <w:widowControl/>
        <w:suppressLineNumbers w:val="0"/>
        <w:rPr>
          <w:rStyle w:val="16"/>
        </w:rPr>
      </w:pPr>
      <w:r>
        <w:rPr>
          <w:rStyle w:val="16"/>
        </w:rPr>
        <w:t xml:space="preserve">  </w:t>
      </w:r>
      <w:r>
        <w:t>// Inner gutter via padding</w:t>
      </w:r>
      <w:r>
        <w:rPr>
          <w:rStyle w:val="16"/>
        </w:rPr>
        <w:t xml:space="preserve">  </w:t>
      </w:r>
      <w:r>
        <w:t>padding-left:</w:t>
      </w:r>
      <w:r>
        <w:rPr>
          <w:rStyle w:val="16"/>
        </w:rPr>
        <w:t xml:space="preserve">  </w:t>
      </w:r>
      <w:r>
        <w:t>(@gutter</w:t>
      </w:r>
      <w:r>
        <w:rPr>
          <w:rStyle w:val="16"/>
        </w:rPr>
        <w:t xml:space="preserve"> </w:t>
      </w:r>
      <w:r>
        <w:t>/</w:t>
      </w:r>
      <w:r>
        <w:rPr>
          <w:rStyle w:val="16"/>
        </w:rPr>
        <w:t xml:space="preserve"> </w:t>
      </w:r>
      <w:r>
        <w:t>2);</w:t>
      </w:r>
    </w:p>
    <w:p>
      <w:pPr>
        <w:pStyle w:val="9"/>
        <w:keepNext w:val="0"/>
        <w:keepLines w:val="0"/>
        <w:widowControl/>
        <w:suppressLineNumbers w:val="0"/>
        <w:rPr>
          <w:rStyle w:val="16"/>
        </w:rPr>
      </w:pPr>
      <w:r>
        <w:rPr>
          <w:rStyle w:val="16"/>
        </w:rPr>
        <w:t xml:space="preserve">  </w:t>
      </w:r>
      <w:r>
        <w:t>padding-right:</w:t>
      </w:r>
      <w:r>
        <w:rPr>
          <w:rStyle w:val="16"/>
        </w:rPr>
        <w:t xml:space="preserve"> </w:t>
      </w:r>
      <w:r>
        <w:t>(@gutter</w:t>
      </w:r>
      <w:r>
        <w:rPr>
          <w:rStyle w:val="16"/>
        </w:rPr>
        <w:t xml:space="preserve"> </w:t>
      </w:r>
      <w:r>
        <w:t>/</w:t>
      </w:r>
      <w:r>
        <w:rPr>
          <w:rStyle w:val="16"/>
        </w:rPr>
        <w:t xml:space="preserve"> </w:t>
      </w:r>
      <w:r>
        <w:t>2);</w:t>
      </w:r>
    </w:p>
    <w:p>
      <w:pPr>
        <w:pStyle w:val="9"/>
        <w:keepNext w:val="0"/>
        <w:keepLines w:val="0"/>
        <w:widowControl/>
        <w:suppressLineNumbers w:val="0"/>
        <w:rPr>
          <w:rStyle w:val="16"/>
        </w:rPr>
      </w:pPr>
    </w:p>
    <w:p>
      <w:pPr>
        <w:pStyle w:val="9"/>
        <w:keepNext w:val="0"/>
        <w:keepLines w:val="0"/>
        <w:widowControl/>
        <w:suppressLineNumbers w:val="0"/>
        <w:rPr>
          <w:rStyle w:val="16"/>
        </w:rPr>
      </w:pPr>
      <w:r>
        <w:rPr>
          <w:rStyle w:val="16"/>
        </w:rPr>
        <w:t xml:space="preserve">  </w:t>
      </w:r>
      <w:r>
        <w:t>// Calculate width based on number of columns available</w:t>
      </w:r>
      <w:r>
        <w:rPr>
          <w:rStyle w:val="16"/>
        </w:rPr>
        <w:t xml:space="preserve">  </w:t>
      </w:r>
      <w:r>
        <w:t>@media</w:t>
      </w:r>
      <w:r>
        <w:rPr>
          <w:rStyle w:val="16"/>
        </w:rPr>
        <w:t xml:space="preserve"> </w:t>
      </w:r>
      <w:r>
        <w:t>(min-width:</w:t>
      </w:r>
      <w:r>
        <w:rPr>
          <w:rStyle w:val="16"/>
        </w:rPr>
        <w:t xml:space="preserve"> </w:t>
      </w:r>
      <w:r>
        <w:t>@screen-lg-min)</w:t>
      </w:r>
      <w:r>
        <w:rPr>
          <w:rStyle w:val="16"/>
        </w:rPr>
        <w:t xml:space="preserve"> </w:t>
      </w:r>
      <w:r>
        <w:t>{</w:t>
      </w:r>
    </w:p>
    <w:p>
      <w:pPr>
        <w:pStyle w:val="9"/>
        <w:keepNext w:val="0"/>
        <w:keepLines w:val="0"/>
        <w:widowControl/>
        <w:suppressLineNumbers w:val="0"/>
        <w:rPr>
          <w:rStyle w:val="16"/>
        </w:rPr>
      </w:pPr>
      <w:r>
        <w:rPr>
          <w:rStyle w:val="16"/>
        </w:rPr>
        <w:t xml:space="preserve">    </w:t>
      </w:r>
      <w:r>
        <w:t>float:</w:t>
      </w:r>
      <w:r>
        <w:rPr>
          <w:rStyle w:val="16"/>
        </w:rPr>
        <w:t xml:space="preserve"> </w:t>
      </w:r>
      <w:r>
        <w:t>left;</w:t>
      </w:r>
    </w:p>
    <w:p>
      <w:pPr>
        <w:pStyle w:val="9"/>
        <w:keepNext w:val="0"/>
        <w:keepLines w:val="0"/>
        <w:widowControl/>
        <w:suppressLineNumbers w:val="0"/>
        <w:rPr>
          <w:rStyle w:val="16"/>
        </w:rPr>
      </w:pPr>
      <w:r>
        <w:rPr>
          <w:rStyle w:val="16"/>
        </w:rPr>
        <w:t xml:space="preserve">    </w:t>
      </w:r>
      <w:r>
        <w:t>width:</w:t>
      </w:r>
      <w:r>
        <w:rPr>
          <w:rStyle w:val="16"/>
        </w:rPr>
        <w:t xml:space="preserve"> </w:t>
      </w:r>
      <w:r>
        <w:t>percentage((@columns</w:t>
      </w:r>
      <w:r>
        <w:rPr>
          <w:rStyle w:val="16"/>
        </w:rPr>
        <w:t xml:space="preserve"> </w:t>
      </w:r>
      <w:r>
        <w:t>/</w:t>
      </w:r>
      <w:r>
        <w:rPr>
          <w:rStyle w:val="16"/>
        </w:rPr>
        <w:t xml:space="preserve"> </w:t>
      </w:r>
      <w:r>
        <w:t>@grid-columns));</w:t>
      </w:r>
    </w:p>
    <w:p>
      <w:pPr>
        <w:pStyle w:val="9"/>
        <w:keepNext w:val="0"/>
        <w:keepLines w:val="0"/>
        <w:widowControl/>
        <w:suppressLineNumbers w:val="0"/>
        <w:rPr>
          <w:rStyle w:val="16"/>
        </w:rPr>
      </w:pPr>
      <w:r>
        <w:rPr>
          <w:rStyle w:val="16"/>
        </w:rPr>
        <w:t xml:space="preserve">  </w:t>
      </w:r>
      <w:r>
        <w:t>}}</w:t>
      </w:r>
    </w:p>
    <w:p>
      <w:pPr>
        <w:pStyle w:val="9"/>
        <w:keepNext w:val="0"/>
        <w:keepLines w:val="0"/>
        <w:widowControl/>
        <w:suppressLineNumbers w:val="0"/>
        <w:rPr>
          <w:rStyle w:val="16"/>
        </w:rPr>
      </w:pPr>
      <w:r>
        <w:t>// Generate the large column offsets.make-lg-column-offset(@columns)</w:t>
      </w:r>
      <w:r>
        <w:rPr>
          <w:rStyle w:val="16"/>
        </w:rPr>
        <w:t xml:space="preserve"> </w:t>
      </w:r>
      <w:r>
        <w:t>{</w:t>
      </w:r>
    </w:p>
    <w:p>
      <w:pPr>
        <w:pStyle w:val="9"/>
        <w:keepNext w:val="0"/>
        <w:keepLines w:val="0"/>
        <w:widowControl/>
        <w:suppressLineNumbers w:val="0"/>
        <w:rPr>
          <w:rStyle w:val="16"/>
        </w:rPr>
      </w:pPr>
      <w:r>
        <w:rPr>
          <w:rStyle w:val="16"/>
        </w:rPr>
        <w:t xml:space="preserve">  </w:t>
      </w:r>
      <w:r>
        <w:t>@media</w:t>
      </w:r>
      <w:r>
        <w:rPr>
          <w:rStyle w:val="16"/>
        </w:rPr>
        <w:t xml:space="preserve"> </w:t>
      </w:r>
      <w:r>
        <w:t>(min-width:</w:t>
      </w:r>
      <w:r>
        <w:rPr>
          <w:rStyle w:val="16"/>
        </w:rPr>
        <w:t xml:space="preserve"> </w:t>
      </w:r>
      <w:r>
        <w:t>@screen-lg-min)</w:t>
      </w:r>
      <w:r>
        <w:rPr>
          <w:rStyle w:val="16"/>
        </w:rPr>
        <w:t xml:space="preserve"> </w:t>
      </w:r>
      <w:r>
        <w:t>{</w:t>
      </w:r>
    </w:p>
    <w:p>
      <w:pPr>
        <w:pStyle w:val="9"/>
        <w:keepNext w:val="0"/>
        <w:keepLines w:val="0"/>
        <w:widowControl/>
        <w:suppressLineNumbers w:val="0"/>
        <w:rPr>
          <w:rStyle w:val="16"/>
        </w:rPr>
      </w:pPr>
      <w:r>
        <w:rPr>
          <w:rStyle w:val="16"/>
        </w:rPr>
        <w:t xml:space="preserve">    </w:t>
      </w:r>
      <w:r>
        <w:t>margin-left:</w:t>
      </w:r>
      <w:r>
        <w:rPr>
          <w:rStyle w:val="16"/>
        </w:rPr>
        <w:t xml:space="preserve"> </w:t>
      </w:r>
      <w:r>
        <w:t>percentage((@columns</w:t>
      </w:r>
      <w:r>
        <w:rPr>
          <w:rStyle w:val="16"/>
        </w:rPr>
        <w:t xml:space="preserve"> </w:t>
      </w:r>
      <w:r>
        <w:t>/</w:t>
      </w:r>
      <w:r>
        <w:rPr>
          <w:rStyle w:val="16"/>
        </w:rPr>
        <w:t xml:space="preserve"> </w:t>
      </w:r>
      <w:r>
        <w:t>@grid-columns));</w:t>
      </w:r>
    </w:p>
    <w:p>
      <w:pPr>
        <w:pStyle w:val="9"/>
        <w:keepNext w:val="0"/>
        <w:keepLines w:val="0"/>
        <w:widowControl/>
        <w:suppressLineNumbers w:val="0"/>
        <w:rPr>
          <w:rStyle w:val="16"/>
        </w:rPr>
      </w:pPr>
      <w:r>
        <w:rPr>
          <w:rStyle w:val="16"/>
        </w:rPr>
        <w:t xml:space="preserve">  </w:t>
      </w:r>
      <w:r>
        <w:t>}}.make-lg-column-push(@columns)</w:t>
      </w:r>
      <w:r>
        <w:rPr>
          <w:rStyle w:val="16"/>
        </w:rPr>
        <w:t xml:space="preserve"> </w:t>
      </w:r>
      <w:r>
        <w:t>{</w:t>
      </w:r>
    </w:p>
    <w:p>
      <w:pPr>
        <w:pStyle w:val="9"/>
        <w:keepNext w:val="0"/>
        <w:keepLines w:val="0"/>
        <w:widowControl/>
        <w:suppressLineNumbers w:val="0"/>
        <w:rPr>
          <w:rStyle w:val="16"/>
        </w:rPr>
      </w:pPr>
      <w:r>
        <w:rPr>
          <w:rStyle w:val="16"/>
        </w:rPr>
        <w:t xml:space="preserve">  </w:t>
      </w:r>
      <w:r>
        <w:t>@media</w:t>
      </w:r>
      <w:r>
        <w:rPr>
          <w:rStyle w:val="16"/>
        </w:rPr>
        <w:t xml:space="preserve"> </w:t>
      </w:r>
      <w:r>
        <w:t>(min-width:</w:t>
      </w:r>
      <w:r>
        <w:rPr>
          <w:rStyle w:val="16"/>
        </w:rPr>
        <w:t xml:space="preserve"> </w:t>
      </w:r>
      <w:r>
        <w:t>@screen-lg-min)</w:t>
      </w:r>
      <w:r>
        <w:rPr>
          <w:rStyle w:val="16"/>
        </w:rPr>
        <w:t xml:space="preserve"> </w:t>
      </w:r>
      <w:r>
        <w:t>{</w:t>
      </w:r>
    </w:p>
    <w:p>
      <w:pPr>
        <w:pStyle w:val="9"/>
        <w:keepNext w:val="0"/>
        <w:keepLines w:val="0"/>
        <w:widowControl/>
        <w:suppressLineNumbers w:val="0"/>
        <w:rPr>
          <w:rStyle w:val="16"/>
        </w:rPr>
      </w:pPr>
      <w:r>
        <w:rPr>
          <w:rStyle w:val="16"/>
        </w:rPr>
        <w:t xml:space="preserve">    </w:t>
      </w:r>
      <w:r>
        <w:t>left:</w:t>
      </w:r>
      <w:r>
        <w:rPr>
          <w:rStyle w:val="16"/>
        </w:rPr>
        <w:t xml:space="preserve"> </w:t>
      </w:r>
      <w:r>
        <w:t>percentage((@columns</w:t>
      </w:r>
      <w:r>
        <w:rPr>
          <w:rStyle w:val="16"/>
        </w:rPr>
        <w:t xml:space="preserve"> </w:t>
      </w:r>
      <w:r>
        <w:t>/</w:t>
      </w:r>
      <w:r>
        <w:rPr>
          <w:rStyle w:val="16"/>
        </w:rPr>
        <w:t xml:space="preserve"> </w:t>
      </w:r>
      <w:r>
        <w:t>@grid-columns));</w:t>
      </w:r>
    </w:p>
    <w:p>
      <w:pPr>
        <w:pStyle w:val="9"/>
        <w:keepNext w:val="0"/>
        <w:keepLines w:val="0"/>
        <w:widowControl/>
        <w:suppressLineNumbers w:val="0"/>
        <w:rPr>
          <w:rStyle w:val="16"/>
        </w:rPr>
      </w:pPr>
      <w:r>
        <w:rPr>
          <w:rStyle w:val="16"/>
        </w:rPr>
        <w:t xml:space="preserve">  </w:t>
      </w:r>
      <w:r>
        <w:t>}}.make-lg-column-pull(@columns)</w:t>
      </w:r>
      <w:r>
        <w:rPr>
          <w:rStyle w:val="16"/>
        </w:rPr>
        <w:t xml:space="preserve"> </w:t>
      </w:r>
      <w:r>
        <w:t>{</w:t>
      </w:r>
    </w:p>
    <w:p>
      <w:pPr>
        <w:pStyle w:val="9"/>
        <w:keepNext w:val="0"/>
        <w:keepLines w:val="0"/>
        <w:widowControl/>
        <w:suppressLineNumbers w:val="0"/>
        <w:rPr>
          <w:rStyle w:val="16"/>
        </w:rPr>
      </w:pPr>
      <w:r>
        <w:rPr>
          <w:rStyle w:val="16"/>
        </w:rPr>
        <w:t xml:space="preserve">  </w:t>
      </w:r>
      <w:r>
        <w:t>@media</w:t>
      </w:r>
      <w:r>
        <w:rPr>
          <w:rStyle w:val="16"/>
        </w:rPr>
        <w:t xml:space="preserve"> </w:t>
      </w:r>
      <w:r>
        <w:t>(min-width:</w:t>
      </w:r>
      <w:r>
        <w:rPr>
          <w:rStyle w:val="16"/>
        </w:rPr>
        <w:t xml:space="preserve"> </w:t>
      </w:r>
      <w:r>
        <w:t>@screen-lg-min)</w:t>
      </w:r>
      <w:r>
        <w:rPr>
          <w:rStyle w:val="16"/>
        </w:rPr>
        <w:t xml:space="preserve"> </w:t>
      </w:r>
      <w:r>
        <w:t>{</w:t>
      </w:r>
    </w:p>
    <w:p>
      <w:pPr>
        <w:pStyle w:val="9"/>
        <w:keepNext w:val="0"/>
        <w:keepLines w:val="0"/>
        <w:widowControl/>
        <w:suppressLineNumbers w:val="0"/>
        <w:rPr>
          <w:rStyle w:val="16"/>
        </w:rPr>
      </w:pPr>
      <w:r>
        <w:rPr>
          <w:rStyle w:val="16"/>
        </w:rPr>
        <w:t xml:space="preserve">    </w:t>
      </w:r>
      <w:r>
        <w:t>right:</w:t>
      </w:r>
      <w:r>
        <w:rPr>
          <w:rStyle w:val="16"/>
        </w:rPr>
        <w:t xml:space="preserve"> </w:t>
      </w:r>
      <w:r>
        <w:t>percentage((@columns</w:t>
      </w:r>
      <w:r>
        <w:rPr>
          <w:rStyle w:val="16"/>
        </w:rPr>
        <w:t xml:space="preserve"> </w:t>
      </w:r>
      <w:r>
        <w:t>/</w:t>
      </w:r>
      <w:r>
        <w:rPr>
          <w:rStyle w:val="16"/>
        </w:rPr>
        <w:t xml:space="preserve"> </w:t>
      </w:r>
      <w:r>
        <w:t>@grid-columns));</w:t>
      </w:r>
    </w:p>
    <w:p>
      <w:pPr>
        <w:pStyle w:val="9"/>
        <w:keepNext w:val="0"/>
        <w:keepLines w:val="0"/>
        <w:widowControl/>
        <w:suppressLineNumbers w:val="0"/>
      </w:pPr>
      <w:r>
        <w:rPr>
          <w:rStyle w:val="16"/>
        </w:rPr>
        <w:t xml:space="preserve">  </w:t>
      </w:r>
      <w:r>
        <w: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"-1"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实例展示</w:t>
      </w:r>
    </w:p>
    <w:p>
      <w:pPr>
        <w:pStyle w:val="10"/>
        <w:keepNext w:val="0"/>
        <w:keepLines w:val="0"/>
        <w:widowControl/>
        <w:suppressLineNumbers w:val="0"/>
      </w:pPr>
      <w:r>
        <w:t>你可以重新修改这些变量的值，或者用默认值调用这些 mixin。下面就是一个利用默认设置生成两列布局（列之间有间隔）的案例。</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.wrapper</w:t>
      </w:r>
      <w:r>
        <w:rPr>
          <w:rStyle w:val="16"/>
        </w:rPr>
        <w:t xml:space="preserve"> </w:t>
      </w:r>
      <w:r>
        <w:t>{</w:t>
      </w:r>
    </w:p>
    <w:p>
      <w:pPr>
        <w:pStyle w:val="9"/>
        <w:keepNext w:val="0"/>
        <w:keepLines w:val="0"/>
        <w:widowControl/>
        <w:suppressLineNumbers w:val="0"/>
        <w:rPr>
          <w:rStyle w:val="16"/>
        </w:rPr>
      </w:pPr>
      <w:r>
        <w:rPr>
          <w:rStyle w:val="16"/>
        </w:rPr>
        <w:t xml:space="preserve">  </w:t>
      </w:r>
      <w:r>
        <w:t>.make-row();}.content-main</w:t>
      </w:r>
      <w:r>
        <w:rPr>
          <w:rStyle w:val="16"/>
        </w:rPr>
        <w:t xml:space="preserve"> </w:t>
      </w:r>
      <w:r>
        <w:t>{</w:t>
      </w:r>
    </w:p>
    <w:p>
      <w:pPr>
        <w:pStyle w:val="9"/>
        <w:keepNext w:val="0"/>
        <w:keepLines w:val="0"/>
        <w:widowControl/>
        <w:suppressLineNumbers w:val="0"/>
        <w:rPr>
          <w:rStyle w:val="16"/>
        </w:rPr>
      </w:pPr>
      <w:r>
        <w:rPr>
          <w:rStyle w:val="16"/>
        </w:rPr>
        <w:t xml:space="preserve">  </w:t>
      </w:r>
      <w:r>
        <w:t>.make-lg-column(8);}.content-secondary</w:t>
      </w:r>
      <w:r>
        <w:rPr>
          <w:rStyle w:val="16"/>
        </w:rPr>
        <w:t xml:space="preserve"> </w:t>
      </w:r>
      <w:r>
        <w:t>{</w:t>
      </w:r>
    </w:p>
    <w:p>
      <w:pPr>
        <w:pStyle w:val="9"/>
        <w:keepNext w:val="0"/>
        <w:keepLines w:val="0"/>
        <w:widowControl/>
        <w:suppressLineNumbers w:val="0"/>
        <w:rPr>
          <w:rStyle w:val="16"/>
        </w:rPr>
      </w:pPr>
      <w:r>
        <w:rPr>
          <w:rStyle w:val="16"/>
        </w:rPr>
        <w:t xml:space="preserve">  </w:t>
      </w:r>
      <w:r>
        <w:t>.make-lg-column(3);</w:t>
      </w:r>
    </w:p>
    <w:p>
      <w:pPr>
        <w:pStyle w:val="9"/>
        <w:keepNext w:val="0"/>
        <w:keepLines w:val="0"/>
        <w:widowControl/>
        <w:suppressLineNumbers w:val="0"/>
      </w:pPr>
      <w:r>
        <w:rPr>
          <w:rStyle w:val="16"/>
        </w:rPr>
        <w:t xml:space="preserve">  </w:t>
      </w:r>
      <w:r>
        <w:t>.make-lg-column-offset(1);}</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class="wrapper"&gt;</w:t>
      </w:r>
    </w:p>
    <w:p>
      <w:pPr>
        <w:pStyle w:val="9"/>
        <w:keepNext w:val="0"/>
        <w:keepLines w:val="0"/>
        <w:widowControl/>
        <w:suppressLineNumbers w:val="0"/>
        <w:rPr>
          <w:rStyle w:val="16"/>
        </w:rPr>
      </w:pPr>
      <w:r>
        <w:rPr>
          <w:rStyle w:val="16"/>
        </w:rPr>
        <w:t xml:space="preserve">  </w:t>
      </w:r>
      <w:r>
        <w:t>&lt;div</w:t>
      </w:r>
      <w:r>
        <w:rPr>
          <w:rStyle w:val="16"/>
        </w:rPr>
        <w:t xml:space="preserve"> </w:t>
      </w:r>
      <w:r>
        <w:t>class="content-main"&gt;</w:t>
      </w:r>
      <w:r>
        <w:rPr>
          <w:rStyle w:val="16"/>
        </w:rPr>
        <w:t>...</w:t>
      </w:r>
      <w:r>
        <w:t>&lt;/div&gt;</w:t>
      </w:r>
    </w:p>
    <w:p>
      <w:pPr>
        <w:pStyle w:val="9"/>
        <w:keepNext w:val="0"/>
        <w:keepLines w:val="0"/>
        <w:widowControl/>
        <w:suppressLineNumbers w:val="0"/>
      </w:pPr>
      <w:r>
        <w:rPr>
          <w:rStyle w:val="16"/>
        </w:rPr>
        <w:t xml:space="preserve">  </w:t>
      </w:r>
      <w:r>
        <w:t>&lt;div</w:t>
      </w:r>
      <w:r>
        <w:rPr>
          <w:rStyle w:val="16"/>
        </w:rPr>
        <w:t xml:space="preserve"> </w:t>
      </w:r>
      <w:r>
        <w:t>class="content-secondary"&gt;</w:t>
      </w:r>
      <w:r>
        <w:rPr>
          <w:rStyle w:val="16"/>
        </w:rPr>
        <w:t>...</w:t>
      </w:r>
      <w:r>
        <w:t>&lt;/div&gt;&lt;/div&gt;</w:t>
      </w:r>
    </w:p>
    <w:p>
      <w:pPr>
        <w:pStyle w:val="2"/>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"type"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排版</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"type-headings"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标题</w:t>
      </w:r>
    </w:p>
    <w:p>
      <w:pPr>
        <w:pStyle w:val="10"/>
        <w:keepNext w:val="0"/>
        <w:keepLines w:val="0"/>
        <w:widowControl/>
        <w:suppressLineNumbers w:val="0"/>
      </w:pPr>
      <w:r>
        <w:t>HTML 中的所有标题标签，</w:t>
      </w:r>
      <w:r>
        <w:rPr>
          <w:rStyle w:val="16"/>
        </w:rPr>
        <w:t>&lt;h1&gt;</w:t>
      </w:r>
      <w:r>
        <w:t xml:space="preserve"> 到 </w:t>
      </w:r>
      <w:r>
        <w:rPr>
          <w:rStyle w:val="16"/>
        </w:rPr>
        <w:t>&lt;h6&gt;</w:t>
      </w:r>
      <w:r>
        <w:t xml:space="preserve"> 均可使用。另外，还提供了 </w:t>
      </w:r>
      <w:r>
        <w:rPr>
          <w:rStyle w:val="16"/>
        </w:rPr>
        <w:t>.h1</w:t>
      </w:r>
      <w:r>
        <w:t xml:space="preserve"> 到 </w:t>
      </w:r>
      <w:r>
        <w:rPr>
          <w:rStyle w:val="16"/>
        </w:rPr>
        <w:t>.h6</w:t>
      </w:r>
      <w:r>
        <w:t xml:space="preserve"> 类，为的是给内联（inline）属性的文本赋予标题的样式。</w:t>
      </w:r>
    </w:p>
    <w:tbl>
      <w:tblPr>
        <w:tblW w:w="683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154"/>
        <w:gridCol w:w="16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109" w:type="dxa"/>
            <w:shd w:val="clear"/>
            <w:vAlign w:val="center"/>
          </w:tcPr>
          <w:p>
            <w:pPr>
              <w:pStyle w:val="2"/>
              <w:keepNext w:val="0"/>
              <w:keepLines w:val="0"/>
              <w:widowControl/>
              <w:suppressLineNumbers w:val="0"/>
            </w:pPr>
            <w:r>
              <w:t>h1. Bootstrap heading</w:t>
            </w:r>
          </w:p>
        </w:tc>
        <w:tc>
          <w:tcPr>
            <w:tcW w:w="163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Semibold 36px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09" w:type="dxa"/>
            <w:shd w:val="clear"/>
            <w:vAlign w:val="center"/>
          </w:tcPr>
          <w:p>
            <w:pPr>
              <w:pStyle w:val="3"/>
              <w:keepNext w:val="0"/>
              <w:keepLines w:val="0"/>
              <w:widowControl/>
              <w:suppressLineNumbers w:val="0"/>
            </w:pPr>
            <w:r>
              <w:t>h2. Bootstrap heading</w:t>
            </w:r>
          </w:p>
        </w:tc>
        <w:tc>
          <w:tcPr>
            <w:tcW w:w="163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Semibold 30px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09" w:type="dxa"/>
            <w:shd w:val="clear"/>
            <w:vAlign w:val="center"/>
          </w:tcPr>
          <w:p>
            <w:pPr>
              <w:pStyle w:val="4"/>
              <w:keepNext w:val="0"/>
              <w:keepLines w:val="0"/>
              <w:widowControl/>
              <w:suppressLineNumbers w:val="0"/>
            </w:pPr>
            <w:r>
              <w:t>h3. Bootstrap heading</w:t>
            </w:r>
          </w:p>
        </w:tc>
        <w:tc>
          <w:tcPr>
            <w:tcW w:w="163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Semibold 24px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109" w:type="dxa"/>
            <w:shd w:val="clear"/>
            <w:vAlign w:val="center"/>
          </w:tcPr>
          <w:p>
            <w:pPr>
              <w:pStyle w:val="5"/>
              <w:keepNext w:val="0"/>
              <w:keepLines w:val="0"/>
              <w:widowControl/>
              <w:suppressLineNumbers w:val="0"/>
            </w:pPr>
            <w:r>
              <w:t>h4. Bootstrap heading</w:t>
            </w:r>
          </w:p>
        </w:tc>
        <w:tc>
          <w:tcPr>
            <w:tcW w:w="163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Semibold 18px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09" w:type="dxa"/>
            <w:shd w:val="clear"/>
            <w:vAlign w:val="center"/>
          </w:tcPr>
          <w:p>
            <w:pPr>
              <w:pStyle w:val="6"/>
              <w:keepNext w:val="0"/>
              <w:keepLines w:val="0"/>
              <w:widowControl/>
              <w:suppressLineNumbers w:val="0"/>
            </w:pPr>
            <w:r>
              <w:t>h5. Bootstrap heading</w:t>
            </w:r>
          </w:p>
        </w:tc>
        <w:tc>
          <w:tcPr>
            <w:tcW w:w="163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Semibold 14px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109" w:type="dxa"/>
            <w:shd w:val="clear"/>
            <w:vAlign w:val="center"/>
          </w:tcPr>
          <w:p>
            <w:pPr>
              <w:pStyle w:val="7"/>
              <w:keepNext w:val="0"/>
              <w:keepLines w:val="0"/>
              <w:widowControl/>
              <w:suppressLineNumbers w:val="0"/>
            </w:pPr>
            <w:r>
              <w:t>h6. Bootstrap heading</w:t>
            </w:r>
          </w:p>
        </w:tc>
        <w:tc>
          <w:tcPr>
            <w:tcW w:w="163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Semibold 12px</w:t>
            </w:r>
          </w:p>
        </w:tc>
      </w:tr>
    </w:tbl>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&lt;h1&gt;</w:t>
      </w:r>
      <w:r>
        <w:rPr>
          <w:rStyle w:val="16"/>
        </w:rPr>
        <w:t>h1. Bootstrap heading</w:t>
      </w:r>
      <w:r>
        <w:t>&lt;/h1&gt;&lt;h2&gt;</w:t>
      </w:r>
      <w:r>
        <w:rPr>
          <w:rStyle w:val="16"/>
        </w:rPr>
        <w:t>h2. Bootstrap heading</w:t>
      </w:r>
      <w:r>
        <w:t>&lt;/h2&gt;&lt;h3&gt;</w:t>
      </w:r>
      <w:r>
        <w:rPr>
          <w:rStyle w:val="16"/>
        </w:rPr>
        <w:t>h3. Bootstrap heading</w:t>
      </w:r>
      <w:r>
        <w:t>&lt;/h3&gt;&lt;h4&gt;</w:t>
      </w:r>
      <w:r>
        <w:rPr>
          <w:rStyle w:val="16"/>
        </w:rPr>
        <w:t>h4. Bootstrap heading</w:t>
      </w:r>
      <w:r>
        <w:t>&lt;/h4&gt;&lt;h5&gt;</w:t>
      </w:r>
      <w:r>
        <w:rPr>
          <w:rStyle w:val="16"/>
        </w:rPr>
        <w:t>h5. Bootstrap heading</w:t>
      </w:r>
      <w:r>
        <w:t>&lt;/h5&gt;&lt;h6&gt;</w:t>
      </w:r>
      <w:r>
        <w:rPr>
          <w:rStyle w:val="16"/>
        </w:rPr>
        <w:t>h6. Bootstrap heading</w:t>
      </w:r>
      <w:r>
        <w:t>&lt;/h6&gt;</w:t>
      </w:r>
    </w:p>
    <w:p>
      <w:pPr>
        <w:pStyle w:val="10"/>
        <w:keepNext w:val="0"/>
        <w:keepLines w:val="0"/>
        <w:widowControl/>
        <w:suppressLineNumbers w:val="0"/>
      </w:pPr>
      <w:r>
        <w:t xml:space="preserve">在标题内还可以包含 </w:t>
      </w:r>
      <w:r>
        <w:rPr>
          <w:rStyle w:val="16"/>
        </w:rPr>
        <w:t>&lt;small&gt;</w:t>
      </w:r>
      <w:r>
        <w:t xml:space="preserve"> 标签或赋予 </w:t>
      </w:r>
      <w:r>
        <w:rPr>
          <w:rStyle w:val="16"/>
        </w:rPr>
        <w:t>.small</w:t>
      </w:r>
      <w:r>
        <w:t xml:space="preserve"> 类的元素，可以用来标记副标题。</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336" w:type="dxa"/>
            <w:shd w:val="clear"/>
            <w:vAlign w:val="center"/>
          </w:tcPr>
          <w:p>
            <w:pPr>
              <w:pStyle w:val="2"/>
              <w:keepNext w:val="0"/>
              <w:keepLines w:val="0"/>
              <w:widowControl/>
              <w:suppressLineNumbers w:val="0"/>
            </w:pPr>
            <w:r>
              <w:t>h1. Bootstrap heading Secondary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336" w:type="dxa"/>
            <w:shd w:val="clear"/>
            <w:vAlign w:val="center"/>
          </w:tcPr>
          <w:p>
            <w:pPr>
              <w:pStyle w:val="3"/>
              <w:keepNext w:val="0"/>
              <w:keepLines w:val="0"/>
              <w:widowControl/>
              <w:suppressLineNumbers w:val="0"/>
            </w:pPr>
            <w:r>
              <w:t>h2. Bootstrap heading Secondary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336" w:type="dxa"/>
            <w:shd w:val="clear"/>
            <w:vAlign w:val="center"/>
          </w:tcPr>
          <w:p>
            <w:pPr>
              <w:pStyle w:val="4"/>
              <w:keepNext w:val="0"/>
              <w:keepLines w:val="0"/>
              <w:widowControl/>
              <w:suppressLineNumbers w:val="0"/>
            </w:pPr>
            <w:r>
              <w:t>h3. Bootstrap heading Secondary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336" w:type="dxa"/>
            <w:shd w:val="clear"/>
            <w:vAlign w:val="center"/>
          </w:tcPr>
          <w:p>
            <w:pPr>
              <w:pStyle w:val="5"/>
              <w:keepNext w:val="0"/>
              <w:keepLines w:val="0"/>
              <w:widowControl/>
              <w:suppressLineNumbers w:val="0"/>
            </w:pPr>
            <w:r>
              <w:t>h4. Bootstrap heading Secondary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336" w:type="dxa"/>
            <w:shd w:val="clear"/>
            <w:vAlign w:val="center"/>
          </w:tcPr>
          <w:p>
            <w:pPr>
              <w:pStyle w:val="6"/>
              <w:keepNext w:val="0"/>
              <w:keepLines w:val="0"/>
              <w:widowControl/>
              <w:suppressLineNumbers w:val="0"/>
            </w:pPr>
            <w:r>
              <w:t>h5. Bootstrap heading Secondary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336" w:type="dxa"/>
            <w:shd w:val="clear"/>
            <w:vAlign w:val="center"/>
          </w:tcPr>
          <w:p>
            <w:pPr>
              <w:pStyle w:val="7"/>
              <w:keepNext w:val="0"/>
              <w:keepLines w:val="0"/>
              <w:widowControl/>
              <w:suppressLineNumbers w:val="0"/>
            </w:pPr>
            <w:r>
              <w:t>h6. Bootstrap heading Secondary text</w:t>
            </w:r>
          </w:p>
        </w:tc>
      </w:tr>
    </w:tbl>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&lt;h1&gt;</w:t>
      </w:r>
      <w:r>
        <w:rPr>
          <w:rStyle w:val="16"/>
        </w:rPr>
        <w:t xml:space="preserve">h1. Bootstrap heading </w:t>
      </w:r>
      <w:r>
        <w:t>&lt;small&gt;</w:t>
      </w:r>
      <w:r>
        <w:rPr>
          <w:rStyle w:val="16"/>
        </w:rPr>
        <w:t>Secondary text</w:t>
      </w:r>
      <w:r>
        <w:t>&lt;/small&gt;&lt;/h1&gt;&lt;h2&gt;</w:t>
      </w:r>
      <w:r>
        <w:rPr>
          <w:rStyle w:val="16"/>
        </w:rPr>
        <w:t xml:space="preserve">h2. Bootstrap heading </w:t>
      </w:r>
      <w:r>
        <w:t>&lt;small&gt;</w:t>
      </w:r>
      <w:r>
        <w:rPr>
          <w:rStyle w:val="16"/>
        </w:rPr>
        <w:t>Secondary text</w:t>
      </w:r>
      <w:r>
        <w:t>&lt;/small&gt;&lt;/h2&gt;&lt;h3&gt;</w:t>
      </w:r>
      <w:r>
        <w:rPr>
          <w:rStyle w:val="16"/>
        </w:rPr>
        <w:t xml:space="preserve">h3. Bootstrap heading </w:t>
      </w:r>
      <w:r>
        <w:t>&lt;small&gt;</w:t>
      </w:r>
      <w:r>
        <w:rPr>
          <w:rStyle w:val="16"/>
        </w:rPr>
        <w:t>Secondary text</w:t>
      </w:r>
      <w:r>
        <w:t>&lt;/small&gt;&lt;/h3&gt;&lt;h4&gt;</w:t>
      </w:r>
      <w:r>
        <w:rPr>
          <w:rStyle w:val="16"/>
        </w:rPr>
        <w:t xml:space="preserve">h4. Bootstrap heading </w:t>
      </w:r>
      <w:r>
        <w:t>&lt;small&gt;</w:t>
      </w:r>
      <w:r>
        <w:rPr>
          <w:rStyle w:val="16"/>
        </w:rPr>
        <w:t>Secondary text</w:t>
      </w:r>
      <w:r>
        <w:t>&lt;/small&gt;&lt;/h4&gt;&lt;h5&gt;</w:t>
      </w:r>
      <w:r>
        <w:rPr>
          <w:rStyle w:val="16"/>
        </w:rPr>
        <w:t xml:space="preserve">h5. Bootstrap heading </w:t>
      </w:r>
      <w:r>
        <w:t>&lt;small&gt;</w:t>
      </w:r>
      <w:r>
        <w:rPr>
          <w:rStyle w:val="16"/>
        </w:rPr>
        <w:t>Secondary text</w:t>
      </w:r>
      <w:r>
        <w:t>&lt;/small&gt;&lt;/h5&gt;&lt;h6&gt;</w:t>
      </w:r>
      <w:r>
        <w:rPr>
          <w:rStyle w:val="16"/>
        </w:rPr>
        <w:t xml:space="preserve">h6. Bootstrap heading </w:t>
      </w:r>
      <w:r>
        <w:t>&lt;small&gt;</w:t>
      </w:r>
      <w:r>
        <w:rPr>
          <w:rStyle w:val="16"/>
        </w:rPr>
        <w:t>Secondary text</w:t>
      </w:r>
      <w:r>
        <w:t>&lt;/small&gt;&lt;/h6&gt;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"type-body-copy"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页面主体</w:t>
      </w:r>
    </w:p>
    <w:p>
      <w:pPr>
        <w:pStyle w:val="10"/>
        <w:keepNext w:val="0"/>
        <w:keepLines w:val="0"/>
        <w:widowControl/>
        <w:suppressLineNumbers w:val="0"/>
      </w:pPr>
      <w:r>
        <w:t xml:space="preserve">Bootstrap 将全局 </w:t>
      </w:r>
      <w:r>
        <w:rPr>
          <w:rStyle w:val="16"/>
        </w:rPr>
        <w:t>font-size</w:t>
      </w:r>
      <w:r>
        <w:t xml:space="preserve"> 设置为 </w:t>
      </w:r>
      <w:r>
        <w:rPr>
          <w:rStyle w:val="12"/>
        </w:rPr>
        <w:t>14px</w:t>
      </w:r>
      <w:r>
        <w:t>，</w:t>
      </w:r>
      <w:r>
        <w:rPr>
          <w:rStyle w:val="16"/>
        </w:rPr>
        <w:t>line-height</w:t>
      </w:r>
      <w:r>
        <w:t xml:space="preserve"> 设置为 </w:t>
      </w:r>
      <w:r>
        <w:rPr>
          <w:rStyle w:val="12"/>
        </w:rPr>
        <w:t>1.428</w:t>
      </w:r>
      <w:r>
        <w:t xml:space="preserve">。这些属性直接赋予 </w:t>
      </w:r>
      <w:r>
        <w:rPr>
          <w:rStyle w:val="16"/>
        </w:rPr>
        <w:t>&lt;body&gt;</w:t>
      </w:r>
      <w:r>
        <w:t xml:space="preserve"> 元素和所有段落元素。另外，</w:t>
      </w:r>
      <w:r>
        <w:rPr>
          <w:rStyle w:val="16"/>
        </w:rPr>
        <w:t>&lt;p&gt;</w:t>
      </w:r>
      <w:r>
        <w:t xml:space="preserve"> （段落）元素还被设置了等于 1/2 行高（即 10px）的底部外边距（margin）。</w:t>
      </w:r>
    </w:p>
    <w:p>
      <w:pPr>
        <w:pStyle w:val="10"/>
        <w:keepNext w:val="0"/>
        <w:keepLines w:val="0"/>
        <w:widowControl/>
        <w:suppressLineNumbers w:val="0"/>
      </w:pPr>
      <w:r>
        <w:t>Nullam quis risus eget urna mollis ornare vel eu leo. Cum sociis natoque penatibus et magnis dis parturient montes, nascetur ridiculus mus. Nullam id dolor id nibh ultricies vehicula.</w:t>
      </w:r>
    </w:p>
    <w:p>
      <w:pPr>
        <w:pStyle w:val="10"/>
        <w:keepNext w:val="0"/>
        <w:keepLines w:val="0"/>
        <w:widowControl/>
        <w:suppressLineNumbers w:val="0"/>
      </w:pPr>
      <w:r>
        <w:t>Cum sociis natoque penatibus et magnis dis parturient montes, nascetur ridiculus mus. Donec ullamcorper nulla non metus auctor fringilla. Duis mollis, est non commodo luctus, nisi erat porttitor ligula, eget lacinia odio sem nec elit. Donec ullamcorper nulla non metus auctor fringilla.</w:t>
      </w:r>
    </w:p>
    <w:p>
      <w:pPr>
        <w:pStyle w:val="10"/>
        <w:keepNext w:val="0"/>
        <w:keepLines w:val="0"/>
        <w:widowControl/>
        <w:suppressLineNumbers w:val="0"/>
      </w:pPr>
      <w:r>
        <w:t>Maecenas sed diam eget risus varius blandit sit amet non magna. Donec id elit non mi porta gravida at eget metus. Duis mollis, est non commodo luctus, nisi erat porttitor ligula, eget lacinia odio sem nec elit.</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&lt;p&gt;</w:t>
      </w:r>
      <w:r>
        <w:rPr>
          <w:rStyle w:val="16"/>
        </w:rPr>
        <w:t>...</w:t>
      </w:r>
      <w:r>
        <w:t>&lt;/p&gt;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"-2"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中心内容</w:t>
      </w:r>
    </w:p>
    <w:p>
      <w:pPr>
        <w:pStyle w:val="10"/>
        <w:keepNext w:val="0"/>
        <w:keepLines w:val="0"/>
        <w:widowControl/>
        <w:suppressLineNumbers w:val="0"/>
      </w:pPr>
      <w:r>
        <w:t xml:space="preserve">通过添加 </w:t>
      </w:r>
      <w:r>
        <w:rPr>
          <w:rStyle w:val="16"/>
        </w:rPr>
        <w:t>.lead</w:t>
      </w:r>
      <w:r>
        <w:t xml:space="preserve"> 类可以让段落突出显示。</w:t>
      </w:r>
    </w:p>
    <w:p>
      <w:pPr>
        <w:pStyle w:val="10"/>
        <w:keepNext w:val="0"/>
        <w:keepLines w:val="0"/>
        <w:widowControl/>
        <w:suppressLineNumbers w:val="0"/>
        <w:spacing w:before="0" w:beforeAutospacing="1" w:after="0" w:afterAutospacing="1"/>
        <w:ind w:left="0" w:right="0"/>
      </w:pPr>
      <w:r>
        <w:t>Vivamus sagittis lacus vel augue laoreet rutrum faucibus dolor auctor. Duis mollis, est non commodo luctus.</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&lt;p</w:t>
      </w:r>
      <w:r>
        <w:rPr>
          <w:rStyle w:val="16"/>
        </w:rPr>
        <w:t xml:space="preserve"> </w:t>
      </w:r>
      <w:r>
        <w:t>class="lead"&gt;</w:t>
      </w:r>
      <w:r>
        <w:rPr>
          <w:rStyle w:val="16"/>
        </w:rPr>
        <w:t>...</w:t>
      </w:r>
      <w:r>
        <w:t>&lt;/p&gt;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"less-1"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使用 Less 工具构建</w:t>
      </w:r>
    </w:p>
    <w:p>
      <w:pPr>
        <w:pStyle w:val="10"/>
        <w:keepNext w:val="0"/>
        <w:keepLines w:val="0"/>
        <w:widowControl/>
        <w:suppressLineNumbers w:val="0"/>
      </w:pPr>
      <w:r>
        <w:rPr>
          <w:rStyle w:val="12"/>
        </w:rPr>
        <w:t>variables.less</w:t>
      </w:r>
      <w:r>
        <w:t xml:space="preserve"> 文件中定义的两个 Less 变量决定了排版尺寸：</w:t>
      </w:r>
      <w:r>
        <w:rPr>
          <w:rStyle w:val="16"/>
        </w:rPr>
        <w:t>@font-size-base</w:t>
      </w:r>
      <w:r>
        <w:t xml:space="preserve"> 和 </w:t>
      </w:r>
      <w:r>
        <w:rPr>
          <w:rStyle w:val="16"/>
        </w:rPr>
        <w:t>@line-height-base</w:t>
      </w:r>
      <w:r>
        <w:t>。 第一个变量定义了全局 font-size 基准，第二个变量是 line-height 基准。我们使用这些变量和一些简单的公式计算出其它所有页面元素的 margin、 padding 和 line-height。自定义这些变量即可改变 Bootstrap 的默认样式。</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"type-inline-text"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内联文本元素</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"marked-text"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Marked text</w:t>
      </w:r>
    </w:p>
    <w:p>
      <w:pPr>
        <w:pStyle w:val="10"/>
        <w:keepNext w:val="0"/>
        <w:keepLines w:val="0"/>
        <w:widowControl/>
        <w:suppressLineNumbers w:val="0"/>
      </w:pPr>
      <w:r>
        <w:t xml:space="preserve">For highlighting a run of text due to its relevance in another context, use the </w:t>
      </w:r>
      <w:r>
        <w:rPr>
          <w:rStyle w:val="16"/>
        </w:rPr>
        <w:t>&lt;mark&gt;</w:t>
      </w:r>
      <w:r>
        <w:t xml:space="preserve"> tag.</w:t>
      </w:r>
    </w:p>
    <w:p>
      <w:pPr>
        <w:pStyle w:val="10"/>
        <w:keepNext w:val="0"/>
        <w:keepLines w:val="0"/>
        <w:widowControl/>
        <w:suppressLineNumbers w:val="0"/>
      </w:pPr>
      <w:r>
        <w:t>You can use the mark tag to highlight text.</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rPr>
          <w:rStyle w:val="16"/>
        </w:rPr>
        <w:t xml:space="preserve">You can use the mark tag to </w:t>
      </w:r>
      <w:r>
        <w:t>&lt;mark&gt;</w:t>
      </w:r>
      <w:r>
        <w:rPr>
          <w:rStyle w:val="16"/>
        </w:rPr>
        <w:t>highlight</w:t>
      </w:r>
      <w:r>
        <w:t>&lt;/mark&gt;</w:t>
      </w:r>
      <w:r>
        <w:rPr>
          <w:rStyle w:val="16"/>
        </w:rPr>
        <w:t xml:space="preserve"> text.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"-3"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被删除的文本</w:t>
      </w:r>
    </w:p>
    <w:p>
      <w:pPr>
        <w:pStyle w:val="10"/>
        <w:keepNext w:val="0"/>
        <w:keepLines w:val="0"/>
        <w:widowControl/>
        <w:suppressLineNumbers w:val="0"/>
      </w:pPr>
      <w:r>
        <w:t xml:space="preserve">对于被删除的文本使用 </w:t>
      </w:r>
      <w:r>
        <w:rPr>
          <w:rStyle w:val="16"/>
        </w:rPr>
        <w:t>&lt;del&gt;</w:t>
      </w:r>
      <w:r>
        <w:t xml:space="preserve"> 标签。</w:t>
      </w:r>
    </w:p>
    <w:p>
      <w:pPr>
        <w:pStyle w:val="10"/>
        <w:keepNext w:val="0"/>
        <w:keepLines w:val="0"/>
        <w:widowControl/>
        <w:suppressLineNumbers w:val="0"/>
      </w:pPr>
      <w:del w:id="0">
        <w:r>
          <w:rPr/>
          <w:delText>This line of text is meant to be treated as deleted text.</w:delText>
        </w:r>
      </w:del>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&lt;del&gt;</w:t>
      </w:r>
      <w:r>
        <w:rPr>
          <w:rStyle w:val="16"/>
        </w:rPr>
        <w:t>This line of text is meant to be treated as deleted text.</w:t>
      </w:r>
      <w:r>
        <w:t>&lt;/del&gt;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"-4"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无用文本</w:t>
      </w:r>
    </w:p>
    <w:p>
      <w:pPr>
        <w:pStyle w:val="10"/>
        <w:keepNext w:val="0"/>
        <w:keepLines w:val="0"/>
        <w:widowControl/>
        <w:suppressLineNumbers w:val="0"/>
      </w:pPr>
      <w:r>
        <w:t xml:space="preserve">对于没用的文本使用 </w:t>
      </w:r>
      <w:r>
        <w:rPr>
          <w:rStyle w:val="16"/>
        </w:rPr>
        <w:t>&lt;s&gt;</w:t>
      </w:r>
      <w:r>
        <w:t xml:space="preserve"> 标签。</w:t>
      </w:r>
    </w:p>
    <w:p>
      <w:pPr>
        <w:pStyle w:val="10"/>
        <w:keepNext w:val="0"/>
        <w:keepLines w:val="0"/>
        <w:widowControl/>
        <w:suppressLineNumbers w:val="0"/>
      </w:pPr>
      <w:r>
        <w:rPr>
          <w:strike/>
          <w:dstrike w:val="0"/>
        </w:rPr>
        <w:t>This line of text is meant to be treated as no longer accurate.</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&lt;s&gt;</w:t>
      </w:r>
      <w:r>
        <w:rPr>
          <w:rStyle w:val="16"/>
        </w:rPr>
        <w:t>This line of text is meant to be treated as no longer accurate.</w:t>
      </w:r>
      <w:r>
        <w:t>&lt;/s&gt;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"-5"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插入文本</w:t>
      </w:r>
    </w:p>
    <w:p>
      <w:pPr>
        <w:pStyle w:val="10"/>
        <w:keepNext w:val="0"/>
        <w:keepLines w:val="0"/>
        <w:widowControl/>
        <w:suppressLineNumbers w:val="0"/>
      </w:pPr>
      <w:r>
        <w:t xml:space="preserve">额外插入的文本使用 </w:t>
      </w:r>
      <w:r>
        <w:rPr>
          <w:rStyle w:val="16"/>
        </w:rPr>
        <w:t>&lt;ins&gt;</w:t>
      </w:r>
      <w:r>
        <w:t xml:space="preserve"> 标签。</w:t>
      </w:r>
    </w:p>
    <w:p>
      <w:pPr>
        <w:pStyle w:val="10"/>
        <w:keepNext w:val="0"/>
        <w:keepLines w:val="0"/>
        <w:widowControl/>
        <w:suppressLineNumbers w:val="0"/>
      </w:pPr>
      <w:ins w:id="1">
        <w:r>
          <w:rPr/>
          <w:t>This line of text is meant to be treated as an addition to the document.</w:t>
        </w:r>
      </w:ins>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&lt;ins&gt;</w:t>
      </w:r>
      <w:r>
        <w:rPr>
          <w:rStyle w:val="16"/>
        </w:rPr>
        <w:t>This line of text is meant to be treated as an addition to the document.</w:t>
      </w:r>
      <w:r>
        <w:t>&lt;/ins&gt;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"-6"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带下划线的文本</w:t>
      </w:r>
    </w:p>
    <w:p>
      <w:pPr>
        <w:pStyle w:val="10"/>
        <w:keepNext w:val="0"/>
        <w:keepLines w:val="0"/>
        <w:widowControl/>
        <w:suppressLineNumbers w:val="0"/>
      </w:pPr>
      <w:r>
        <w:t xml:space="preserve">为文本添加下划线，使用 </w:t>
      </w:r>
      <w:r>
        <w:rPr>
          <w:rStyle w:val="16"/>
        </w:rPr>
        <w:t>&lt;u&gt;</w:t>
      </w:r>
      <w:r>
        <w:t xml:space="preserve"> 标签。</w:t>
      </w:r>
    </w:p>
    <w:p>
      <w:pPr>
        <w:pStyle w:val="10"/>
        <w:keepNext w:val="0"/>
        <w:keepLines w:val="0"/>
        <w:widowControl/>
        <w:suppressLineNumbers w:val="0"/>
      </w:pPr>
      <w:r>
        <w:rPr>
          <w:u w:val="single"/>
        </w:rPr>
        <w:t>This line of text will render as underlined</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&lt;u&gt;</w:t>
      </w:r>
      <w:r>
        <w:rPr>
          <w:rStyle w:val="16"/>
        </w:rPr>
        <w:t>This line of text will render as underlined</w:t>
      </w:r>
      <w:r>
        <w:t>&lt;/u&gt;</w:t>
      </w:r>
    </w:p>
    <w:p>
      <w:pPr>
        <w:pStyle w:val="10"/>
        <w:keepNext w:val="0"/>
        <w:keepLines w:val="0"/>
        <w:widowControl/>
        <w:suppressLineNumbers w:val="0"/>
      </w:pPr>
      <w:r>
        <w:t>利用 HTML 自带的表示强调意味的标签来为文本增添少量样式。</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"-7"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小号文本</w:t>
      </w:r>
    </w:p>
    <w:p>
      <w:pPr>
        <w:pStyle w:val="10"/>
        <w:keepNext w:val="0"/>
        <w:keepLines w:val="0"/>
        <w:widowControl/>
        <w:suppressLineNumbers w:val="0"/>
      </w:pPr>
      <w:r>
        <w:t xml:space="preserve">对于不需要强调的inline或block类型的文本，使用 </w:t>
      </w:r>
      <w:r>
        <w:rPr>
          <w:rStyle w:val="16"/>
        </w:rPr>
        <w:t>&lt;small&gt;</w:t>
      </w:r>
      <w:r>
        <w:t xml:space="preserve"> 标签包裹，其内的文本将被设置为父容器字体大小的 85%。标题元素中嵌套的 </w:t>
      </w:r>
      <w:r>
        <w:rPr>
          <w:rStyle w:val="16"/>
        </w:rPr>
        <w:t>&lt;small&gt;</w:t>
      </w:r>
      <w:r>
        <w:t xml:space="preserve"> 元素被设置不同的 </w:t>
      </w:r>
      <w:r>
        <w:rPr>
          <w:rStyle w:val="16"/>
        </w:rPr>
        <w:t>font-size</w:t>
      </w:r>
      <w:r>
        <w:t xml:space="preserve"> 。</w:t>
      </w:r>
    </w:p>
    <w:p>
      <w:pPr>
        <w:pStyle w:val="10"/>
        <w:keepNext w:val="0"/>
        <w:keepLines w:val="0"/>
        <w:widowControl/>
        <w:suppressLineNumbers w:val="0"/>
      </w:pPr>
      <w:r>
        <w:t xml:space="preserve">你还可以为行内元素赋予 </w:t>
      </w:r>
      <w:r>
        <w:rPr>
          <w:rStyle w:val="16"/>
        </w:rPr>
        <w:t>.small</w:t>
      </w:r>
      <w:r>
        <w:t xml:space="preserve"> 类以代替任何 </w:t>
      </w:r>
      <w:r>
        <w:rPr>
          <w:rStyle w:val="16"/>
        </w:rPr>
        <w:t>&lt;small&gt;</w:t>
      </w:r>
      <w:r>
        <w:t xml:space="preserve"> 元素。</w:t>
      </w:r>
    </w:p>
    <w:p>
      <w:pPr>
        <w:pStyle w:val="10"/>
        <w:keepNext w:val="0"/>
        <w:keepLines w:val="0"/>
        <w:widowControl/>
        <w:suppressLineNumbers w:val="0"/>
      </w:pPr>
      <w:r>
        <w:t>This line of text is meant to be treated as fine print.</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&lt;small&gt;</w:t>
      </w:r>
      <w:r>
        <w:rPr>
          <w:rStyle w:val="16"/>
        </w:rPr>
        <w:t>This line of text is meant to be treated as fine print.</w:t>
      </w:r>
      <w:r>
        <w:t>&lt;/small&gt;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"-8"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着重</w:t>
      </w:r>
    </w:p>
    <w:p>
      <w:pPr>
        <w:pStyle w:val="10"/>
        <w:keepNext w:val="0"/>
        <w:keepLines w:val="0"/>
        <w:widowControl/>
        <w:suppressLineNumbers w:val="0"/>
      </w:pPr>
      <w:r>
        <w:t>通过增加 font-weight 值强调一段文本。</w:t>
      </w:r>
    </w:p>
    <w:p>
      <w:pPr>
        <w:pStyle w:val="10"/>
        <w:keepNext w:val="0"/>
        <w:keepLines w:val="0"/>
        <w:widowControl/>
        <w:suppressLineNumbers w:val="0"/>
      </w:pPr>
      <w:r>
        <w:t xml:space="preserve">The following snippet of text is </w:t>
      </w:r>
      <w:r>
        <w:rPr>
          <w:rStyle w:val="12"/>
        </w:rPr>
        <w:t>rendered as bold text</w:t>
      </w:r>
      <w:r>
        <w:t>.</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&lt;strong&gt;</w:t>
      </w:r>
      <w:r>
        <w:rPr>
          <w:rStyle w:val="16"/>
        </w:rPr>
        <w:t>rendered as bold text</w:t>
      </w:r>
      <w:r>
        <w:t>&lt;/strong&gt;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"-9"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斜体</w:t>
      </w:r>
    </w:p>
    <w:p>
      <w:pPr>
        <w:pStyle w:val="10"/>
        <w:keepNext w:val="0"/>
        <w:keepLines w:val="0"/>
        <w:widowControl/>
        <w:suppressLineNumbers w:val="0"/>
      </w:pPr>
      <w:r>
        <w:t>用斜体强调一段文本。</w:t>
      </w:r>
    </w:p>
    <w:p>
      <w:pPr>
        <w:pStyle w:val="10"/>
        <w:keepNext w:val="0"/>
        <w:keepLines w:val="0"/>
        <w:widowControl/>
        <w:suppressLineNumbers w:val="0"/>
      </w:pPr>
      <w:r>
        <w:t xml:space="preserve">The following snippet of text is </w:t>
      </w:r>
      <w:r>
        <w:rPr>
          <w:rStyle w:val="13"/>
        </w:rPr>
        <w:t>rendered as italicized text</w:t>
      </w:r>
      <w:r>
        <w:t>.</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&lt;em&gt;</w:t>
      </w:r>
      <w:r>
        <w:rPr>
          <w:rStyle w:val="16"/>
        </w:rPr>
        <w:t>rendered as italicized text</w:t>
      </w:r>
      <w:r>
        <w:t>&lt;/em&gt;</w:t>
      </w:r>
    </w:p>
    <w:p>
      <w:pPr>
        <w:pStyle w:val="5"/>
        <w:keepNext w:val="0"/>
        <w:keepLines w:val="0"/>
        <w:widowControl/>
        <w:suppressLineNumbers w:val="0"/>
      </w:pPr>
      <w:r>
        <w:t>Alternate elements</w:t>
      </w:r>
    </w:p>
    <w:p>
      <w:pPr>
        <w:pStyle w:val="10"/>
        <w:keepNext w:val="0"/>
        <w:keepLines w:val="0"/>
        <w:widowControl/>
        <w:suppressLineNumbers w:val="0"/>
      </w:pPr>
      <w:r>
        <w:t xml:space="preserve">在 HTML5 中可以放心使用 </w:t>
      </w:r>
      <w:r>
        <w:rPr>
          <w:rStyle w:val="16"/>
        </w:rPr>
        <w:t>&lt;b&gt;</w:t>
      </w:r>
      <w:r>
        <w:t xml:space="preserve"> 和 </w:t>
      </w:r>
      <w:r>
        <w:rPr>
          <w:rStyle w:val="16"/>
        </w:rPr>
        <w:t>&lt;i&gt;</w:t>
      </w:r>
      <w:r>
        <w:t xml:space="preserve"> 标签。</w:t>
      </w:r>
      <w:r>
        <w:rPr>
          <w:rStyle w:val="16"/>
        </w:rPr>
        <w:t>&lt;b&gt;</w:t>
      </w:r>
      <w:r>
        <w:t xml:space="preserve"> 用于高亮单词或短语，不带有任何着重的意味；而 </w:t>
      </w:r>
      <w:r>
        <w:rPr>
          <w:rStyle w:val="16"/>
        </w:rPr>
        <w:t>&lt;i&gt;</w:t>
      </w:r>
      <w:r>
        <w:t xml:space="preserve"> 标签主要用于发言、技术词汇等。</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"type-alignment"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对齐</w:t>
      </w:r>
    </w:p>
    <w:p>
      <w:pPr>
        <w:pStyle w:val="10"/>
        <w:keepNext w:val="0"/>
        <w:keepLines w:val="0"/>
        <w:widowControl/>
        <w:suppressLineNumbers w:val="0"/>
      </w:pPr>
      <w:r>
        <w:t>通过文本对齐类，可以简单方便的将文字重新对齐。</w:t>
      </w:r>
    </w:p>
    <w:p>
      <w:pPr>
        <w:pStyle w:val="10"/>
        <w:keepNext w:val="0"/>
        <w:keepLines w:val="0"/>
        <w:widowControl/>
        <w:suppressLineNumbers w:val="0"/>
        <w:spacing w:before="0" w:beforeAutospacing="1" w:after="0" w:afterAutospacing="1"/>
        <w:ind w:left="0" w:right="0"/>
      </w:pPr>
      <w:r>
        <w:t>Left aligned text.</w:t>
      </w:r>
    </w:p>
    <w:p>
      <w:pPr>
        <w:pStyle w:val="10"/>
        <w:keepNext w:val="0"/>
        <w:keepLines w:val="0"/>
        <w:widowControl/>
        <w:suppressLineNumbers w:val="0"/>
        <w:spacing w:before="0" w:beforeAutospacing="1" w:after="0" w:afterAutospacing="1"/>
        <w:ind w:left="0" w:right="0"/>
      </w:pPr>
      <w:r>
        <w:t>Center aligned text.</w:t>
      </w:r>
    </w:p>
    <w:p>
      <w:pPr>
        <w:pStyle w:val="10"/>
        <w:keepNext w:val="0"/>
        <w:keepLines w:val="0"/>
        <w:widowControl/>
        <w:suppressLineNumbers w:val="0"/>
        <w:spacing w:before="0" w:beforeAutospacing="1" w:after="0" w:afterAutospacing="1"/>
        <w:ind w:left="0" w:right="0"/>
      </w:pPr>
      <w:r>
        <w:t>Right aligned text.</w:t>
      </w:r>
    </w:p>
    <w:p>
      <w:pPr>
        <w:pStyle w:val="10"/>
        <w:keepNext w:val="0"/>
        <w:keepLines w:val="0"/>
        <w:widowControl/>
        <w:suppressLineNumbers w:val="0"/>
        <w:spacing w:before="0" w:beforeAutospacing="1" w:after="0" w:afterAutospacing="1"/>
        <w:ind w:left="0" w:right="0"/>
      </w:pPr>
      <w:r>
        <w:t>Justified text.</w:t>
      </w:r>
    </w:p>
    <w:p>
      <w:pPr>
        <w:pStyle w:val="10"/>
        <w:keepNext w:val="0"/>
        <w:keepLines w:val="0"/>
        <w:widowControl/>
        <w:suppressLineNumbers w:val="0"/>
        <w:spacing w:before="0" w:beforeAutospacing="1" w:after="0" w:afterAutospacing="1"/>
        <w:ind w:left="0" w:right="0"/>
      </w:pPr>
      <w:r>
        <w:t>No wrap text.</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&lt;p</w:t>
      </w:r>
      <w:r>
        <w:rPr>
          <w:rStyle w:val="16"/>
        </w:rPr>
        <w:t xml:space="preserve"> </w:t>
      </w:r>
      <w:r>
        <w:t>class="text-left"&gt;</w:t>
      </w:r>
      <w:r>
        <w:rPr>
          <w:rStyle w:val="16"/>
        </w:rPr>
        <w:t>Left aligned text.</w:t>
      </w:r>
      <w:r>
        <w:t>&lt;/p&gt;&lt;p</w:t>
      </w:r>
      <w:r>
        <w:rPr>
          <w:rStyle w:val="16"/>
        </w:rPr>
        <w:t xml:space="preserve"> </w:t>
      </w:r>
      <w:r>
        <w:t>class="text-center"&gt;</w:t>
      </w:r>
      <w:r>
        <w:rPr>
          <w:rStyle w:val="16"/>
        </w:rPr>
        <w:t>Center aligned text.</w:t>
      </w:r>
      <w:r>
        <w:t>&lt;/p&gt;&lt;p</w:t>
      </w:r>
      <w:r>
        <w:rPr>
          <w:rStyle w:val="16"/>
        </w:rPr>
        <w:t xml:space="preserve"> </w:t>
      </w:r>
      <w:r>
        <w:t>class="text-right"&gt;</w:t>
      </w:r>
      <w:r>
        <w:rPr>
          <w:rStyle w:val="16"/>
        </w:rPr>
        <w:t>Right aligned text.</w:t>
      </w:r>
      <w:r>
        <w:t>&lt;/p&gt;&lt;p</w:t>
      </w:r>
      <w:r>
        <w:rPr>
          <w:rStyle w:val="16"/>
        </w:rPr>
        <w:t xml:space="preserve"> </w:t>
      </w:r>
      <w:r>
        <w:t>class="text-justify"&gt;</w:t>
      </w:r>
      <w:r>
        <w:rPr>
          <w:rStyle w:val="16"/>
        </w:rPr>
        <w:t>Justified text.</w:t>
      </w:r>
      <w:r>
        <w:t>&lt;/p&gt;&lt;p</w:t>
      </w:r>
      <w:r>
        <w:rPr>
          <w:rStyle w:val="16"/>
        </w:rPr>
        <w:t xml:space="preserve"> </w:t>
      </w:r>
      <w:r>
        <w:t>class="text-nowrap"&gt;</w:t>
      </w:r>
      <w:r>
        <w:rPr>
          <w:rStyle w:val="16"/>
        </w:rPr>
        <w:t>No wrap text.</w:t>
      </w:r>
      <w:r>
        <w:t>&lt;/p&gt;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"type-transformation"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改变大小写</w:t>
      </w:r>
    </w:p>
    <w:p>
      <w:pPr>
        <w:pStyle w:val="10"/>
        <w:keepNext w:val="0"/>
        <w:keepLines w:val="0"/>
        <w:widowControl/>
        <w:suppressLineNumbers w:val="0"/>
      </w:pPr>
      <w:r>
        <w:t>通过这几个类可以改变文本的大小写。</w:t>
      </w:r>
    </w:p>
    <w:p>
      <w:pPr>
        <w:pStyle w:val="10"/>
        <w:keepNext w:val="0"/>
        <w:keepLines w:val="0"/>
        <w:widowControl/>
        <w:suppressLineNumbers w:val="0"/>
        <w:spacing w:before="0" w:beforeAutospacing="1" w:after="0" w:afterAutospacing="1"/>
        <w:ind w:left="0" w:right="0"/>
      </w:pPr>
      <w:r>
        <w:t>Lowercased text.</w:t>
      </w:r>
    </w:p>
    <w:p>
      <w:pPr>
        <w:pStyle w:val="10"/>
        <w:keepNext w:val="0"/>
        <w:keepLines w:val="0"/>
        <w:widowControl/>
        <w:suppressLineNumbers w:val="0"/>
        <w:spacing w:before="0" w:beforeAutospacing="1" w:after="0" w:afterAutospacing="1"/>
        <w:ind w:left="0" w:right="0"/>
      </w:pPr>
      <w:r>
        <w:t>Uppercased text.</w:t>
      </w:r>
    </w:p>
    <w:p>
      <w:pPr>
        <w:pStyle w:val="10"/>
        <w:keepNext w:val="0"/>
        <w:keepLines w:val="0"/>
        <w:widowControl/>
        <w:suppressLineNumbers w:val="0"/>
        <w:spacing w:before="0" w:beforeAutospacing="1" w:after="0" w:afterAutospacing="1"/>
        <w:ind w:left="0" w:right="0"/>
      </w:pPr>
      <w:r>
        <w:t>Capitalized text.</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&lt;p</w:t>
      </w:r>
      <w:r>
        <w:rPr>
          <w:rStyle w:val="16"/>
        </w:rPr>
        <w:t xml:space="preserve"> </w:t>
      </w:r>
      <w:r>
        <w:t>class="text-lowercase"&gt;</w:t>
      </w:r>
      <w:r>
        <w:rPr>
          <w:rStyle w:val="16"/>
        </w:rPr>
        <w:t>Lowercased text.</w:t>
      </w:r>
      <w:r>
        <w:t>&lt;/p&gt;&lt;p</w:t>
      </w:r>
      <w:r>
        <w:rPr>
          <w:rStyle w:val="16"/>
        </w:rPr>
        <w:t xml:space="preserve"> </w:t>
      </w:r>
      <w:r>
        <w:t>class="text-uppercase"&gt;</w:t>
      </w:r>
      <w:r>
        <w:rPr>
          <w:rStyle w:val="16"/>
        </w:rPr>
        <w:t>Uppercased text.</w:t>
      </w:r>
      <w:r>
        <w:t>&lt;/p&gt;&lt;p</w:t>
      </w:r>
      <w:r>
        <w:rPr>
          <w:rStyle w:val="16"/>
        </w:rPr>
        <w:t xml:space="preserve"> </w:t>
      </w:r>
      <w:r>
        <w:t>class="text-capitalize"&gt;</w:t>
      </w:r>
      <w:r>
        <w:rPr>
          <w:rStyle w:val="16"/>
        </w:rPr>
        <w:t>Capitalized text.</w:t>
      </w:r>
      <w:r>
        <w:t>&lt;/p&gt;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"type-abbreviations"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缩略语</w:t>
      </w:r>
    </w:p>
    <w:p>
      <w:pPr>
        <w:pStyle w:val="10"/>
        <w:keepNext w:val="0"/>
        <w:keepLines w:val="0"/>
        <w:widowControl/>
        <w:suppressLineNumbers w:val="0"/>
      </w:pPr>
      <w:r>
        <w:t xml:space="preserve">当鼠标悬停在缩写和缩写词上时就会显示完整内容，Bootstrap 实现了对 HTML 的 </w:t>
      </w:r>
      <w:r>
        <w:rPr>
          <w:rStyle w:val="16"/>
        </w:rPr>
        <w:t>&lt;abbr&gt;</w:t>
      </w:r>
      <w:r>
        <w:t xml:space="preserve"> 元素的增强样式。缩略语元素带有 </w:t>
      </w:r>
      <w:r>
        <w:rPr>
          <w:rStyle w:val="16"/>
        </w:rPr>
        <w:t>title</w:t>
      </w:r>
      <w:r>
        <w:t xml:space="preserve"> 属性，外观表现为带有较浅的虚线框，鼠标移至上面时会变成带有“问号”的指针。如想看完整的内容可把鼠标悬停在缩略语上（对使用辅助技术的用户也可见）, 但需要包含 title 属性。</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"-10"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基本缩略语</w:t>
      </w:r>
    </w:p>
    <w:p>
      <w:pPr>
        <w:pStyle w:val="10"/>
        <w:keepNext w:val="0"/>
        <w:keepLines w:val="0"/>
        <w:widowControl/>
        <w:suppressLineNumbers w:val="0"/>
      </w:pPr>
      <w:r>
        <w:t>An abbreviation of the word attribute is attr.</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&lt;abbr</w:t>
      </w:r>
      <w:r>
        <w:rPr>
          <w:rStyle w:val="16"/>
        </w:rPr>
        <w:t xml:space="preserve"> </w:t>
      </w:r>
      <w:r>
        <w:t>title="attribute"&gt;</w:t>
      </w:r>
      <w:r>
        <w:rPr>
          <w:rStyle w:val="16"/>
        </w:rPr>
        <w:t>attr</w:t>
      </w:r>
      <w:r>
        <w:t>&lt;/abbr&gt;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"-11"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首字母缩略语</w:t>
      </w:r>
    </w:p>
    <w:p>
      <w:pPr>
        <w:pStyle w:val="10"/>
        <w:keepNext w:val="0"/>
        <w:keepLines w:val="0"/>
        <w:widowControl/>
        <w:suppressLineNumbers w:val="0"/>
      </w:pPr>
      <w:r>
        <w:t xml:space="preserve">为缩略语添加 </w:t>
      </w:r>
      <w:r>
        <w:rPr>
          <w:rStyle w:val="16"/>
        </w:rPr>
        <w:t>.initialism</w:t>
      </w:r>
      <w:r>
        <w:t xml:space="preserve"> 类，可以让 font-size 变得稍微小些。</w:t>
      </w:r>
    </w:p>
    <w:p>
      <w:pPr>
        <w:pStyle w:val="10"/>
        <w:keepNext w:val="0"/>
        <w:keepLines w:val="0"/>
        <w:widowControl/>
        <w:suppressLineNumbers w:val="0"/>
      </w:pPr>
      <w:r>
        <w:t>HTML is the best thing since sliced bread.</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&lt;abbr</w:t>
      </w:r>
      <w:r>
        <w:rPr>
          <w:rStyle w:val="16"/>
        </w:rPr>
        <w:t xml:space="preserve"> </w:t>
      </w:r>
      <w:r>
        <w:t>title="HyperText Markup Language"</w:t>
      </w:r>
      <w:r>
        <w:rPr>
          <w:rStyle w:val="16"/>
        </w:rPr>
        <w:t xml:space="preserve"> </w:t>
      </w:r>
      <w:r>
        <w:t>class="initialism"&gt;</w:t>
      </w:r>
      <w:r>
        <w:rPr>
          <w:rStyle w:val="16"/>
        </w:rPr>
        <w:t>HTML</w:t>
      </w:r>
      <w:r>
        <w:t>&lt;/abbr&gt;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"type-addresses"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地址</w:t>
      </w:r>
    </w:p>
    <w:p>
      <w:pPr>
        <w:pStyle w:val="10"/>
        <w:keepNext w:val="0"/>
        <w:keepLines w:val="0"/>
        <w:widowControl/>
        <w:suppressLineNumbers w:val="0"/>
      </w:pPr>
      <w:r>
        <w:t xml:space="preserve">让联系信息以最接近日常使用的格式呈现。在每行结尾添加 </w:t>
      </w:r>
      <w:r>
        <w:rPr>
          <w:rStyle w:val="16"/>
        </w:rPr>
        <w:t>&lt;br&gt;</w:t>
      </w:r>
      <w:r>
        <w:t xml:space="preserve"> 可以保留需要的样式。</w:t>
      </w:r>
    </w:p>
    <w:p>
      <w:pPr>
        <w:pStyle w:val="8"/>
        <w:keepNext w:val="0"/>
        <w:keepLines w:val="0"/>
        <w:widowControl/>
        <w:suppressLineNumbers w:val="0"/>
      </w:pPr>
      <w:r>
        <w:rPr>
          <w:rStyle w:val="12"/>
        </w:rPr>
        <w:t>Twitter, Inc.</w:t>
      </w:r>
      <w:r>
        <w:br w:type="textWrapping"/>
      </w:r>
      <w:r>
        <w:t>795 Folsom Ave, Suite 600</w:t>
      </w:r>
      <w:r>
        <w:br w:type="textWrapping"/>
      </w:r>
      <w:r>
        <w:t>San Francisco, CA 94107</w:t>
      </w:r>
      <w:r>
        <w:br w:type="textWrapping"/>
      </w:r>
      <w:r>
        <w:t xml:space="preserve">P: (123) 456-7890 </w:t>
      </w:r>
    </w:p>
    <w:p>
      <w:pPr>
        <w:pStyle w:val="8"/>
        <w:keepNext w:val="0"/>
        <w:keepLines w:val="0"/>
        <w:widowControl/>
        <w:suppressLineNumbers w:val="0"/>
      </w:pPr>
      <w:r>
        <w:rPr>
          <w:rStyle w:val="12"/>
        </w:rPr>
        <w:t>Full Name</w:t>
      </w:r>
      <w:r>
        <w:br w:type="textWrapping"/>
      </w:r>
      <w:r>
        <w:fldChar w:fldCharType="begin"/>
      </w:r>
      <w:r>
        <w:instrText xml:space="preserve"> HYPERLINK "mailto:" </w:instrText>
      </w:r>
      <w:r>
        <w:fldChar w:fldCharType="separate"/>
      </w:r>
      <w:r>
        <w:rPr>
          <w:rStyle w:val="15"/>
        </w:rPr>
        <w:t>first.last@example.com</w:t>
      </w:r>
      <w:r>
        <w:fldChar w:fldCharType="end"/>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&lt;address&gt;</w:t>
      </w:r>
    </w:p>
    <w:p>
      <w:pPr>
        <w:pStyle w:val="9"/>
        <w:keepNext w:val="0"/>
        <w:keepLines w:val="0"/>
        <w:widowControl/>
        <w:suppressLineNumbers w:val="0"/>
        <w:rPr>
          <w:rStyle w:val="16"/>
        </w:rPr>
      </w:pPr>
      <w:r>
        <w:rPr>
          <w:rStyle w:val="16"/>
        </w:rPr>
        <w:t xml:space="preserve">  </w:t>
      </w:r>
      <w:r>
        <w:t>&lt;strong&gt;</w:t>
      </w:r>
      <w:r>
        <w:rPr>
          <w:rStyle w:val="16"/>
        </w:rPr>
        <w:t>Twitter, Inc.</w:t>
      </w:r>
      <w:r>
        <w:t>&lt;/strong&gt;&lt;br&gt;</w:t>
      </w:r>
    </w:p>
    <w:p>
      <w:pPr>
        <w:pStyle w:val="9"/>
        <w:keepNext w:val="0"/>
        <w:keepLines w:val="0"/>
        <w:widowControl/>
        <w:suppressLineNumbers w:val="0"/>
        <w:rPr>
          <w:rStyle w:val="16"/>
        </w:rPr>
      </w:pPr>
      <w:r>
        <w:rPr>
          <w:rStyle w:val="16"/>
        </w:rPr>
        <w:t xml:space="preserve">  795 Folsom Ave, Suite 600</w:t>
      </w:r>
      <w:r>
        <w:t>&lt;br&gt;</w:t>
      </w:r>
    </w:p>
    <w:p>
      <w:pPr>
        <w:pStyle w:val="9"/>
        <w:keepNext w:val="0"/>
        <w:keepLines w:val="0"/>
        <w:widowControl/>
        <w:suppressLineNumbers w:val="0"/>
        <w:rPr>
          <w:rStyle w:val="16"/>
        </w:rPr>
      </w:pPr>
      <w:r>
        <w:rPr>
          <w:rStyle w:val="16"/>
        </w:rPr>
        <w:t xml:space="preserve">  San Francisco, CA 94107</w:t>
      </w:r>
      <w:r>
        <w:t>&lt;br&gt;</w:t>
      </w:r>
    </w:p>
    <w:p>
      <w:pPr>
        <w:pStyle w:val="9"/>
        <w:keepNext w:val="0"/>
        <w:keepLines w:val="0"/>
        <w:widowControl/>
        <w:suppressLineNumbers w:val="0"/>
        <w:rPr>
          <w:rStyle w:val="16"/>
        </w:rPr>
      </w:pPr>
      <w:r>
        <w:rPr>
          <w:rStyle w:val="16"/>
        </w:rPr>
        <w:t xml:space="preserve">  </w:t>
      </w:r>
      <w:r>
        <w:t>&lt;abbr</w:t>
      </w:r>
      <w:r>
        <w:rPr>
          <w:rStyle w:val="16"/>
        </w:rPr>
        <w:t xml:space="preserve"> </w:t>
      </w:r>
      <w:r>
        <w:t>title="Phone"&gt;</w:t>
      </w:r>
      <w:r>
        <w:rPr>
          <w:rStyle w:val="16"/>
        </w:rPr>
        <w:t>P:</w:t>
      </w:r>
      <w:r>
        <w:t>&lt;/abbr&gt;</w:t>
      </w:r>
      <w:r>
        <w:rPr>
          <w:rStyle w:val="16"/>
        </w:rPr>
        <w:t xml:space="preserve"> (123) 456-7890</w:t>
      </w:r>
      <w:r>
        <w:t>&lt;/address&gt;</w:t>
      </w:r>
    </w:p>
    <w:p>
      <w:pPr>
        <w:pStyle w:val="9"/>
        <w:keepNext w:val="0"/>
        <w:keepLines w:val="0"/>
        <w:widowControl/>
        <w:suppressLineNumbers w:val="0"/>
        <w:rPr>
          <w:rStyle w:val="16"/>
        </w:rPr>
      </w:pPr>
      <w:r>
        <w:t>&lt;address&gt;</w:t>
      </w:r>
    </w:p>
    <w:p>
      <w:pPr>
        <w:pStyle w:val="9"/>
        <w:keepNext w:val="0"/>
        <w:keepLines w:val="0"/>
        <w:widowControl/>
        <w:suppressLineNumbers w:val="0"/>
        <w:rPr>
          <w:rStyle w:val="16"/>
        </w:rPr>
      </w:pPr>
      <w:r>
        <w:rPr>
          <w:rStyle w:val="16"/>
        </w:rPr>
        <w:t xml:space="preserve">  </w:t>
      </w:r>
      <w:r>
        <w:t>&lt;strong&gt;</w:t>
      </w:r>
      <w:r>
        <w:rPr>
          <w:rStyle w:val="16"/>
        </w:rPr>
        <w:t>Full Name</w:t>
      </w:r>
      <w:r>
        <w:t>&lt;/strong&gt;&lt;br&gt;</w:t>
      </w:r>
    </w:p>
    <w:p>
      <w:pPr>
        <w:pStyle w:val="9"/>
        <w:keepNext w:val="0"/>
        <w:keepLines w:val="0"/>
        <w:widowControl/>
        <w:suppressLineNumbers w:val="0"/>
      </w:pPr>
      <w:r>
        <w:rPr>
          <w:rStyle w:val="16"/>
        </w:rPr>
        <w:t xml:space="preserve">  </w:t>
      </w:r>
      <w:r>
        <w:t>&lt;a</w:t>
      </w:r>
      <w:r>
        <w:rPr>
          <w:rStyle w:val="16"/>
        </w:rPr>
        <w:t xml:space="preserve"> </w:t>
      </w:r>
      <w:r>
        <w:t>href="mailto:#"&gt;</w:t>
      </w:r>
      <w:r>
        <w:rPr>
          <w:rStyle w:val="16"/>
        </w:rPr>
        <w:t>first.last@example.com</w:t>
      </w:r>
      <w:r>
        <w:t>&lt;/a&gt;&lt;/address&gt;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"type-blockquotes"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引用</w:t>
      </w:r>
    </w:p>
    <w:p>
      <w:pPr>
        <w:pStyle w:val="10"/>
        <w:keepNext w:val="0"/>
        <w:keepLines w:val="0"/>
        <w:widowControl/>
        <w:suppressLineNumbers w:val="0"/>
      </w:pPr>
      <w:r>
        <w:t>在你的文档中引用其他来源的内容。</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"-12"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默认样式的引用</w:t>
      </w:r>
    </w:p>
    <w:p>
      <w:pPr>
        <w:pStyle w:val="10"/>
        <w:keepNext w:val="0"/>
        <w:keepLines w:val="0"/>
        <w:widowControl/>
        <w:suppressLineNumbers w:val="0"/>
      </w:pPr>
      <w:r>
        <w:t xml:space="preserve">将任何 HTML 元素包裹在 </w:t>
      </w:r>
      <w:r>
        <w:rPr>
          <w:rStyle w:val="16"/>
        </w:rPr>
        <w:t>&lt;blockquote&gt;</w:t>
      </w:r>
      <w:r>
        <w:t xml:space="preserve"> 中即可表现为引用样式。对于直接引用，我们建议用 </w:t>
      </w:r>
      <w:r>
        <w:rPr>
          <w:rStyle w:val="16"/>
        </w:rPr>
        <w:t>&lt;p&gt;</w:t>
      </w:r>
      <w:r>
        <w:t xml:space="preserve"> 标签。</w:t>
      </w:r>
    </w:p>
    <w:p>
      <w:pPr>
        <w:pStyle w:val="10"/>
        <w:keepNext w:val="0"/>
        <w:keepLines w:val="0"/>
        <w:widowControl/>
        <w:suppressLineNumbers w:val="0"/>
        <w:ind w:left="720" w:right="720"/>
      </w:pPr>
      <w:r>
        <w:rPr>
          <w:rFonts w:hint="eastAsia" w:ascii="宋体" w:hAnsi="宋体" w:eastAsia="宋体" w:cs="宋体"/>
          <w:sz w:val="24"/>
          <w:szCs w:val="24"/>
        </w:rPr>
        <w:t>Lorem ipsum dolor sit amet, consectetur adipiscing elit. Integer posuere erat a ante.</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&lt;blockquote&gt;</w:t>
      </w:r>
    </w:p>
    <w:p>
      <w:pPr>
        <w:pStyle w:val="9"/>
        <w:keepNext w:val="0"/>
        <w:keepLines w:val="0"/>
        <w:widowControl/>
        <w:suppressLineNumbers w:val="0"/>
      </w:pPr>
      <w:r>
        <w:rPr>
          <w:rStyle w:val="16"/>
        </w:rPr>
        <w:t xml:space="preserve">  </w:t>
      </w:r>
      <w:r>
        <w:t>&lt;p&gt;</w:t>
      </w:r>
      <w:r>
        <w:rPr>
          <w:rStyle w:val="16"/>
        </w:rPr>
        <w:t>Lorem ipsum dolor sit amet, consectetur adipiscing elit. Integer posuere erat a ante.</w:t>
      </w:r>
      <w:r>
        <w:t>&lt;/p&gt;&lt;/blockquote&gt;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"-13"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多种引用样式</w:t>
      </w:r>
    </w:p>
    <w:p>
      <w:pPr>
        <w:pStyle w:val="10"/>
        <w:keepNext w:val="0"/>
        <w:keepLines w:val="0"/>
        <w:widowControl/>
        <w:suppressLineNumbers w:val="0"/>
      </w:pPr>
      <w:r>
        <w:t xml:space="preserve">对于标准样式的 </w:t>
      </w:r>
      <w:r>
        <w:rPr>
          <w:rStyle w:val="16"/>
        </w:rPr>
        <w:t>&lt;blockquote&gt;</w:t>
      </w:r>
      <w:r>
        <w:t>，可以通过几个简单的变体就能改变风格和内容。</w:t>
      </w:r>
    </w:p>
    <w:p>
      <w:pPr>
        <w:pStyle w:val="5"/>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"-14"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命名来源</w:t>
      </w:r>
    </w:p>
    <w:p>
      <w:pPr>
        <w:pStyle w:val="10"/>
        <w:keepNext w:val="0"/>
        <w:keepLines w:val="0"/>
        <w:widowControl/>
        <w:suppressLineNumbers w:val="0"/>
      </w:pPr>
      <w:r>
        <w:t xml:space="preserve">添加 </w:t>
      </w:r>
      <w:r>
        <w:rPr>
          <w:rStyle w:val="16"/>
        </w:rPr>
        <w:t>&lt;footer&gt;</w:t>
      </w:r>
      <w:r>
        <w:t xml:space="preserve"> 用于标明引用来源。来源的名称可以包裹进 </w:t>
      </w:r>
      <w:r>
        <w:rPr>
          <w:rStyle w:val="16"/>
        </w:rPr>
        <w:t>&lt;cite&gt;</w:t>
      </w:r>
      <w:r>
        <w:t>标签中。</w:t>
      </w:r>
    </w:p>
    <w:p>
      <w:pPr>
        <w:pStyle w:val="10"/>
        <w:keepNext w:val="0"/>
        <w:keepLines w:val="0"/>
        <w:widowControl/>
        <w:suppressLineNumbers w:val="0"/>
        <w:ind w:left="720" w:right="720"/>
      </w:pPr>
      <w:r>
        <w:rPr>
          <w:rFonts w:hint="eastAsia" w:ascii="宋体" w:hAnsi="宋体" w:eastAsia="宋体" w:cs="宋体"/>
          <w:sz w:val="24"/>
          <w:szCs w:val="24"/>
        </w:rPr>
        <w:t>Lorem ipsum dolor sit amet, consectetur adipiscing elit. Integer posuere erat a ante.</w:t>
      </w:r>
    </w:p>
    <w:p>
      <w:pPr>
        <w:keepNext w:val="0"/>
        <w:keepLines w:val="0"/>
        <w:widowControl/>
        <w:suppressLineNumbers w:val="0"/>
        <w:ind w:left="720" w:right="720"/>
        <w:jc w:val="left"/>
      </w:pPr>
      <w:r>
        <w:rPr>
          <w:rFonts w:hint="eastAsia" w:ascii="宋体" w:hAnsi="宋体" w:eastAsia="宋体" w:cs="宋体"/>
          <w:kern w:val="0"/>
          <w:sz w:val="24"/>
          <w:szCs w:val="24"/>
          <w:lang w:val="en-US" w:eastAsia="zh-CN" w:bidi="ar"/>
        </w:rPr>
        <w:t xml:space="preserve">Someone famous in </w:t>
      </w:r>
      <w:r>
        <w:rPr>
          <w:rStyle w:val="17"/>
          <w:rFonts w:hint="eastAsia" w:ascii="宋体" w:hAnsi="宋体" w:eastAsia="宋体" w:cs="宋体"/>
          <w:kern w:val="0"/>
          <w:sz w:val="24"/>
          <w:szCs w:val="24"/>
          <w:lang w:val="en-US" w:eastAsia="zh-CN" w:bidi="ar"/>
        </w:rPr>
        <w:t>Source Title</w:t>
      </w:r>
      <w:r>
        <w:rPr>
          <w:rFonts w:hint="eastAsia"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&lt;blockquote&gt;</w:t>
      </w:r>
    </w:p>
    <w:p>
      <w:pPr>
        <w:pStyle w:val="9"/>
        <w:keepNext w:val="0"/>
        <w:keepLines w:val="0"/>
        <w:widowControl/>
        <w:suppressLineNumbers w:val="0"/>
        <w:rPr>
          <w:rStyle w:val="16"/>
        </w:rPr>
      </w:pPr>
      <w:r>
        <w:rPr>
          <w:rStyle w:val="16"/>
        </w:rPr>
        <w:t xml:space="preserve">  </w:t>
      </w:r>
      <w:r>
        <w:t>&lt;p&gt;</w:t>
      </w:r>
      <w:r>
        <w:rPr>
          <w:rStyle w:val="16"/>
        </w:rPr>
        <w:t>Lorem ipsum dolor sit amet, consectetur adipiscing elit. Integer posuere erat a ante.</w:t>
      </w:r>
      <w:r>
        <w:t>&lt;/p&gt;</w:t>
      </w:r>
    </w:p>
    <w:p>
      <w:pPr>
        <w:pStyle w:val="9"/>
        <w:keepNext w:val="0"/>
        <w:keepLines w:val="0"/>
        <w:widowControl/>
        <w:suppressLineNumbers w:val="0"/>
      </w:pPr>
      <w:r>
        <w:rPr>
          <w:rStyle w:val="16"/>
        </w:rPr>
        <w:t xml:space="preserve">  </w:t>
      </w:r>
      <w:r>
        <w:t>&lt;footer&gt;</w:t>
      </w:r>
      <w:r>
        <w:rPr>
          <w:rStyle w:val="16"/>
        </w:rPr>
        <w:t xml:space="preserve">Someone famous in </w:t>
      </w:r>
      <w:r>
        <w:t>&lt;cite</w:t>
      </w:r>
      <w:r>
        <w:rPr>
          <w:rStyle w:val="16"/>
        </w:rPr>
        <w:t xml:space="preserve"> </w:t>
      </w:r>
      <w:r>
        <w:t>title="Source Title"&gt;</w:t>
      </w:r>
      <w:r>
        <w:rPr>
          <w:rStyle w:val="16"/>
        </w:rPr>
        <w:t>Source Title</w:t>
      </w:r>
      <w:r>
        <w:t>&lt;/cite&gt;&lt;/footer&gt;&lt;/blockquote&gt;</w:t>
      </w:r>
    </w:p>
    <w:p>
      <w:pPr>
        <w:pStyle w:val="5"/>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"-15"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另一种展示风格</w:t>
      </w:r>
    </w:p>
    <w:p>
      <w:pPr>
        <w:pStyle w:val="10"/>
        <w:keepNext w:val="0"/>
        <w:keepLines w:val="0"/>
        <w:widowControl/>
        <w:suppressLineNumbers w:val="0"/>
      </w:pPr>
      <w:r>
        <w:t xml:space="preserve">通过赋予 </w:t>
      </w:r>
      <w:r>
        <w:rPr>
          <w:rStyle w:val="16"/>
        </w:rPr>
        <w:t>.blockquote-reverse</w:t>
      </w:r>
      <w:r>
        <w:t xml:space="preserve"> 类可以让引用呈现内容右对齐的效果。</w:t>
      </w:r>
    </w:p>
    <w:p>
      <w:pPr>
        <w:pStyle w:val="10"/>
        <w:keepNext w:val="0"/>
        <w:keepLines w:val="0"/>
        <w:widowControl/>
        <w:suppressLineNumbers w:val="0"/>
        <w:ind w:left="720" w:right="720"/>
      </w:pPr>
      <w:r>
        <w:t>Lorem ipsum dolor sit amet, consectetur adipiscing elit. Integer posuere erat a ante.</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 xml:space="preserve">Someone famous in </w:t>
      </w:r>
      <w:r>
        <w:rPr>
          <w:rStyle w:val="17"/>
          <w:rFonts w:ascii="宋体" w:hAnsi="宋体" w:eastAsia="宋体" w:cs="宋体"/>
          <w:kern w:val="0"/>
          <w:sz w:val="24"/>
          <w:szCs w:val="24"/>
          <w:lang w:val="en-US" w:eastAsia="zh-CN" w:bidi="ar"/>
        </w:rPr>
        <w:t>Source Title</w:t>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&lt;blockquote</w:t>
      </w:r>
      <w:r>
        <w:rPr>
          <w:rStyle w:val="16"/>
        </w:rPr>
        <w:t xml:space="preserve"> </w:t>
      </w:r>
      <w:r>
        <w:t>class="blockquote-reverse"&gt;</w:t>
      </w:r>
    </w:p>
    <w:p>
      <w:pPr>
        <w:pStyle w:val="9"/>
        <w:keepNext w:val="0"/>
        <w:keepLines w:val="0"/>
        <w:widowControl/>
        <w:suppressLineNumbers w:val="0"/>
      </w:pPr>
      <w:r>
        <w:rPr>
          <w:rStyle w:val="16"/>
        </w:rPr>
        <w:t xml:space="preserve">  ...</w:t>
      </w:r>
      <w:r>
        <w:t>&lt;/blockquote&gt;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"type-lists"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列表</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"-16"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无序列表</w:t>
      </w:r>
    </w:p>
    <w:p>
      <w:pPr>
        <w:pStyle w:val="10"/>
        <w:keepNext w:val="0"/>
        <w:keepLines w:val="0"/>
        <w:widowControl/>
        <w:suppressLineNumbers w:val="0"/>
      </w:pPr>
      <w:r>
        <w:t>排列顺序</w:t>
      </w:r>
      <w:r>
        <w:rPr>
          <w:rStyle w:val="13"/>
        </w:rPr>
        <w:t>无关紧要</w:t>
      </w:r>
      <w:r>
        <w:t>的一列元素。</w:t>
      </w:r>
    </w:p>
    <w:p>
      <w:pPr>
        <w:keepNext w:val="0"/>
        <w:keepLines w:val="0"/>
        <w:widowControl/>
        <w:numPr>
          <w:ilvl w:val="0"/>
          <w:numId w:val="5"/>
        </w:numPr>
        <w:suppressLineNumbers w:val="0"/>
        <w:tabs>
          <w:tab w:val="left" w:pos="720"/>
        </w:tabs>
        <w:spacing w:before="0" w:beforeAutospacing="1" w:after="0" w:afterAutospacing="1"/>
        <w:ind w:left="720" w:hanging="360"/>
      </w:pPr>
      <w:r>
        <w:t>Lorem ipsum dolor sit amet</w:t>
      </w:r>
    </w:p>
    <w:p>
      <w:pPr>
        <w:keepNext w:val="0"/>
        <w:keepLines w:val="0"/>
        <w:widowControl/>
        <w:numPr>
          <w:ilvl w:val="0"/>
          <w:numId w:val="5"/>
        </w:numPr>
        <w:suppressLineNumbers w:val="0"/>
        <w:tabs>
          <w:tab w:val="left" w:pos="720"/>
        </w:tabs>
        <w:spacing w:before="0" w:beforeAutospacing="1" w:after="0" w:afterAutospacing="1"/>
        <w:ind w:left="720" w:hanging="360"/>
      </w:pPr>
      <w:r>
        <w:t>Consectetur adipiscing elit</w:t>
      </w:r>
    </w:p>
    <w:p>
      <w:pPr>
        <w:keepNext w:val="0"/>
        <w:keepLines w:val="0"/>
        <w:widowControl/>
        <w:numPr>
          <w:ilvl w:val="0"/>
          <w:numId w:val="5"/>
        </w:numPr>
        <w:suppressLineNumbers w:val="0"/>
        <w:tabs>
          <w:tab w:val="left" w:pos="720"/>
        </w:tabs>
        <w:spacing w:before="0" w:beforeAutospacing="1" w:after="0" w:afterAutospacing="1"/>
        <w:ind w:left="720" w:hanging="360"/>
      </w:pPr>
      <w:r>
        <w:t>Integer molestie lorem at massa</w:t>
      </w:r>
    </w:p>
    <w:p>
      <w:pPr>
        <w:keepNext w:val="0"/>
        <w:keepLines w:val="0"/>
        <w:widowControl/>
        <w:numPr>
          <w:ilvl w:val="0"/>
          <w:numId w:val="5"/>
        </w:numPr>
        <w:suppressLineNumbers w:val="0"/>
        <w:tabs>
          <w:tab w:val="left" w:pos="720"/>
        </w:tabs>
        <w:spacing w:before="0" w:beforeAutospacing="1" w:after="0" w:afterAutospacing="1"/>
        <w:ind w:left="720" w:hanging="360"/>
      </w:pPr>
      <w:r>
        <w:t>Facilisis in pretium nisl aliquet</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Nulla volutpat aliquam velit </w:t>
      </w:r>
    </w:p>
    <w:p>
      <w:pPr>
        <w:keepNext w:val="0"/>
        <w:keepLines w:val="0"/>
        <w:widowControl/>
        <w:numPr>
          <w:ilvl w:val="1"/>
          <w:numId w:val="6"/>
        </w:numPr>
        <w:suppressLineNumbers w:val="0"/>
        <w:tabs>
          <w:tab w:val="left" w:pos="1440"/>
        </w:tabs>
        <w:spacing w:before="0" w:beforeAutospacing="1" w:after="0" w:afterAutospacing="1"/>
        <w:ind w:left="1440" w:hanging="360"/>
      </w:pPr>
      <w:r>
        <w:t>Phasellus iaculis neque</w:t>
      </w:r>
    </w:p>
    <w:p>
      <w:pPr>
        <w:keepNext w:val="0"/>
        <w:keepLines w:val="0"/>
        <w:widowControl/>
        <w:numPr>
          <w:ilvl w:val="1"/>
          <w:numId w:val="6"/>
        </w:numPr>
        <w:suppressLineNumbers w:val="0"/>
        <w:tabs>
          <w:tab w:val="left" w:pos="1440"/>
        </w:tabs>
        <w:spacing w:before="0" w:beforeAutospacing="1" w:after="0" w:afterAutospacing="1"/>
        <w:ind w:left="1440" w:hanging="360"/>
      </w:pPr>
      <w:r>
        <w:t>Purus sodales ultricies</w:t>
      </w:r>
    </w:p>
    <w:p>
      <w:pPr>
        <w:keepNext w:val="0"/>
        <w:keepLines w:val="0"/>
        <w:widowControl/>
        <w:numPr>
          <w:ilvl w:val="1"/>
          <w:numId w:val="6"/>
        </w:numPr>
        <w:suppressLineNumbers w:val="0"/>
        <w:tabs>
          <w:tab w:val="left" w:pos="1440"/>
        </w:tabs>
        <w:spacing w:before="0" w:beforeAutospacing="1" w:after="0" w:afterAutospacing="1"/>
        <w:ind w:left="1440" w:hanging="360"/>
      </w:pPr>
      <w:r>
        <w:t>Vestibulum laoreet porttitor sem</w:t>
      </w:r>
    </w:p>
    <w:p>
      <w:pPr>
        <w:keepNext w:val="0"/>
        <w:keepLines w:val="0"/>
        <w:widowControl/>
        <w:numPr>
          <w:ilvl w:val="1"/>
          <w:numId w:val="6"/>
        </w:numPr>
        <w:suppressLineNumbers w:val="0"/>
        <w:tabs>
          <w:tab w:val="left" w:pos="1440"/>
        </w:tabs>
        <w:spacing w:before="0" w:beforeAutospacing="1" w:after="0" w:afterAutospacing="1"/>
        <w:ind w:left="1440" w:hanging="360"/>
      </w:pPr>
      <w:r>
        <w:t>Ac tristique libero volutpat at</w:t>
      </w:r>
    </w:p>
    <w:p>
      <w:pPr>
        <w:keepNext w:val="0"/>
        <w:keepLines w:val="0"/>
        <w:widowControl/>
        <w:numPr>
          <w:ilvl w:val="0"/>
          <w:numId w:val="7"/>
        </w:numPr>
        <w:suppressLineNumbers w:val="0"/>
        <w:tabs>
          <w:tab w:val="left" w:pos="720"/>
        </w:tabs>
        <w:spacing w:before="0" w:beforeAutospacing="1" w:after="0" w:afterAutospacing="1"/>
        <w:ind w:left="720" w:hanging="360"/>
      </w:pPr>
      <w:r>
        <w:t>Faucibus porta lacus fringilla vel</w:t>
      </w:r>
    </w:p>
    <w:p>
      <w:pPr>
        <w:keepNext w:val="0"/>
        <w:keepLines w:val="0"/>
        <w:widowControl/>
        <w:numPr>
          <w:ilvl w:val="0"/>
          <w:numId w:val="7"/>
        </w:numPr>
        <w:suppressLineNumbers w:val="0"/>
        <w:tabs>
          <w:tab w:val="left" w:pos="720"/>
        </w:tabs>
        <w:spacing w:before="0" w:beforeAutospacing="1" w:after="0" w:afterAutospacing="1"/>
        <w:ind w:left="720" w:hanging="360"/>
      </w:pPr>
      <w:r>
        <w:t>Aenean sit amet erat nunc</w:t>
      </w:r>
    </w:p>
    <w:p>
      <w:pPr>
        <w:keepNext w:val="0"/>
        <w:keepLines w:val="0"/>
        <w:widowControl/>
        <w:numPr>
          <w:ilvl w:val="0"/>
          <w:numId w:val="7"/>
        </w:numPr>
        <w:suppressLineNumbers w:val="0"/>
        <w:tabs>
          <w:tab w:val="left" w:pos="720"/>
        </w:tabs>
        <w:spacing w:before="0" w:beforeAutospacing="1" w:after="0" w:afterAutospacing="1"/>
        <w:ind w:left="720" w:hanging="360"/>
      </w:pPr>
      <w:r>
        <w:t>Eget porttitor lorem</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&lt;ul&gt;</w:t>
      </w:r>
    </w:p>
    <w:p>
      <w:pPr>
        <w:pStyle w:val="9"/>
        <w:keepNext w:val="0"/>
        <w:keepLines w:val="0"/>
        <w:widowControl/>
        <w:suppressLineNumbers w:val="0"/>
      </w:pPr>
      <w:r>
        <w:rPr>
          <w:rStyle w:val="16"/>
        </w:rPr>
        <w:t xml:space="preserve">  </w:t>
      </w:r>
      <w:r>
        <w:t>&lt;li&gt;</w:t>
      </w:r>
      <w:r>
        <w:rPr>
          <w:rStyle w:val="16"/>
        </w:rPr>
        <w:t>...</w:t>
      </w:r>
      <w:r>
        <w:t>&lt;/li&gt;&lt;/ul&gt;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"-17"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有序列表</w:t>
      </w:r>
    </w:p>
    <w:p>
      <w:pPr>
        <w:pStyle w:val="10"/>
        <w:keepNext w:val="0"/>
        <w:keepLines w:val="0"/>
        <w:widowControl/>
        <w:suppressLineNumbers w:val="0"/>
      </w:pPr>
      <w:r>
        <w:t>顺序</w:t>
      </w:r>
      <w:r>
        <w:rPr>
          <w:rStyle w:val="13"/>
        </w:rPr>
        <w:t>至关重要</w:t>
      </w:r>
      <w:r>
        <w:t>的一组元素。</w:t>
      </w:r>
    </w:p>
    <w:p>
      <w:pPr>
        <w:keepNext w:val="0"/>
        <w:keepLines w:val="0"/>
        <w:widowControl/>
        <w:numPr>
          <w:ilvl w:val="0"/>
          <w:numId w:val="8"/>
        </w:numPr>
        <w:suppressLineNumbers w:val="0"/>
        <w:tabs>
          <w:tab w:val="left" w:pos="720"/>
        </w:tabs>
        <w:spacing w:before="0" w:beforeAutospacing="1" w:after="0" w:afterAutospacing="1"/>
        <w:ind w:left="720" w:hanging="360"/>
      </w:pPr>
      <w:r>
        <w:t>Lorem ipsum dolor sit amet</w:t>
      </w:r>
    </w:p>
    <w:p>
      <w:pPr>
        <w:keepNext w:val="0"/>
        <w:keepLines w:val="0"/>
        <w:widowControl/>
        <w:numPr>
          <w:ilvl w:val="0"/>
          <w:numId w:val="8"/>
        </w:numPr>
        <w:suppressLineNumbers w:val="0"/>
        <w:tabs>
          <w:tab w:val="left" w:pos="720"/>
        </w:tabs>
        <w:spacing w:before="0" w:beforeAutospacing="1" w:after="0" w:afterAutospacing="1"/>
        <w:ind w:left="720" w:hanging="360"/>
      </w:pPr>
      <w:r>
        <w:t>Consectetur adipiscing elit</w:t>
      </w:r>
    </w:p>
    <w:p>
      <w:pPr>
        <w:keepNext w:val="0"/>
        <w:keepLines w:val="0"/>
        <w:widowControl/>
        <w:numPr>
          <w:ilvl w:val="0"/>
          <w:numId w:val="8"/>
        </w:numPr>
        <w:suppressLineNumbers w:val="0"/>
        <w:tabs>
          <w:tab w:val="left" w:pos="720"/>
        </w:tabs>
        <w:spacing w:before="0" w:beforeAutospacing="1" w:after="0" w:afterAutospacing="1"/>
        <w:ind w:left="720" w:hanging="360"/>
      </w:pPr>
      <w:r>
        <w:t>Integer molestie lorem at massa</w:t>
      </w:r>
    </w:p>
    <w:p>
      <w:pPr>
        <w:keepNext w:val="0"/>
        <w:keepLines w:val="0"/>
        <w:widowControl/>
        <w:numPr>
          <w:ilvl w:val="0"/>
          <w:numId w:val="8"/>
        </w:numPr>
        <w:suppressLineNumbers w:val="0"/>
        <w:tabs>
          <w:tab w:val="left" w:pos="720"/>
        </w:tabs>
        <w:spacing w:before="0" w:beforeAutospacing="1" w:after="0" w:afterAutospacing="1"/>
        <w:ind w:left="720" w:hanging="360"/>
      </w:pPr>
      <w:r>
        <w:t>Facilisis in pretium nisl aliquet</w:t>
      </w:r>
    </w:p>
    <w:p>
      <w:pPr>
        <w:keepNext w:val="0"/>
        <w:keepLines w:val="0"/>
        <w:widowControl/>
        <w:numPr>
          <w:ilvl w:val="0"/>
          <w:numId w:val="8"/>
        </w:numPr>
        <w:suppressLineNumbers w:val="0"/>
        <w:tabs>
          <w:tab w:val="left" w:pos="720"/>
        </w:tabs>
        <w:spacing w:before="0" w:beforeAutospacing="1" w:after="0" w:afterAutospacing="1"/>
        <w:ind w:left="720" w:hanging="360"/>
      </w:pPr>
      <w:r>
        <w:t>Nulla volutpat aliquam velit</w:t>
      </w:r>
    </w:p>
    <w:p>
      <w:pPr>
        <w:keepNext w:val="0"/>
        <w:keepLines w:val="0"/>
        <w:widowControl/>
        <w:numPr>
          <w:ilvl w:val="0"/>
          <w:numId w:val="8"/>
        </w:numPr>
        <w:suppressLineNumbers w:val="0"/>
        <w:tabs>
          <w:tab w:val="left" w:pos="720"/>
        </w:tabs>
        <w:spacing w:before="0" w:beforeAutospacing="1" w:after="0" w:afterAutospacing="1"/>
        <w:ind w:left="720" w:hanging="360"/>
      </w:pPr>
      <w:r>
        <w:t>Faucibus porta lacus fringilla vel</w:t>
      </w:r>
    </w:p>
    <w:p>
      <w:pPr>
        <w:keepNext w:val="0"/>
        <w:keepLines w:val="0"/>
        <w:widowControl/>
        <w:numPr>
          <w:ilvl w:val="0"/>
          <w:numId w:val="8"/>
        </w:numPr>
        <w:suppressLineNumbers w:val="0"/>
        <w:tabs>
          <w:tab w:val="left" w:pos="720"/>
        </w:tabs>
        <w:spacing w:before="0" w:beforeAutospacing="1" w:after="0" w:afterAutospacing="1"/>
        <w:ind w:left="720" w:hanging="360"/>
      </w:pPr>
      <w:r>
        <w:t>Aenean sit amet erat nunc</w:t>
      </w:r>
    </w:p>
    <w:p>
      <w:pPr>
        <w:keepNext w:val="0"/>
        <w:keepLines w:val="0"/>
        <w:widowControl/>
        <w:numPr>
          <w:ilvl w:val="0"/>
          <w:numId w:val="8"/>
        </w:numPr>
        <w:suppressLineNumbers w:val="0"/>
        <w:tabs>
          <w:tab w:val="left" w:pos="720"/>
        </w:tabs>
        <w:spacing w:before="0" w:beforeAutospacing="1" w:after="0" w:afterAutospacing="1"/>
        <w:ind w:left="720" w:hanging="360"/>
      </w:pPr>
      <w:r>
        <w:t>Eget porttitor lorem</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&lt;ol&gt;</w:t>
      </w:r>
    </w:p>
    <w:p>
      <w:pPr>
        <w:pStyle w:val="9"/>
        <w:keepNext w:val="0"/>
        <w:keepLines w:val="0"/>
        <w:widowControl/>
        <w:suppressLineNumbers w:val="0"/>
      </w:pPr>
      <w:r>
        <w:rPr>
          <w:rStyle w:val="16"/>
        </w:rPr>
        <w:t xml:space="preserve">  </w:t>
      </w:r>
      <w:r>
        <w:t>&lt;li&gt;</w:t>
      </w:r>
      <w:r>
        <w:rPr>
          <w:rStyle w:val="16"/>
        </w:rPr>
        <w:t>...</w:t>
      </w:r>
      <w:r>
        <w:t>&lt;/li&gt;&lt;/ol&gt;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"-18"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无样式列表</w:t>
      </w:r>
    </w:p>
    <w:p>
      <w:pPr>
        <w:pStyle w:val="10"/>
        <w:keepNext w:val="0"/>
        <w:keepLines w:val="0"/>
        <w:widowControl/>
        <w:suppressLineNumbers w:val="0"/>
      </w:pPr>
      <w:r>
        <w:t xml:space="preserve">移除了默认的 </w:t>
      </w:r>
      <w:r>
        <w:rPr>
          <w:rStyle w:val="16"/>
        </w:rPr>
        <w:t>list-style</w:t>
      </w:r>
      <w:r>
        <w:t xml:space="preserve"> 样式和左侧外边距的一组元素（只针对直接子元素）。</w:t>
      </w:r>
      <w:r>
        <w:rPr>
          <w:rStyle w:val="12"/>
        </w:rPr>
        <w:t>这是针对直接子元素的</w:t>
      </w:r>
      <w:r>
        <w:t>，也就是说，你需要对所有嵌套的列表都添加这个类才能具有同样的样式。</w:t>
      </w:r>
    </w:p>
    <w:p>
      <w:pPr>
        <w:keepNext w:val="0"/>
        <w:keepLines w:val="0"/>
        <w:widowControl/>
        <w:numPr>
          <w:ilvl w:val="0"/>
          <w:numId w:val="9"/>
        </w:numPr>
        <w:suppressLineNumbers w:val="0"/>
        <w:tabs>
          <w:tab w:val="left" w:pos="720"/>
        </w:tabs>
        <w:spacing w:before="0" w:beforeAutospacing="1" w:after="0" w:afterAutospacing="1"/>
        <w:ind w:left="720" w:hanging="360"/>
      </w:pPr>
      <w:r>
        <w:t>Lorem ipsum dolor sit amet</w:t>
      </w:r>
    </w:p>
    <w:p>
      <w:pPr>
        <w:keepNext w:val="0"/>
        <w:keepLines w:val="0"/>
        <w:widowControl/>
        <w:numPr>
          <w:ilvl w:val="0"/>
          <w:numId w:val="9"/>
        </w:numPr>
        <w:suppressLineNumbers w:val="0"/>
        <w:tabs>
          <w:tab w:val="left" w:pos="720"/>
        </w:tabs>
        <w:spacing w:before="0" w:beforeAutospacing="1" w:after="0" w:afterAutospacing="1"/>
        <w:ind w:left="720" w:hanging="360"/>
      </w:pPr>
      <w:r>
        <w:t>Consectetur adipiscing elit</w:t>
      </w:r>
    </w:p>
    <w:p>
      <w:pPr>
        <w:keepNext w:val="0"/>
        <w:keepLines w:val="0"/>
        <w:widowControl/>
        <w:numPr>
          <w:ilvl w:val="0"/>
          <w:numId w:val="9"/>
        </w:numPr>
        <w:suppressLineNumbers w:val="0"/>
        <w:tabs>
          <w:tab w:val="left" w:pos="720"/>
        </w:tabs>
        <w:spacing w:before="0" w:beforeAutospacing="1" w:after="0" w:afterAutospacing="1"/>
        <w:ind w:left="720" w:hanging="360"/>
      </w:pPr>
      <w:r>
        <w:t>Integer molestie lorem at massa</w:t>
      </w:r>
    </w:p>
    <w:p>
      <w:pPr>
        <w:keepNext w:val="0"/>
        <w:keepLines w:val="0"/>
        <w:widowControl/>
        <w:numPr>
          <w:ilvl w:val="0"/>
          <w:numId w:val="9"/>
        </w:numPr>
        <w:suppressLineNumbers w:val="0"/>
        <w:tabs>
          <w:tab w:val="left" w:pos="720"/>
        </w:tabs>
        <w:spacing w:before="0" w:beforeAutospacing="1" w:after="0" w:afterAutospacing="1"/>
        <w:ind w:left="720" w:hanging="360"/>
      </w:pPr>
      <w:r>
        <w:t>Facilisis in pretium nisl aliquet</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Nulla volutpat aliquam velit </w:t>
      </w:r>
    </w:p>
    <w:p>
      <w:pPr>
        <w:keepNext w:val="0"/>
        <w:keepLines w:val="0"/>
        <w:widowControl/>
        <w:numPr>
          <w:ilvl w:val="1"/>
          <w:numId w:val="10"/>
        </w:numPr>
        <w:suppressLineNumbers w:val="0"/>
        <w:tabs>
          <w:tab w:val="left" w:pos="1440"/>
        </w:tabs>
        <w:spacing w:before="0" w:beforeAutospacing="1" w:after="0" w:afterAutospacing="1"/>
        <w:ind w:left="1440" w:hanging="360"/>
      </w:pPr>
      <w:r>
        <w:t>Phasellus iaculis neque</w:t>
      </w:r>
    </w:p>
    <w:p>
      <w:pPr>
        <w:keepNext w:val="0"/>
        <w:keepLines w:val="0"/>
        <w:widowControl/>
        <w:numPr>
          <w:ilvl w:val="1"/>
          <w:numId w:val="10"/>
        </w:numPr>
        <w:suppressLineNumbers w:val="0"/>
        <w:tabs>
          <w:tab w:val="left" w:pos="1440"/>
        </w:tabs>
        <w:spacing w:before="0" w:beforeAutospacing="1" w:after="0" w:afterAutospacing="1"/>
        <w:ind w:left="1440" w:hanging="360"/>
      </w:pPr>
      <w:r>
        <w:t>Purus sodales ultricies</w:t>
      </w:r>
    </w:p>
    <w:p>
      <w:pPr>
        <w:keepNext w:val="0"/>
        <w:keepLines w:val="0"/>
        <w:widowControl/>
        <w:numPr>
          <w:ilvl w:val="1"/>
          <w:numId w:val="10"/>
        </w:numPr>
        <w:suppressLineNumbers w:val="0"/>
        <w:tabs>
          <w:tab w:val="left" w:pos="1440"/>
        </w:tabs>
        <w:spacing w:before="0" w:beforeAutospacing="1" w:after="0" w:afterAutospacing="1"/>
        <w:ind w:left="1440" w:hanging="360"/>
      </w:pPr>
      <w:r>
        <w:t>Vestibulum laoreet porttitor sem</w:t>
      </w:r>
    </w:p>
    <w:p>
      <w:pPr>
        <w:keepNext w:val="0"/>
        <w:keepLines w:val="0"/>
        <w:widowControl/>
        <w:numPr>
          <w:ilvl w:val="1"/>
          <w:numId w:val="10"/>
        </w:numPr>
        <w:suppressLineNumbers w:val="0"/>
        <w:tabs>
          <w:tab w:val="left" w:pos="1440"/>
        </w:tabs>
        <w:spacing w:before="0" w:beforeAutospacing="1" w:after="0" w:afterAutospacing="1"/>
        <w:ind w:left="1440" w:hanging="360"/>
      </w:pPr>
      <w:r>
        <w:t>Ac tristique libero volutpat at</w:t>
      </w:r>
    </w:p>
    <w:p>
      <w:pPr>
        <w:keepNext w:val="0"/>
        <w:keepLines w:val="0"/>
        <w:widowControl/>
        <w:numPr>
          <w:ilvl w:val="0"/>
          <w:numId w:val="11"/>
        </w:numPr>
        <w:suppressLineNumbers w:val="0"/>
        <w:tabs>
          <w:tab w:val="left" w:pos="720"/>
        </w:tabs>
        <w:spacing w:before="0" w:beforeAutospacing="1" w:after="0" w:afterAutospacing="1"/>
        <w:ind w:left="720" w:hanging="360"/>
      </w:pPr>
      <w:r>
        <w:t>Faucibus porta lacus fringilla vel</w:t>
      </w:r>
    </w:p>
    <w:p>
      <w:pPr>
        <w:keepNext w:val="0"/>
        <w:keepLines w:val="0"/>
        <w:widowControl/>
        <w:numPr>
          <w:ilvl w:val="0"/>
          <w:numId w:val="11"/>
        </w:numPr>
        <w:suppressLineNumbers w:val="0"/>
        <w:tabs>
          <w:tab w:val="left" w:pos="720"/>
        </w:tabs>
        <w:spacing w:before="0" w:beforeAutospacing="1" w:after="0" w:afterAutospacing="1"/>
        <w:ind w:left="720" w:hanging="360"/>
      </w:pPr>
      <w:r>
        <w:t>Aenean sit amet erat nunc</w:t>
      </w:r>
    </w:p>
    <w:p>
      <w:pPr>
        <w:keepNext w:val="0"/>
        <w:keepLines w:val="0"/>
        <w:widowControl/>
        <w:numPr>
          <w:ilvl w:val="0"/>
          <w:numId w:val="11"/>
        </w:numPr>
        <w:suppressLineNumbers w:val="0"/>
        <w:tabs>
          <w:tab w:val="left" w:pos="720"/>
        </w:tabs>
        <w:spacing w:before="0" w:beforeAutospacing="1" w:after="0" w:afterAutospacing="1"/>
        <w:ind w:left="720" w:hanging="360"/>
      </w:pPr>
      <w:r>
        <w:t>Eget porttitor lorem</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&lt;ul</w:t>
      </w:r>
      <w:r>
        <w:rPr>
          <w:rStyle w:val="16"/>
        </w:rPr>
        <w:t xml:space="preserve"> </w:t>
      </w:r>
      <w:r>
        <w:t>class="list-unstyled"&gt;</w:t>
      </w:r>
    </w:p>
    <w:p>
      <w:pPr>
        <w:pStyle w:val="9"/>
        <w:keepNext w:val="0"/>
        <w:keepLines w:val="0"/>
        <w:widowControl/>
        <w:suppressLineNumbers w:val="0"/>
      </w:pPr>
      <w:r>
        <w:rPr>
          <w:rStyle w:val="16"/>
        </w:rPr>
        <w:t xml:space="preserve">  </w:t>
      </w:r>
      <w:r>
        <w:t>&lt;li&gt;</w:t>
      </w:r>
      <w:r>
        <w:rPr>
          <w:rStyle w:val="16"/>
        </w:rPr>
        <w:t>...</w:t>
      </w:r>
      <w:r>
        <w:t>&lt;/li&gt;&lt;/ul&gt;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"-19"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内联列表</w:t>
      </w:r>
    </w:p>
    <w:p>
      <w:pPr>
        <w:pStyle w:val="10"/>
        <w:keepNext w:val="0"/>
        <w:keepLines w:val="0"/>
        <w:widowControl/>
        <w:suppressLineNumbers w:val="0"/>
      </w:pPr>
      <w:r>
        <w:t xml:space="preserve">通过设置 </w:t>
      </w:r>
      <w:r>
        <w:rPr>
          <w:rStyle w:val="16"/>
        </w:rPr>
        <w:t>display: inline-block;</w:t>
      </w:r>
      <w:r>
        <w:t xml:space="preserve"> 并添加少量的内补（padding），将所有元素放置于同一行。</w:t>
      </w:r>
    </w:p>
    <w:p>
      <w:pPr>
        <w:keepNext w:val="0"/>
        <w:keepLines w:val="0"/>
        <w:widowControl/>
        <w:numPr>
          <w:ilvl w:val="0"/>
          <w:numId w:val="12"/>
        </w:numPr>
        <w:suppressLineNumbers w:val="0"/>
        <w:tabs>
          <w:tab w:val="left" w:pos="720"/>
        </w:tabs>
        <w:spacing w:before="0" w:beforeAutospacing="1" w:after="0" w:afterAutospacing="1"/>
        <w:ind w:left="720" w:hanging="360"/>
      </w:pPr>
      <w:r>
        <w:t>Lorem ipsum</w:t>
      </w:r>
    </w:p>
    <w:p>
      <w:pPr>
        <w:keepNext w:val="0"/>
        <w:keepLines w:val="0"/>
        <w:widowControl/>
        <w:numPr>
          <w:ilvl w:val="0"/>
          <w:numId w:val="12"/>
        </w:numPr>
        <w:suppressLineNumbers w:val="0"/>
        <w:tabs>
          <w:tab w:val="left" w:pos="720"/>
        </w:tabs>
        <w:spacing w:before="0" w:beforeAutospacing="1" w:after="0" w:afterAutospacing="1"/>
        <w:ind w:left="720" w:hanging="360"/>
      </w:pPr>
      <w:r>
        <w:t>Phasellus iaculis</w:t>
      </w:r>
    </w:p>
    <w:p>
      <w:pPr>
        <w:keepNext w:val="0"/>
        <w:keepLines w:val="0"/>
        <w:widowControl/>
        <w:numPr>
          <w:ilvl w:val="0"/>
          <w:numId w:val="12"/>
        </w:numPr>
        <w:suppressLineNumbers w:val="0"/>
        <w:tabs>
          <w:tab w:val="left" w:pos="720"/>
        </w:tabs>
        <w:spacing w:before="0" w:beforeAutospacing="1" w:after="0" w:afterAutospacing="1"/>
        <w:ind w:left="720" w:hanging="360"/>
      </w:pPr>
      <w:r>
        <w:t>Nulla volutpat</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&lt;ul</w:t>
      </w:r>
      <w:r>
        <w:rPr>
          <w:rStyle w:val="16"/>
        </w:rPr>
        <w:t xml:space="preserve"> </w:t>
      </w:r>
      <w:r>
        <w:t>class="list-inline"&gt;</w:t>
      </w:r>
    </w:p>
    <w:p>
      <w:pPr>
        <w:pStyle w:val="9"/>
        <w:keepNext w:val="0"/>
        <w:keepLines w:val="0"/>
        <w:widowControl/>
        <w:suppressLineNumbers w:val="0"/>
      </w:pPr>
      <w:r>
        <w:rPr>
          <w:rStyle w:val="16"/>
        </w:rPr>
        <w:t xml:space="preserve">  </w:t>
      </w:r>
      <w:r>
        <w:t>&lt;li&gt;</w:t>
      </w:r>
      <w:r>
        <w:rPr>
          <w:rStyle w:val="16"/>
        </w:rPr>
        <w:t>...</w:t>
      </w:r>
      <w:r>
        <w:t>&lt;/li&gt;&lt;/ul&gt;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"-20"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描述</w:t>
      </w:r>
    </w:p>
    <w:p>
      <w:pPr>
        <w:pStyle w:val="10"/>
        <w:keepNext w:val="0"/>
        <w:keepLines w:val="0"/>
        <w:widowControl/>
        <w:suppressLineNumbers w:val="0"/>
      </w:pPr>
      <w:r>
        <w:t>带有描述的短语列表。</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Description lists</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sz w:val="24"/>
          <w:szCs w:val="24"/>
        </w:rPr>
        <w:t>A description list is perfect for defining terms.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Euismod</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sz w:val="24"/>
          <w:szCs w:val="24"/>
        </w:rPr>
        <w:t>Vestibulum id ligula porta felis euismod semper eget lacinia odio sem nec elit.</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sz w:val="24"/>
          <w:szCs w:val="24"/>
        </w:rPr>
        <w:t>Donec id elit non mi porta gravida at eget metus.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Malesuada porta</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sz w:val="24"/>
          <w:szCs w:val="24"/>
        </w:rPr>
        <w:t>Etiam porta sem malesuada magna mollis euismod.</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&lt;dl&gt;</w:t>
      </w:r>
    </w:p>
    <w:p>
      <w:pPr>
        <w:pStyle w:val="9"/>
        <w:keepNext w:val="0"/>
        <w:keepLines w:val="0"/>
        <w:widowControl/>
        <w:suppressLineNumbers w:val="0"/>
        <w:rPr>
          <w:rStyle w:val="16"/>
        </w:rPr>
      </w:pPr>
      <w:r>
        <w:rPr>
          <w:rStyle w:val="16"/>
        </w:rPr>
        <w:t xml:space="preserve">  </w:t>
      </w:r>
      <w:r>
        <w:t>&lt;dt&gt;</w:t>
      </w:r>
      <w:r>
        <w:rPr>
          <w:rStyle w:val="16"/>
        </w:rPr>
        <w:t>...</w:t>
      </w:r>
      <w:r>
        <w:t>&lt;/dt&gt;</w:t>
      </w:r>
    </w:p>
    <w:p>
      <w:pPr>
        <w:pStyle w:val="9"/>
        <w:keepNext w:val="0"/>
        <w:keepLines w:val="0"/>
        <w:widowControl/>
        <w:suppressLineNumbers w:val="0"/>
      </w:pPr>
      <w:r>
        <w:rPr>
          <w:rStyle w:val="16"/>
        </w:rPr>
        <w:t xml:space="preserve">  </w:t>
      </w:r>
      <w:r>
        <w:t>&lt;dd&gt;</w:t>
      </w:r>
      <w:r>
        <w:rPr>
          <w:rStyle w:val="16"/>
        </w:rPr>
        <w:t>...</w:t>
      </w:r>
      <w:r>
        <w:t>&lt;/dd&gt;&lt;/dl&gt;</w:t>
      </w:r>
    </w:p>
    <w:p>
      <w:pPr>
        <w:pStyle w:val="5"/>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"-21"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水平排列的描述</w:t>
      </w:r>
    </w:p>
    <w:p>
      <w:pPr>
        <w:pStyle w:val="10"/>
        <w:keepNext w:val="0"/>
        <w:keepLines w:val="0"/>
        <w:widowControl/>
        <w:suppressLineNumbers w:val="0"/>
      </w:pPr>
      <w:r>
        <w:rPr>
          <w:rStyle w:val="16"/>
        </w:rPr>
        <w:t>.dl-horizontal</w:t>
      </w:r>
      <w:r>
        <w:t xml:space="preserve"> 可以让 </w:t>
      </w:r>
      <w:r>
        <w:rPr>
          <w:rStyle w:val="16"/>
        </w:rPr>
        <w:t>&lt;dl&gt;</w:t>
      </w:r>
      <w:r>
        <w:t xml:space="preserve"> 内的短语及其描述排在一行。开始是像 </w:t>
      </w:r>
      <w:r>
        <w:rPr>
          <w:rStyle w:val="16"/>
        </w:rPr>
        <w:t>&lt;dl&gt;</w:t>
      </w:r>
      <w:r>
        <w:t xml:space="preserve"> 的默认样式堆叠在一起，随着导航条逐渐展开而排列在一行。</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Description lists</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sz w:val="24"/>
          <w:szCs w:val="24"/>
        </w:rPr>
        <w:t>A description list is perfect for defining terms.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Euismod</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sz w:val="24"/>
          <w:szCs w:val="24"/>
        </w:rPr>
        <w:t>Vestibulum id ligula porta felis euismod semper eget lacinia odio sem nec elit.</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sz w:val="24"/>
          <w:szCs w:val="24"/>
        </w:rPr>
        <w:t>Donec id elit non mi porta gravida at eget metus.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Malesuada porta</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sz w:val="24"/>
          <w:szCs w:val="24"/>
        </w:rPr>
        <w:t>Etiam porta sem malesuada magna mollis euismod.</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Felis euismod semper eget lacinia</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sz w:val="24"/>
          <w:szCs w:val="24"/>
        </w:rPr>
        <w:t>Fusce dapibus, tellus ac cursus commodo, tortor mauris condimentum nibh, ut fermentum massa justo sit amet risus.</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&lt;dl</w:t>
      </w:r>
      <w:r>
        <w:rPr>
          <w:rStyle w:val="16"/>
        </w:rPr>
        <w:t xml:space="preserve"> </w:t>
      </w:r>
      <w:r>
        <w:t>class="dl-horizontal"&gt;</w:t>
      </w:r>
    </w:p>
    <w:p>
      <w:pPr>
        <w:pStyle w:val="9"/>
        <w:keepNext w:val="0"/>
        <w:keepLines w:val="0"/>
        <w:widowControl/>
        <w:suppressLineNumbers w:val="0"/>
        <w:rPr>
          <w:rStyle w:val="16"/>
        </w:rPr>
      </w:pPr>
      <w:r>
        <w:rPr>
          <w:rStyle w:val="16"/>
        </w:rPr>
        <w:t xml:space="preserve">  </w:t>
      </w:r>
      <w:r>
        <w:t>&lt;dt&gt;</w:t>
      </w:r>
      <w:r>
        <w:rPr>
          <w:rStyle w:val="16"/>
        </w:rPr>
        <w:t>...</w:t>
      </w:r>
      <w:r>
        <w:t>&lt;/dt&gt;</w:t>
      </w:r>
    </w:p>
    <w:p>
      <w:pPr>
        <w:pStyle w:val="9"/>
        <w:keepNext w:val="0"/>
        <w:keepLines w:val="0"/>
        <w:widowControl/>
        <w:suppressLineNumbers w:val="0"/>
      </w:pPr>
      <w:r>
        <w:rPr>
          <w:rStyle w:val="16"/>
        </w:rPr>
        <w:t xml:space="preserve">  </w:t>
      </w:r>
      <w:r>
        <w:t>&lt;dd&gt;</w:t>
      </w:r>
      <w:r>
        <w:rPr>
          <w:rStyle w:val="16"/>
        </w:rPr>
        <w:t>...</w:t>
      </w:r>
      <w:r>
        <w:t>&lt;/dd&gt;&lt;/dl&gt;</w:t>
      </w:r>
    </w:p>
    <w:p>
      <w:pPr>
        <w:pStyle w:val="5"/>
        <w:keepNext w:val="0"/>
        <w:keepLines w:val="0"/>
        <w:widowControl/>
        <w:suppressLineNumbers w:val="0"/>
      </w:pPr>
      <w:r>
        <w:t>自动截断</w:t>
      </w:r>
    </w:p>
    <w:p>
      <w:pPr>
        <w:pStyle w:val="10"/>
        <w:keepNext w:val="0"/>
        <w:keepLines w:val="0"/>
        <w:widowControl/>
        <w:suppressLineNumbers w:val="0"/>
      </w:pPr>
      <w:r>
        <w:t xml:space="preserve">通过 </w:t>
      </w:r>
      <w:r>
        <w:rPr>
          <w:rStyle w:val="16"/>
        </w:rPr>
        <w:t>text-overflow</w:t>
      </w:r>
      <w:r>
        <w:t xml:space="preserve"> 属性，水平排列的描述列表将会截断左侧太长的短语。在较窄的视口（viewport）内，列表将变为默认堆叠排列的布局方式。</w:t>
      </w:r>
    </w:p>
    <w:p>
      <w:pPr>
        <w:pStyle w:val="2"/>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"code"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代码</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"code-inline"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内联代码</w:t>
      </w:r>
    </w:p>
    <w:p>
      <w:pPr>
        <w:pStyle w:val="10"/>
        <w:keepNext w:val="0"/>
        <w:keepLines w:val="0"/>
        <w:widowControl/>
        <w:suppressLineNumbers w:val="0"/>
      </w:pPr>
      <w:r>
        <w:t xml:space="preserve">通过 </w:t>
      </w:r>
      <w:r>
        <w:rPr>
          <w:rStyle w:val="16"/>
        </w:rPr>
        <w:t>&lt;code&gt;</w:t>
      </w:r>
      <w:r>
        <w:t xml:space="preserve"> 标签包裹内联样式的代码片段。</w:t>
      </w:r>
    </w:p>
    <w:p>
      <w:pPr>
        <w:keepNext w:val="0"/>
        <w:keepLines w:val="0"/>
        <w:widowControl/>
        <w:suppressLineNumbers w:val="0"/>
        <w:jc w:val="left"/>
      </w:pPr>
      <w:r>
        <w:rPr>
          <w:rFonts w:ascii="宋体" w:hAnsi="宋体" w:eastAsia="宋体" w:cs="宋体"/>
          <w:kern w:val="0"/>
          <w:sz w:val="24"/>
          <w:szCs w:val="24"/>
          <w:lang w:val="en-US" w:eastAsia="zh-CN" w:bidi="ar"/>
        </w:rPr>
        <w:t xml:space="preserve">For example, </w:t>
      </w:r>
      <w:r>
        <w:rPr>
          <w:rStyle w:val="16"/>
          <w:rFonts w:ascii="宋体" w:hAnsi="宋体" w:eastAsia="宋体" w:cs="宋体"/>
          <w:kern w:val="0"/>
          <w:sz w:val="24"/>
          <w:szCs w:val="24"/>
          <w:lang w:val="en-US" w:eastAsia="zh-CN" w:bidi="ar"/>
        </w:rPr>
        <w:t>&lt;section&gt;</w:t>
      </w:r>
      <w:r>
        <w:rPr>
          <w:rFonts w:ascii="宋体" w:hAnsi="宋体" w:eastAsia="宋体" w:cs="宋体"/>
          <w:kern w:val="0"/>
          <w:sz w:val="24"/>
          <w:szCs w:val="24"/>
          <w:lang w:val="en-US" w:eastAsia="zh-CN" w:bidi="ar"/>
        </w:rPr>
        <w:t xml:space="preserve"> should be wrapped as inline. </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rPr>
          <w:rStyle w:val="16"/>
        </w:rPr>
        <w:t xml:space="preserve">For example, </w:t>
      </w:r>
      <w:r>
        <w:t>&lt;code&gt;&amp;lt;</w:t>
      </w:r>
      <w:r>
        <w:rPr>
          <w:rStyle w:val="16"/>
        </w:rPr>
        <w:t>section</w:t>
      </w:r>
      <w:r>
        <w:t>&amp;gt;&lt;/code&gt;</w:t>
      </w:r>
      <w:r>
        <w:rPr>
          <w:rStyle w:val="16"/>
        </w:rPr>
        <w:t xml:space="preserve"> should be wrapped as inline.</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"code-user-input"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用户输入</w:t>
      </w:r>
    </w:p>
    <w:p>
      <w:pPr>
        <w:pStyle w:val="10"/>
        <w:keepNext w:val="0"/>
        <w:keepLines w:val="0"/>
        <w:widowControl/>
        <w:suppressLineNumbers w:val="0"/>
      </w:pPr>
      <w:r>
        <w:t xml:space="preserve">通过 </w:t>
      </w:r>
      <w:r>
        <w:rPr>
          <w:rStyle w:val="16"/>
        </w:rPr>
        <w:t>&lt;kbd&gt;</w:t>
      </w:r>
      <w:r>
        <w:t xml:space="preserve"> 标签标记用户通过键盘输入的内容。=</w:t>
      </w:r>
    </w:p>
    <w:p>
      <w:pPr>
        <w:keepNext w:val="0"/>
        <w:keepLines w:val="0"/>
        <w:widowControl/>
        <w:suppressLineNumbers w:val="0"/>
        <w:jc w:val="left"/>
      </w:pPr>
      <w:r>
        <w:rPr>
          <w:rFonts w:ascii="宋体" w:hAnsi="宋体" w:eastAsia="宋体" w:cs="宋体"/>
          <w:kern w:val="0"/>
          <w:sz w:val="24"/>
          <w:szCs w:val="24"/>
          <w:lang w:val="en-US" w:eastAsia="zh-CN" w:bidi="ar"/>
        </w:rPr>
        <w:t xml:space="preserve">To switch directories, type </w:t>
      </w:r>
      <w:r>
        <w:rPr>
          <w:rStyle w:val="18"/>
          <w:rFonts w:ascii="宋体" w:hAnsi="宋体" w:eastAsia="宋体" w:cs="宋体"/>
          <w:kern w:val="0"/>
          <w:sz w:val="24"/>
          <w:szCs w:val="24"/>
          <w:lang w:val="en-US" w:eastAsia="zh-CN" w:bidi="ar"/>
        </w:rPr>
        <w:t>cd</w:t>
      </w:r>
      <w:r>
        <w:rPr>
          <w:rFonts w:ascii="宋体" w:hAnsi="宋体" w:eastAsia="宋体" w:cs="宋体"/>
          <w:kern w:val="0"/>
          <w:sz w:val="24"/>
          <w:szCs w:val="24"/>
          <w:lang w:val="en-US" w:eastAsia="zh-CN" w:bidi="ar"/>
        </w:rPr>
        <w:t xml:space="preserve"> followed by the name of the directory.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To edit settings, press </w:t>
      </w:r>
      <w:r>
        <w:rPr>
          <w:rStyle w:val="18"/>
          <w:rFonts w:ascii="宋体" w:hAnsi="宋体" w:eastAsia="宋体" w:cs="宋体"/>
          <w:kern w:val="0"/>
          <w:sz w:val="24"/>
          <w:szCs w:val="24"/>
          <w:lang w:val="en-US" w:eastAsia="zh-CN" w:bidi="ar"/>
        </w:rPr>
        <w:t>ctrl + ,</w:t>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rPr>
          <w:rStyle w:val="16"/>
        </w:rPr>
        <w:t xml:space="preserve">To switch directories, type </w:t>
      </w:r>
      <w:r>
        <w:t>&lt;kbd&gt;</w:t>
      </w:r>
      <w:r>
        <w:rPr>
          <w:rStyle w:val="16"/>
        </w:rPr>
        <w:t>cd</w:t>
      </w:r>
      <w:r>
        <w:t>&lt;/kbd&gt;</w:t>
      </w:r>
      <w:r>
        <w:rPr>
          <w:rStyle w:val="16"/>
        </w:rPr>
        <w:t xml:space="preserve"> followed by the name of the directory.</w:t>
      </w:r>
      <w:r>
        <w:t>&lt;br&gt;</w:t>
      </w:r>
    </w:p>
    <w:p>
      <w:pPr>
        <w:pStyle w:val="9"/>
        <w:keepNext w:val="0"/>
        <w:keepLines w:val="0"/>
        <w:widowControl/>
        <w:suppressLineNumbers w:val="0"/>
      </w:pPr>
      <w:r>
        <w:rPr>
          <w:rStyle w:val="16"/>
        </w:rPr>
        <w:t xml:space="preserve">To edit settings, press </w:t>
      </w:r>
      <w:r>
        <w:t>&lt;kbd&gt;&lt;kbd&gt;</w:t>
      </w:r>
      <w:r>
        <w:rPr>
          <w:rStyle w:val="16"/>
        </w:rPr>
        <w:t>ctrl</w:t>
      </w:r>
      <w:r>
        <w:t>&lt;/kbd&gt;</w:t>
      </w:r>
      <w:r>
        <w:rPr>
          <w:rStyle w:val="16"/>
        </w:rPr>
        <w:t xml:space="preserve"> + </w:t>
      </w:r>
      <w:r>
        <w:t>&lt;kbd&gt;</w:t>
      </w:r>
      <w:r>
        <w:rPr>
          <w:rStyle w:val="16"/>
        </w:rPr>
        <w:t>,</w:t>
      </w:r>
      <w:r>
        <w:t>&lt;/kbd&gt;&lt;/kbd&gt;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"code-block"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代码块</w:t>
      </w:r>
    </w:p>
    <w:p>
      <w:pPr>
        <w:pStyle w:val="10"/>
        <w:keepNext w:val="0"/>
        <w:keepLines w:val="0"/>
        <w:widowControl/>
        <w:suppressLineNumbers w:val="0"/>
      </w:pPr>
      <w:r>
        <w:t xml:space="preserve">多行代码可以使用 </w:t>
      </w:r>
      <w:r>
        <w:rPr>
          <w:rStyle w:val="16"/>
        </w:rPr>
        <w:t>&lt;pre&gt;</w:t>
      </w:r>
      <w:r>
        <w:t xml:space="preserve"> 标签。为了正确的展示代码，注意将尖括号做转义处理。</w:t>
      </w:r>
    </w:p>
    <w:p>
      <w:pPr>
        <w:pStyle w:val="9"/>
        <w:keepNext w:val="0"/>
        <w:keepLines w:val="0"/>
        <w:widowControl/>
        <w:suppressLineNumbers w:val="0"/>
      </w:pPr>
      <w:r>
        <w:t>&lt;p&gt;Sample text here...&lt;/p&gt;</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&lt;pre&gt;&amp;lt;</w:t>
      </w:r>
      <w:r>
        <w:rPr>
          <w:rStyle w:val="16"/>
        </w:rPr>
        <w:t>p</w:t>
      </w:r>
      <w:r>
        <w:t>&amp;gt;</w:t>
      </w:r>
      <w:r>
        <w:rPr>
          <w:rStyle w:val="16"/>
        </w:rPr>
        <w:t>Sample text here...</w:t>
      </w:r>
      <w:r>
        <w:t>&amp;lt;</w:t>
      </w:r>
      <w:r>
        <w:rPr>
          <w:rStyle w:val="16"/>
        </w:rPr>
        <w:t>/p</w:t>
      </w:r>
      <w:r>
        <w:t>&amp;gt;&lt;/pre&gt;</w:t>
      </w:r>
    </w:p>
    <w:p>
      <w:pPr>
        <w:pStyle w:val="10"/>
        <w:keepNext w:val="0"/>
        <w:keepLines w:val="0"/>
        <w:widowControl/>
        <w:suppressLineNumbers w:val="0"/>
      </w:pPr>
      <w:r>
        <w:t xml:space="preserve">还可以使用 </w:t>
      </w:r>
      <w:r>
        <w:rPr>
          <w:rStyle w:val="16"/>
        </w:rPr>
        <w:t>.pre-scrollable</w:t>
      </w:r>
      <w:r>
        <w:t xml:space="preserve"> 类，其作用是设置 max-height 为 350px ，并在垂直方向展示滚动条。</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"code-variables"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变量</w:t>
      </w:r>
    </w:p>
    <w:p>
      <w:pPr>
        <w:pStyle w:val="10"/>
        <w:keepNext w:val="0"/>
        <w:keepLines w:val="0"/>
        <w:widowControl/>
        <w:suppressLineNumbers w:val="0"/>
      </w:pPr>
      <w:r>
        <w:t xml:space="preserve">通过 </w:t>
      </w:r>
      <w:r>
        <w:rPr>
          <w:rStyle w:val="16"/>
        </w:rPr>
        <w:t>&lt;var&gt;</w:t>
      </w:r>
      <w:r>
        <w:t xml:space="preserve"> 标签标记变量。</w:t>
      </w:r>
    </w:p>
    <w:p>
      <w:pPr>
        <w:pStyle w:val="10"/>
        <w:keepNext w:val="0"/>
        <w:keepLines w:val="0"/>
        <w:widowControl/>
        <w:suppressLineNumbers w:val="0"/>
      </w:pPr>
      <w:r>
        <w:rPr>
          <w:rStyle w:val="14"/>
        </w:rPr>
        <w:t>y</w:t>
      </w:r>
      <w:r>
        <w:t xml:space="preserve"> = </w:t>
      </w:r>
      <w:r>
        <w:rPr>
          <w:rStyle w:val="14"/>
        </w:rPr>
        <w:t>mx</w:t>
      </w:r>
      <w:r>
        <w:t xml:space="preserve"> + </w:t>
      </w:r>
      <w:r>
        <w:rPr>
          <w:rStyle w:val="14"/>
        </w:rPr>
        <w:t>b</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&lt;var&gt;</w:t>
      </w:r>
      <w:r>
        <w:rPr>
          <w:rStyle w:val="16"/>
        </w:rPr>
        <w:t>y</w:t>
      </w:r>
      <w:r>
        <w:t>&lt;/var&gt;</w:t>
      </w:r>
      <w:r>
        <w:rPr>
          <w:rStyle w:val="16"/>
        </w:rPr>
        <w:t xml:space="preserve"> = </w:t>
      </w:r>
      <w:r>
        <w:t>&lt;var&gt;</w:t>
      </w:r>
      <w:r>
        <w:rPr>
          <w:rStyle w:val="16"/>
        </w:rPr>
        <w:t>m</w:t>
      </w:r>
      <w:r>
        <w:t>&lt;/var&gt;&lt;var&gt;</w:t>
      </w:r>
      <w:r>
        <w:rPr>
          <w:rStyle w:val="16"/>
        </w:rPr>
        <w:t>x</w:t>
      </w:r>
      <w:r>
        <w:t>&lt;/var&gt;</w:t>
      </w:r>
      <w:r>
        <w:rPr>
          <w:rStyle w:val="16"/>
        </w:rPr>
        <w:t xml:space="preserve"> + </w:t>
      </w:r>
      <w:r>
        <w:t>&lt;var&gt;</w:t>
      </w:r>
      <w:r>
        <w:rPr>
          <w:rStyle w:val="16"/>
        </w:rPr>
        <w:t>b</w:t>
      </w:r>
      <w:r>
        <w:t>&lt;/var&gt;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"code-sample-output"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程序输出</w:t>
      </w:r>
    </w:p>
    <w:p>
      <w:pPr>
        <w:pStyle w:val="10"/>
        <w:keepNext w:val="0"/>
        <w:keepLines w:val="0"/>
        <w:widowControl/>
        <w:suppressLineNumbers w:val="0"/>
      </w:pPr>
      <w:r>
        <w:t xml:space="preserve">通过 </w:t>
      </w:r>
      <w:r>
        <w:rPr>
          <w:rStyle w:val="16"/>
        </w:rPr>
        <w:t>&lt;samp&gt;</w:t>
      </w:r>
      <w:r>
        <w:t xml:space="preserve"> 标签来标记程序输出的内容。</w:t>
      </w:r>
    </w:p>
    <w:p>
      <w:pPr>
        <w:pStyle w:val="10"/>
        <w:keepNext w:val="0"/>
        <w:keepLines w:val="0"/>
        <w:widowControl/>
        <w:suppressLineNumbers w:val="0"/>
      </w:pPr>
      <w:r>
        <w:rPr>
          <w:rStyle w:val="19"/>
        </w:rPr>
        <w:t>This text is meant to be treated as sample output from a computer program.</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&lt;samp&gt;</w:t>
      </w:r>
      <w:r>
        <w:rPr>
          <w:rStyle w:val="16"/>
        </w:rPr>
        <w:t>This text is meant to be treated as sample output from a computer program.</w:t>
      </w:r>
      <w:r>
        <w:t>&lt;/samp&gt;</w:t>
      </w:r>
    </w:p>
    <w:p>
      <w:pPr>
        <w:pStyle w:val="2"/>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"tables"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表格</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"tables-example"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基本实例</w:t>
      </w:r>
    </w:p>
    <w:p>
      <w:pPr>
        <w:pStyle w:val="10"/>
        <w:keepNext w:val="0"/>
        <w:keepLines w:val="0"/>
        <w:widowControl/>
        <w:suppressLineNumbers w:val="0"/>
      </w:pPr>
      <w:r>
        <w:t xml:space="preserve">为任意 </w:t>
      </w:r>
      <w:r>
        <w:rPr>
          <w:rStyle w:val="16"/>
        </w:rPr>
        <w:t>&lt;table&gt;</w:t>
      </w:r>
      <w:r>
        <w:t xml:space="preserve"> 标签添加 </w:t>
      </w:r>
      <w:r>
        <w:rPr>
          <w:rStyle w:val="16"/>
        </w:rPr>
        <w:t>.table</w:t>
      </w:r>
      <w:r>
        <w:t xml:space="preserve"> 类可以为其赋予基本的样式 — 少量的内补（padding）和水平方向的分隔线。这种方式看起来很多余！？但是我们觉得，表格元素使用的很广泛，如果我们为其赋予默认样式可能会影响例如日历和日期选择之类的插件，所以我们选择将此样式独立出来。</w:t>
      </w:r>
    </w:p>
    <w:tbl>
      <w:tblPr>
        <w:tblW w:w="370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7"/>
        <w:gridCol w:w="1270"/>
        <w:gridCol w:w="1149"/>
        <w:gridCol w:w="1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3645" w:type="dxa"/>
            <w:gridSpan w:val="4"/>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Optional table caption.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w:t>
            </w:r>
          </w:p>
        </w:tc>
        <w:tc>
          <w:tcPr>
            <w:tcW w:w="1240"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First Name</w:t>
            </w:r>
          </w:p>
        </w:tc>
        <w:tc>
          <w:tcPr>
            <w:tcW w:w="1119"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Last Name</w:t>
            </w:r>
          </w:p>
        </w:tc>
        <w:tc>
          <w:tcPr>
            <w:tcW w:w="1044"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Username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1</w:t>
            </w:r>
          </w:p>
        </w:tc>
        <w:tc>
          <w:tcPr>
            <w:tcW w:w="124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Mark</w:t>
            </w:r>
          </w:p>
        </w:tc>
        <w:tc>
          <w:tcPr>
            <w:tcW w:w="1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Otto</w:t>
            </w:r>
          </w:p>
        </w:tc>
        <w:tc>
          <w:tcPr>
            <w:tcW w:w="10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2</w:t>
            </w:r>
          </w:p>
        </w:tc>
        <w:tc>
          <w:tcPr>
            <w:tcW w:w="124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Jacob</w:t>
            </w:r>
          </w:p>
        </w:tc>
        <w:tc>
          <w:tcPr>
            <w:tcW w:w="1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Thornton</w:t>
            </w:r>
          </w:p>
        </w:tc>
        <w:tc>
          <w:tcPr>
            <w:tcW w:w="10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@fat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3</w:t>
            </w:r>
          </w:p>
        </w:tc>
        <w:tc>
          <w:tcPr>
            <w:tcW w:w="124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Larry</w:t>
            </w:r>
          </w:p>
        </w:tc>
        <w:tc>
          <w:tcPr>
            <w:tcW w:w="1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the Bird</w:t>
            </w:r>
          </w:p>
        </w:tc>
        <w:tc>
          <w:tcPr>
            <w:tcW w:w="10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@twitter</w:t>
            </w:r>
          </w:p>
        </w:tc>
      </w:tr>
    </w:tbl>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&lt;table</w:t>
      </w:r>
      <w:r>
        <w:rPr>
          <w:rStyle w:val="16"/>
        </w:rPr>
        <w:t xml:space="preserve"> </w:t>
      </w:r>
      <w:r>
        <w:t>class="table"&gt;</w:t>
      </w:r>
    </w:p>
    <w:p>
      <w:pPr>
        <w:pStyle w:val="9"/>
        <w:keepNext w:val="0"/>
        <w:keepLines w:val="0"/>
        <w:widowControl/>
        <w:suppressLineNumbers w:val="0"/>
      </w:pPr>
      <w:r>
        <w:rPr>
          <w:rStyle w:val="16"/>
        </w:rPr>
        <w:t xml:space="preserve">  ...</w:t>
      </w:r>
      <w:r>
        <w:t>&lt;/table&gt;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"tables-striped"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条纹状表格</w:t>
      </w:r>
    </w:p>
    <w:p>
      <w:pPr>
        <w:pStyle w:val="10"/>
        <w:keepNext w:val="0"/>
        <w:keepLines w:val="0"/>
        <w:widowControl/>
        <w:suppressLineNumbers w:val="0"/>
      </w:pPr>
      <w:r>
        <w:t xml:space="preserve">通过 </w:t>
      </w:r>
      <w:r>
        <w:rPr>
          <w:rStyle w:val="16"/>
        </w:rPr>
        <w:t>.table-striped</w:t>
      </w:r>
      <w:r>
        <w:t xml:space="preserve"> 类可以给 </w:t>
      </w:r>
      <w:r>
        <w:rPr>
          <w:rStyle w:val="16"/>
        </w:rPr>
        <w:t>&lt;tbody&gt;</w:t>
      </w:r>
      <w:r>
        <w:t xml:space="preserve"> 之内的每一行增加斑马条纹样式。</w:t>
      </w:r>
    </w:p>
    <w:p>
      <w:pPr>
        <w:pStyle w:val="5"/>
        <w:keepNext w:val="0"/>
        <w:keepLines w:val="0"/>
        <w:widowControl/>
        <w:suppressLineNumbers w:val="0"/>
      </w:pPr>
      <w:r>
        <w:t>跨浏览器兼容性</w:t>
      </w:r>
    </w:p>
    <w:p>
      <w:pPr>
        <w:pStyle w:val="10"/>
        <w:keepNext w:val="0"/>
        <w:keepLines w:val="0"/>
        <w:widowControl/>
        <w:suppressLineNumbers w:val="0"/>
      </w:pPr>
      <w:r>
        <w:t xml:space="preserve">条纹状表格是依赖 </w:t>
      </w:r>
      <w:r>
        <w:rPr>
          <w:rStyle w:val="16"/>
        </w:rPr>
        <w:t>:nth-child</w:t>
      </w:r>
      <w:r>
        <w:t xml:space="preserve"> CSS 选择器实现的，而这一功能不被 Internet Explorer 8 支持。</w:t>
      </w:r>
    </w:p>
    <w:tbl>
      <w:tblPr>
        <w:tblW w:w="370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7"/>
        <w:gridCol w:w="1270"/>
        <w:gridCol w:w="1149"/>
        <w:gridCol w:w="1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w:t>
            </w:r>
          </w:p>
        </w:tc>
        <w:tc>
          <w:tcPr>
            <w:tcW w:w="1240"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First Name</w:t>
            </w:r>
          </w:p>
        </w:tc>
        <w:tc>
          <w:tcPr>
            <w:tcW w:w="1119"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Last Name</w:t>
            </w:r>
          </w:p>
        </w:tc>
        <w:tc>
          <w:tcPr>
            <w:tcW w:w="1044"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Username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1</w:t>
            </w:r>
          </w:p>
        </w:tc>
        <w:tc>
          <w:tcPr>
            <w:tcW w:w="124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Mark</w:t>
            </w:r>
          </w:p>
        </w:tc>
        <w:tc>
          <w:tcPr>
            <w:tcW w:w="1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Otto</w:t>
            </w:r>
          </w:p>
        </w:tc>
        <w:tc>
          <w:tcPr>
            <w:tcW w:w="10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2</w:t>
            </w:r>
          </w:p>
        </w:tc>
        <w:tc>
          <w:tcPr>
            <w:tcW w:w="124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Jacob</w:t>
            </w:r>
          </w:p>
        </w:tc>
        <w:tc>
          <w:tcPr>
            <w:tcW w:w="1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Thornton</w:t>
            </w:r>
          </w:p>
        </w:tc>
        <w:tc>
          <w:tcPr>
            <w:tcW w:w="10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@fat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3</w:t>
            </w:r>
          </w:p>
        </w:tc>
        <w:tc>
          <w:tcPr>
            <w:tcW w:w="124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Larry</w:t>
            </w:r>
          </w:p>
        </w:tc>
        <w:tc>
          <w:tcPr>
            <w:tcW w:w="1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the Bird</w:t>
            </w:r>
          </w:p>
        </w:tc>
        <w:tc>
          <w:tcPr>
            <w:tcW w:w="10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@twitter</w:t>
            </w:r>
          </w:p>
        </w:tc>
      </w:tr>
    </w:tbl>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&lt;table</w:t>
      </w:r>
      <w:r>
        <w:rPr>
          <w:rStyle w:val="16"/>
        </w:rPr>
        <w:t xml:space="preserve"> </w:t>
      </w:r>
      <w:r>
        <w:t>class="table table-striped"&gt;</w:t>
      </w:r>
    </w:p>
    <w:p>
      <w:pPr>
        <w:pStyle w:val="9"/>
        <w:keepNext w:val="0"/>
        <w:keepLines w:val="0"/>
        <w:widowControl/>
        <w:suppressLineNumbers w:val="0"/>
      </w:pPr>
      <w:r>
        <w:rPr>
          <w:rStyle w:val="16"/>
        </w:rPr>
        <w:t xml:space="preserve">  ...</w:t>
      </w:r>
      <w:r>
        <w:t>&lt;/table&gt;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"tables-bordered"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带边框的表格</w:t>
      </w:r>
    </w:p>
    <w:p>
      <w:pPr>
        <w:pStyle w:val="10"/>
        <w:keepNext w:val="0"/>
        <w:keepLines w:val="0"/>
        <w:widowControl/>
        <w:suppressLineNumbers w:val="0"/>
      </w:pPr>
      <w:r>
        <w:t xml:space="preserve">添加 </w:t>
      </w:r>
      <w:r>
        <w:rPr>
          <w:rStyle w:val="16"/>
        </w:rPr>
        <w:t>.table-bordered</w:t>
      </w:r>
      <w:r>
        <w:t xml:space="preserve"> 类为表格和其中的每个单元格增加边框。</w:t>
      </w:r>
    </w:p>
    <w:tbl>
      <w:tblPr>
        <w:tblW w:w="370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7"/>
        <w:gridCol w:w="1270"/>
        <w:gridCol w:w="1149"/>
        <w:gridCol w:w="1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w:t>
            </w:r>
          </w:p>
        </w:tc>
        <w:tc>
          <w:tcPr>
            <w:tcW w:w="1240"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First Name</w:t>
            </w:r>
          </w:p>
        </w:tc>
        <w:tc>
          <w:tcPr>
            <w:tcW w:w="1119"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Last Name</w:t>
            </w:r>
          </w:p>
        </w:tc>
        <w:tc>
          <w:tcPr>
            <w:tcW w:w="1044"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Username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1</w:t>
            </w:r>
          </w:p>
        </w:tc>
        <w:tc>
          <w:tcPr>
            <w:tcW w:w="124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Mark</w:t>
            </w:r>
          </w:p>
        </w:tc>
        <w:tc>
          <w:tcPr>
            <w:tcW w:w="1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Otto</w:t>
            </w:r>
          </w:p>
        </w:tc>
        <w:tc>
          <w:tcPr>
            <w:tcW w:w="10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2</w:t>
            </w:r>
          </w:p>
        </w:tc>
        <w:tc>
          <w:tcPr>
            <w:tcW w:w="124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Jacob</w:t>
            </w:r>
          </w:p>
        </w:tc>
        <w:tc>
          <w:tcPr>
            <w:tcW w:w="1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Thornton</w:t>
            </w:r>
          </w:p>
        </w:tc>
        <w:tc>
          <w:tcPr>
            <w:tcW w:w="10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@fat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3</w:t>
            </w:r>
          </w:p>
        </w:tc>
        <w:tc>
          <w:tcPr>
            <w:tcW w:w="124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Larry</w:t>
            </w:r>
          </w:p>
        </w:tc>
        <w:tc>
          <w:tcPr>
            <w:tcW w:w="1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the Bird</w:t>
            </w:r>
          </w:p>
        </w:tc>
        <w:tc>
          <w:tcPr>
            <w:tcW w:w="10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@twitter</w:t>
            </w:r>
          </w:p>
        </w:tc>
      </w:tr>
    </w:tbl>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&lt;table</w:t>
      </w:r>
      <w:r>
        <w:rPr>
          <w:rStyle w:val="16"/>
        </w:rPr>
        <w:t xml:space="preserve"> </w:t>
      </w:r>
      <w:r>
        <w:t>class="table table-bordered"&gt;</w:t>
      </w:r>
    </w:p>
    <w:p>
      <w:pPr>
        <w:pStyle w:val="9"/>
        <w:keepNext w:val="0"/>
        <w:keepLines w:val="0"/>
        <w:widowControl/>
        <w:suppressLineNumbers w:val="0"/>
      </w:pPr>
      <w:r>
        <w:rPr>
          <w:rStyle w:val="16"/>
        </w:rPr>
        <w:t xml:space="preserve">  ...</w:t>
      </w:r>
      <w:r>
        <w:t>&lt;/table&gt;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"tables-hover-rows"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鼠标悬停</w:t>
      </w:r>
    </w:p>
    <w:p>
      <w:pPr>
        <w:pStyle w:val="10"/>
        <w:keepNext w:val="0"/>
        <w:keepLines w:val="0"/>
        <w:widowControl/>
        <w:suppressLineNumbers w:val="0"/>
      </w:pPr>
      <w:r>
        <w:t xml:space="preserve">通过添加 </w:t>
      </w:r>
      <w:r>
        <w:rPr>
          <w:rStyle w:val="16"/>
        </w:rPr>
        <w:t>.table-hover</w:t>
      </w:r>
      <w:r>
        <w:t xml:space="preserve"> 类可以让 </w:t>
      </w:r>
      <w:r>
        <w:rPr>
          <w:rStyle w:val="16"/>
        </w:rPr>
        <w:t>&lt;tbody&gt;</w:t>
      </w:r>
      <w:r>
        <w:t xml:space="preserve"> 中的每一行对鼠标悬停状态作出响应。</w:t>
      </w:r>
    </w:p>
    <w:tbl>
      <w:tblPr>
        <w:tblW w:w="370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7"/>
        <w:gridCol w:w="1270"/>
        <w:gridCol w:w="1149"/>
        <w:gridCol w:w="1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w:t>
            </w:r>
          </w:p>
        </w:tc>
        <w:tc>
          <w:tcPr>
            <w:tcW w:w="1240"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First Name</w:t>
            </w:r>
          </w:p>
        </w:tc>
        <w:tc>
          <w:tcPr>
            <w:tcW w:w="1119"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Last Name</w:t>
            </w:r>
          </w:p>
        </w:tc>
        <w:tc>
          <w:tcPr>
            <w:tcW w:w="1044"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Username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1</w:t>
            </w:r>
          </w:p>
        </w:tc>
        <w:tc>
          <w:tcPr>
            <w:tcW w:w="124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Mark</w:t>
            </w:r>
          </w:p>
        </w:tc>
        <w:tc>
          <w:tcPr>
            <w:tcW w:w="1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Otto</w:t>
            </w:r>
          </w:p>
        </w:tc>
        <w:tc>
          <w:tcPr>
            <w:tcW w:w="10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2</w:t>
            </w:r>
          </w:p>
        </w:tc>
        <w:tc>
          <w:tcPr>
            <w:tcW w:w="124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Jacob</w:t>
            </w:r>
          </w:p>
        </w:tc>
        <w:tc>
          <w:tcPr>
            <w:tcW w:w="1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Thornton</w:t>
            </w:r>
          </w:p>
        </w:tc>
        <w:tc>
          <w:tcPr>
            <w:tcW w:w="10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@fat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3</w:t>
            </w:r>
          </w:p>
        </w:tc>
        <w:tc>
          <w:tcPr>
            <w:tcW w:w="124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Larry</w:t>
            </w:r>
          </w:p>
        </w:tc>
        <w:tc>
          <w:tcPr>
            <w:tcW w:w="1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the Bird</w:t>
            </w:r>
          </w:p>
        </w:tc>
        <w:tc>
          <w:tcPr>
            <w:tcW w:w="10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@twitter</w:t>
            </w:r>
          </w:p>
        </w:tc>
      </w:tr>
    </w:tbl>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&lt;table</w:t>
      </w:r>
      <w:r>
        <w:rPr>
          <w:rStyle w:val="16"/>
        </w:rPr>
        <w:t xml:space="preserve"> </w:t>
      </w:r>
      <w:r>
        <w:t>class="table table-hover"&gt;</w:t>
      </w:r>
    </w:p>
    <w:p>
      <w:pPr>
        <w:pStyle w:val="9"/>
        <w:keepNext w:val="0"/>
        <w:keepLines w:val="0"/>
        <w:widowControl/>
        <w:suppressLineNumbers w:val="0"/>
      </w:pPr>
      <w:r>
        <w:rPr>
          <w:rStyle w:val="16"/>
        </w:rPr>
        <w:t xml:space="preserve">  ...</w:t>
      </w:r>
      <w:r>
        <w:t>&lt;/table&gt;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"tables-condensed"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紧缩表格</w:t>
      </w:r>
    </w:p>
    <w:p>
      <w:pPr>
        <w:pStyle w:val="10"/>
        <w:keepNext w:val="0"/>
        <w:keepLines w:val="0"/>
        <w:widowControl/>
        <w:suppressLineNumbers w:val="0"/>
      </w:pPr>
      <w:r>
        <w:t xml:space="preserve">通过添加 </w:t>
      </w:r>
      <w:r>
        <w:rPr>
          <w:rStyle w:val="16"/>
        </w:rPr>
        <w:t>.table-condensed</w:t>
      </w:r>
      <w:r>
        <w:t xml:space="preserve"> 类可以让表格更加紧凑，单元格中的内补（padding）均会减半。</w:t>
      </w:r>
    </w:p>
    <w:tbl>
      <w:tblPr>
        <w:tblW w:w="370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7"/>
        <w:gridCol w:w="1270"/>
        <w:gridCol w:w="1149"/>
        <w:gridCol w:w="1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w:t>
            </w:r>
          </w:p>
        </w:tc>
        <w:tc>
          <w:tcPr>
            <w:tcW w:w="1240"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First Name</w:t>
            </w:r>
          </w:p>
        </w:tc>
        <w:tc>
          <w:tcPr>
            <w:tcW w:w="1119"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Last Name</w:t>
            </w:r>
          </w:p>
        </w:tc>
        <w:tc>
          <w:tcPr>
            <w:tcW w:w="1044"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Username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1</w:t>
            </w:r>
          </w:p>
        </w:tc>
        <w:tc>
          <w:tcPr>
            <w:tcW w:w="124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Mark</w:t>
            </w:r>
          </w:p>
        </w:tc>
        <w:tc>
          <w:tcPr>
            <w:tcW w:w="1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Otto</w:t>
            </w:r>
          </w:p>
        </w:tc>
        <w:tc>
          <w:tcPr>
            <w:tcW w:w="10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2</w:t>
            </w:r>
          </w:p>
        </w:tc>
        <w:tc>
          <w:tcPr>
            <w:tcW w:w="124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Jacob</w:t>
            </w:r>
          </w:p>
        </w:tc>
        <w:tc>
          <w:tcPr>
            <w:tcW w:w="1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Thornton</w:t>
            </w:r>
          </w:p>
        </w:tc>
        <w:tc>
          <w:tcPr>
            <w:tcW w:w="10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@fat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3</w:t>
            </w:r>
          </w:p>
        </w:tc>
        <w:tc>
          <w:tcPr>
            <w:tcW w:w="2389" w:type="dxa"/>
            <w:gridSpan w:val="2"/>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Larry the Bird</w:t>
            </w:r>
          </w:p>
        </w:tc>
        <w:tc>
          <w:tcPr>
            <w:tcW w:w="10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@twitter</w:t>
            </w:r>
          </w:p>
        </w:tc>
      </w:tr>
    </w:tbl>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&lt;table</w:t>
      </w:r>
      <w:r>
        <w:rPr>
          <w:rStyle w:val="16"/>
        </w:rPr>
        <w:t xml:space="preserve"> </w:t>
      </w:r>
      <w:r>
        <w:t>class="table table-condensed"&gt;</w:t>
      </w:r>
    </w:p>
    <w:p>
      <w:pPr>
        <w:pStyle w:val="9"/>
        <w:keepNext w:val="0"/>
        <w:keepLines w:val="0"/>
        <w:widowControl/>
        <w:suppressLineNumbers w:val="0"/>
      </w:pPr>
      <w:r>
        <w:rPr>
          <w:rStyle w:val="16"/>
        </w:rPr>
        <w:t xml:space="preserve">  ...</w:t>
      </w:r>
      <w:r>
        <w:t>&lt;/table&gt;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"tables-contextual-classes"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状态类</w:t>
      </w:r>
    </w:p>
    <w:p>
      <w:pPr>
        <w:pStyle w:val="10"/>
        <w:keepNext w:val="0"/>
        <w:keepLines w:val="0"/>
        <w:widowControl/>
        <w:suppressLineNumbers w:val="0"/>
      </w:pPr>
      <w:r>
        <w:t>通过这些状态类可以为行或单元格设置颜色。</w:t>
      </w:r>
    </w:p>
    <w:tbl>
      <w:tblPr>
        <w:tblW w:w="548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44"/>
        <w:gridCol w:w="44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999"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Class</w:t>
            </w:r>
          </w:p>
        </w:tc>
        <w:tc>
          <w:tcPr>
            <w:tcW w:w="4397"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9"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.active</w:t>
            </w:r>
            <w:r>
              <w:rPr>
                <w:rFonts w:ascii="宋体" w:hAnsi="宋体" w:eastAsia="宋体" w:cs="宋体"/>
                <w:b/>
                <w:kern w:val="0"/>
                <w:sz w:val="24"/>
                <w:szCs w:val="24"/>
                <w:lang w:val="en-US" w:eastAsia="zh-CN" w:bidi="ar"/>
              </w:rPr>
              <w:t xml:space="preserve"> </w:t>
            </w:r>
          </w:p>
        </w:tc>
        <w:tc>
          <w:tcPr>
            <w:tcW w:w="439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鼠标悬停在行或单元格上时所设置的颜色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9"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.success</w:t>
            </w:r>
            <w:r>
              <w:rPr>
                <w:rFonts w:ascii="宋体" w:hAnsi="宋体" w:eastAsia="宋体" w:cs="宋体"/>
                <w:b/>
                <w:kern w:val="0"/>
                <w:sz w:val="24"/>
                <w:szCs w:val="24"/>
                <w:lang w:val="en-US" w:eastAsia="zh-CN" w:bidi="ar"/>
              </w:rPr>
              <w:t xml:space="preserve"> </w:t>
            </w:r>
          </w:p>
        </w:tc>
        <w:tc>
          <w:tcPr>
            <w:tcW w:w="439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标识成功或积极的动作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9"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.info</w:t>
            </w:r>
            <w:r>
              <w:rPr>
                <w:rFonts w:ascii="宋体" w:hAnsi="宋体" w:eastAsia="宋体" w:cs="宋体"/>
                <w:b/>
                <w:kern w:val="0"/>
                <w:sz w:val="24"/>
                <w:szCs w:val="24"/>
                <w:lang w:val="en-US" w:eastAsia="zh-CN" w:bidi="ar"/>
              </w:rPr>
              <w:t xml:space="preserve"> </w:t>
            </w:r>
          </w:p>
        </w:tc>
        <w:tc>
          <w:tcPr>
            <w:tcW w:w="439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标识普通的提示信息或动作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9"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.warning</w:t>
            </w:r>
            <w:r>
              <w:rPr>
                <w:rFonts w:ascii="宋体" w:hAnsi="宋体" w:eastAsia="宋体" w:cs="宋体"/>
                <w:b/>
                <w:kern w:val="0"/>
                <w:sz w:val="24"/>
                <w:szCs w:val="24"/>
                <w:lang w:val="en-US" w:eastAsia="zh-CN" w:bidi="ar"/>
              </w:rPr>
              <w:t xml:space="preserve"> </w:t>
            </w:r>
          </w:p>
        </w:tc>
        <w:tc>
          <w:tcPr>
            <w:tcW w:w="439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标识警告或需要用户注意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99"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.danger</w:t>
            </w:r>
            <w:r>
              <w:rPr>
                <w:rFonts w:ascii="宋体" w:hAnsi="宋体" w:eastAsia="宋体" w:cs="宋体"/>
                <w:b/>
                <w:kern w:val="0"/>
                <w:sz w:val="24"/>
                <w:szCs w:val="24"/>
                <w:lang w:val="en-US" w:eastAsia="zh-CN" w:bidi="ar"/>
              </w:rPr>
              <w:t xml:space="preserve"> </w:t>
            </w:r>
          </w:p>
        </w:tc>
        <w:tc>
          <w:tcPr>
            <w:tcW w:w="439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标识危险或潜在的带来负面影响的动作</w:t>
            </w:r>
          </w:p>
        </w:tc>
      </w:tr>
    </w:tbl>
    <w:p>
      <w:pPr>
        <w:rPr>
          <w:vanish/>
          <w:sz w:val="24"/>
          <w:szCs w:val="24"/>
        </w:rPr>
      </w:pPr>
    </w:p>
    <w:tbl>
      <w:tblPr>
        <w:tblW w:w="551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7"/>
        <w:gridCol w:w="1754"/>
        <w:gridCol w:w="1754"/>
        <w:gridCol w:w="18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w:t>
            </w:r>
          </w:p>
        </w:tc>
        <w:tc>
          <w:tcPr>
            <w:tcW w:w="1724"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Column heading</w:t>
            </w:r>
          </w:p>
        </w:tc>
        <w:tc>
          <w:tcPr>
            <w:tcW w:w="1724"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Column heading</w:t>
            </w:r>
          </w:p>
        </w:tc>
        <w:tc>
          <w:tcPr>
            <w:tcW w:w="1769"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Column heading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1</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6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2</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6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3</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6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4</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6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5</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6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6</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6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7</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6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8</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6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9</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2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c>
          <w:tcPr>
            <w:tcW w:w="176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Column content</w:t>
            </w:r>
          </w:p>
        </w:tc>
      </w:tr>
    </w:tbl>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 On rows --&gt;&lt;tr</w:t>
      </w:r>
      <w:r>
        <w:rPr>
          <w:rStyle w:val="16"/>
        </w:rPr>
        <w:t xml:space="preserve"> </w:t>
      </w:r>
      <w:r>
        <w:t>class="active"&gt;</w:t>
      </w:r>
      <w:r>
        <w:rPr>
          <w:rStyle w:val="16"/>
        </w:rPr>
        <w:t>...</w:t>
      </w:r>
      <w:r>
        <w:t>&lt;/tr&gt;&lt;tr</w:t>
      </w:r>
      <w:r>
        <w:rPr>
          <w:rStyle w:val="16"/>
        </w:rPr>
        <w:t xml:space="preserve"> </w:t>
      </w:r>
      <w:r>
        <w:t>class="success"&gt;</w:t>
      </w:r>
      <w:r>
        <w:rPr>
          <w:rStyle w:val="16"/>
        </w:rPr>
        <w:t>...</w:t>
      </w:r>
      <w:r>
        <w:t>&lt;/tr&gt;&lt;tr</w:t>
      </w:r>
      <w:r>
        <w:rPr>
          <w:rStyle w:val="16"/>
        </w:rPr>
        <w:t xml:space="preserve"> </w:t>
      </w:r>
      <w:r>
        <w:t>class="warning"&gt;</w:t>
      </w:r>
      <w:r>
        <w:rPr>
          <w:rStyle w:val="16"/>
        </w:rPr>
        <w:t>...</w:t>
      </w:r>
      <w:r>
        <w:t>&lt;/tr&gt;&lt;tr</w:t>
      </w:r>
      <w:r>
        <w:rPr>
          <w:rStyle w:val="16"/>
        </w:rPr>
        <w:t xml:space="preserve"> </w:t>
      </w:r>
      <w:r>
        <w:t>class="danger"&gt;</w:t>
      </w:r>
      <w:r>
        <w:rPr>
          <w:rStyle w:val="16"/>
        </w:rPr>
        <w:t>...</w:t>
      </w:r>
      <w:r>
        <w:t>&lt;/tr&gt;&lt;tr</w:t>
      </w:r>
      <w:r>
        <w:rPr>
          <w:rStyle w:val="16"/>
        </w:rPr>
        <w:t xml:space="preserve"> </w:t>
      </w:r>
      <w:r>
        <w:t>class="info"&gt;</w:t>
      </w:r>
      <w:r>
        <w:rPr>
          <w:rStyle w:val="16"/>
        </w:rPr>
        <w:t>...</w:t>
      </w:r>
      <w:r>
        <w:t>&lt;/tr&gt;</w:t>
      </w:r>
    </w:p>
    <w:p>
      <w:pPr>
        <w:pStyle w:val="9"/>
        <w:keepNext w:val="0"/>
        <w:keepLines w:val="0"/>
        <w:widowControl/>
        <w:suppressLineNumbers w:val="0"/>
        <w:rPr>
          <w:rStyle w:val="16"/>
        </w:rPr>
      </w:pPr>
      <w:r>
        <w:t>&lt;!-- On cells (`td` or `th`) --&gt;&lt;tr&gt;</w:t>
      </w:r>
    </w:p>
    <w:p>
      <w:pPr>
        <w:pStyle w:val="9"/>
        <w:keepNext w:val="0"/>
        <w:keepLines w:val="0"/>
        <w:widowControl/>
        <w:suppressLineNumbers w:val="0"/>
        <w:rPr>
          <w:rStyle w:val="16"/>
        </w:rPr>
      </w:pPr>
      <w:r>
        <w:rPr>
          <w:rStyle w:val="16"/>
        </w:rPr>
        <w:t xml:space="preserve">  </w:t>
      </w:r>
      <w:r>
        <w:t>&lt;td</w:t>
      </w:r>
      <w:r>
        <w:rPr>
          <w:rStyle w:val="16"/>
        </w:rPr>
        <w:t xml:space="preserve"> </w:t>
      </w:r>
      <w:r>
        <w:t>class="active"&gt;</w:t>
      </w:r>
      <w:r>
        <w:rPr>
          <w:rStyle w:val="16"/>
        </w:rPr>
        <w:t>...</w:t>
      </w:r>
      <w:r>
        <w:t>&lt;/td&gt;</w:t>
      </w:r>
    </w:p>
    <w:p>
      <w:pPr>
        <w:pStyle w:val="9"/>
        <w:keepNext w:val="0"/>
        <w:keepLines w:val="0"/>
        <w:widowControl/>
        <w:suppressLineNumbers w:val="0"/>
        <w:rPr>
          <w:rStyle w:val="16"/>
        </w:rPr>
      </w:pPr>
      <w:r>
        <w:rPr>
          <w:rStyle w:val="16"/>
        </w:rPr>
        <w:t xml:space="preserve">  </w:t>
      </w:r>
      <w:r>
        <w:t>&lt;td</w:t>
      </w:r>
      <w:r>
        <w:rPr>
          <w:rStyle w:val="16"/>
        </w:rPr>
        <w:t xml:space="preserve"> </w:t>
      </w:r>
      <w:r>
        <w:t>class="success"&gt;</w:t>
      </w:r>
      <w:r>
        <w:rPr>
          <w:rStyle w:val="16"/>
        </w:rPr>
        <w:t>...</w:t>
      </w:r>
      <w:r>
        <w:t>&lt;/td&gt;</w:t>
      </w:r>
    </w:p>
    <w:p>
      <w:pPr>
        <w:pStyle w:val="9"/>
        <w:keepNext w:val="0"/>
        <w:keepLines w:val="0"/>
        <w:widowControl/>
        <w:suppressLineNumbers w:val="0"/>
        <w:rPr>
          <w:rStyle w:val="16"/>
        </w:rPr>
      </w:pPr>
      <w:r>
        <w:rPr>
          <w:rStyle w:val="16"/>
        </w:rPr>
        <w:t xml:space="preserve">  </w:t>
      </w:r>
      <w:r>
        <w:t>&lt;td</w:t>
      </w:r>
      <w:r>
        <w:rPr>
          <w:rStyle w:val="16"/>
        </w:rPr>
        <w:t xml:space="preserve"> </w:t>
      </w:r>
      <w:r>
        <w:t>class="warning"&gt;</w:t>
      </w:r>
      <w:r>
        <w:rPr>
          <w:rStyle w:val="16"/>
        </w:rPr>
        <w:t>...</w:t>
      </w:r>
      <w:r>
        <w:t>&lt;/td&gt;</w:t>
      </w:r>
    </w:p>
    <w:p>
      <w:pPr>
        <w:pStyle w:val="9"/>
        <w:keepNext w:val="0"/>
        <w:keepLines w:val="0"/>
        <w:widowControl/>
        <w:suppressLineNumbers w:val="0"/>
        <w:rPr>
          <w:rStyle w:val="16"/>
        </w:rPr>
      </w:pPr>
      <w:r>
        <w:rPr>
          <w:rStyle w:val="16"/>
        </w:rPr>
        <w:t xml:space="preserve">  </w:t>
      </w:r>
      <w:r>
        <w:t>&lt;td</w:t>
      </w:r>
      <w:r>
        <w:rPr>
          <w:rStyle w:val="16"/>
        </w:rPr>
        <w:t xml:space="preserve"> </w:t>
      </w:r>
      <w:r>
        <w:t>class="danger"&gt;</w:t>
      </w:r>
      <w:r>
        <w:rPr>
          <w:rStyle w:val="16"/>
        </w:rPr>
        <w:t>...</w:t>
      </w:r>
      <w:r>
        <w:t>&lt;/td&gt;</w:t>
      </w:r>
    </w:p>
    <w:p>
      <w:pPr>
        <w:pStyle w:val="9"/>
        <w:keepNext w:val="0"/>
        <w:keepLines w:val="0"/>
        <w:widowControl/>
        <w:suppressLineNumbers w:val="0"/>
      </w:pPr>
      <w:r>
        <w:rPr>
          <w:rStyle w:val="16"/>
        </w:rPr>
        <w:t xml:space="preserve">  </w:t>
      </w:r>
      <w:r>
        <w:t>&lt;td</w:t>
      </w:r>
      <w:r>
        <w:rPr>
          <w:rStyle w:val="16"/>
        </w:rPr>
        <w:t xml:space="preserve"> </w:t>
      </w:r>
      <w:r>
        <w:t>class="info"&gt;</w:t>
      </w:r>
      <w:r>
        <w:rPr>
          <w:rStyle w:val="16"/>
        </w:rPr>
        <w:t>...</w:t>
      </w:r>
      <w:r>
        <w:t>&lt;/td&gt;&lt;/tr&gt;</w:t>
      </w:r>
    </w:p>
    <w:p>
      <w:pPr>
        <w:pStyle w:val="5"/>
        <w:keepNext w:val="0"/>
        <w:keepLines w:val="0"/>
        <w:widowControl/>
        <w:suppressLineNumbers w:val="0"/>
      </w:pPr>
      <w:r>
        <w:t>向使用辅助技术的用户传达用意</w:t>
      </w:r>
    </w:p>
    <w:p>
      <w:pPr>
        <w:pStyle w:val="10"/>
        <w:keepNext w:val="0"/>
        <w:keepLines w:val="0"/>
        <w:widowControl/>
        <w:suppressLineNumbers w:val="0"/>
      </w:pPr>
      <w:r>
        <w:t xml:space="preserve">通过为表格中的一行或一个单元格添加颜色而赋予不同的意义只是提供了一种视觉上的表现，并不能为使用辅助技术 -- 例如屏幕阅读器 -- 浏览网页的用户提供更多信息。因此，请确保通过颜色而赋予的不同意义可以通过内容本身来表达（即在相应行或单元格中的可见的文本内容）；或者通过包含额外 的方式 -- 例如应用了 </w:t>
      </w:r>
      <w:r>
        <w:rPr>
          <w:rStyle w:val="16"/>
        </w:rPr>
        <w:t>.sr-only</w:t>
      </w:r>
      <w:r>
        <w:t xml:space="preserve"> 类而隐藏的文本 -- 来表达出来。 </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"tables-responsive"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响应式表格</w:t>
      </w:r>
    </w:p>
    <w:p>
      <w:pPr>
        <w:pStyle w:val="10"/>
        <w:keepNext w:val="0"/>
        <w:keepLines w:val="0"/>
        <w:widowControl/>
        <w:suppressLineNumbers w:val="0"/>
      </w:pPr>
      <w:r>
        <w:t xml:space="preserve">将任何 </w:t>
      </w:r>
      <w:r>
        <w:rPr>
          <w:rStyle w:val="16"/>
        </w:rPr>
        <w:t>.table</w:t>
      </w:r>
      <w:r>
        <w:t xml:space="preserve"> 元素包裹在 </w:t>
      </w:r>
      <w:r>
        <w:rPr>
          <w:rStyle w:val="16"/>
        </w:rPr>
        <w:t>.table-responsive</w:t>
      </w:r>
      <w:r>
        <w:t xml:space="preserve"> 元素内，即可创建响应式表格，其会在小屏幕设备上（小于768px）水平滚动。当屏幕大于 768px 宽度时，水平滚动条消失。</w:t>
      </w:r>
    </w:p>
    <w:p>
      <w:pPr>
        <w:pStyle w:val="5"/>
        <w:keepNext w:val="0"/>
        <w:keepLines w:val="0"/>
        <w:widowControl/>
        <w:suppressLineNumbers w:val="0"/>
      </w:pPr>
      <w:r>
        <w:t>垂直方向的内容截断</w:t>
      </w:r>
    </w:p>
    <w:p>
      <w:pPr>
        <w:pStyle w:val="10"/>
        <w:keepNext w:val="0"/>
        <w:keepLines w:val="0"/>
        <w:widowControl/>
        <w:suppressLineNumbers w:val="0"/>
      </w:pPr>
      <w:r>
        <w:t xml:space="preserve">响应式表格使用了 </w:t>
      </w:r>
      <w:r>
        <w:rPr>
          <w:rStyle w:val="16"/>
        </w:rPr>
        <w:t>overflow-y: hidden</w:t>
      </w:r>
      <w:r>
        <w:t xml:space="preserve"> 属性，这样就能将超出表格底部和顶部的内容截断。特别是，也可以截断下拉菜单和其他第三方组件。 </w:t>
      </w:r>
    </w:p>
    <w:p>
      <w:pPr>
        <w:pStyle w:val="5"/>
        <w:keepNext w:val="0"/>
        <w:keepLines w:val="0"/>
        <w:widowControl/>
        <w:suppressLineNumbers w:val="0"/>
      </w:pPr>
      <w:r>
        <w:t xml:space="preserve">Firefox 和 </w:t>
      </w:r>
      <w:r>
        <w:rPr>
          <w:rStyle w:val="16"/>
        </w:rPr>
        <w:t>fieldset</w:t>
      </w:r>
      <w:r>
        <w:t xml:space="preserve"> 元素</w:t>
      </w:r>
    </w:p>
    <w:p>
      <w:pPr>
        <w:pStyle w:val="10"/>
        <w:keepNext w:val="0"/>
        <w:keepLines w:val="0"/>
        <w:widowControl/>
        <w:suppressLineNumbers w:val="0"/>
      </w:pPr>
      <w:r>
        <w:t xml:space="preserve">Firefox 浏览器对 </w:t>
      </w:r>
      <w:r>
        <w:rPr>
          <w:rStyle w:val="16"/>
        </w:rPr>
        <w:t>fieldset</w:t>
      </w:r>
      <w:r>
        <w:t xml:space="preserve"> 元素设置了一些影响 </w:t>
      </w:r>
      <w:r>
        <w:rPr>
          <w:rStyle w:val="16"/>
        </w:rPr>
        <w:t>width</w:t>
      </w:r>
      <w:r>
        <w:t xml:space="preserve"> 属性的样式，导致响应式表格出现问题。除非使用我们下面提供的针对 Firefox 的 hack 代码，否则无解：</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@-moz-document</w:t>
      </w:r>
      <w:r>
        <w:rPr>
          <w:rStyle w:val="16"/>
        </w:rPr>
        <w:t xml:space="preserve"> </w:t>
      </w:r>
      <w:r>
        <w:t>url-prefix()</w:t>
      </w:r>
      <w:r>
        <w:rPr>
          <w:rStyle w:val="16"/>
        </w:rPr>
        <w:t xml:space="preserve"> </w:t>
      </w:r>
      <w:r>
        <w:t>{</w:t>
      </w:r>
    </w:p>
    <w:p>
      <w:pPr>
        <w:pStyle w:val="9"/>
        <w:keepNext w:val="0"/>
        <w:keepLines w:val="0"/>
        <w:widowControl/>
        <w:suppressLineNumbers w:val="0"/>
      </w:pPr>
      <w:r>
        <w:rPr>
          <w:rStyle w:val="16"/>
        </w:rPr>
        <w:t xml:space="preserve">  </w:t>
      </w:r>
      <w:r>
        <w:t>fieldset</w:t>
      </w:r>
      <w:r>
        <w:rPr>
          <w:rStyle w:val="16"/>
        </w:rPr>
        <w:t xml:space="preserve"> </w:t>
      </w:r>
      <w:r>
        <w:t>{</w:t>
      </w:r>
      <w:r>
        <w:rPr>
          <w:rStyle w:val="16"/>
        </w:rPr>
        <w:t xml:space="preserve"> </w:t>
      </w:r>
      <w:r>
        <w:t>display:</w:t>
      </w:r>
      <w:r>
        <w:rPr>
          <w:rStyle w:val="16"/>
        </w:rPr>
        <w:t xml:space="preserve"> </w:t>
      </w:r>
      <w:r>
        <w:t>table-cell;</w:t>
      </w:r>
      <w:r>
        <w:rPr>
          <w:rStyle w:val="16"/>
        </w:rPr>
        <w:t xml:space="preserve"> </w:t>
      </w:r>
      <w:r>
        <w:t>}}</w:t>
      </w:r>
    </w:p>
    <w:p>
      <w:pPr>
        <w:pStyle w:val="10"/>
        <w:keepNext w:val="0"/>
        <w:keepLines w:val="0"/>
        <w:widowControl/>
        <w:suppressLineNumbers w:val="0"/>
      </w:pPr>
      <w:r>
        <w:t xml:space="preserve">更多信息请参考 </w:t>
      </w:r>
      <w:r>
        <w:fldChar w:fldCharType="begin"/>
      </w:r>
      <w:r>
        <w:instrText xml:space="preserve"> HYPERLINK "https://stackoverflow.com/questions/17408815/fieldset-resizes-wrong-appears-to-have-unremovable-min-width-min-content/17863685" \l "17863685" </w:instrText>
      </w:r>
      <w:r>
        <w:fldChar w:fldCharType="separate"/>
      </w:r>
      <w:r>
        <w:rPr>
          <w:rStyle w:val="15"/>
        </w:rPr>
        <w:t>this Stack Overflow answer</w:t>
      </w:r>
      <w:r>
        <w:fldChar w:fldCharType="end"/>
      </w:r>
      <w:r>
        <w:t>.</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7"/>
        <w:gridCol w:w="1355"/>
        <w:gridCol w:w="1355"/>
        <w:gridCol w:w="1355"/>
        <w:gridCol w:w="1355"/>
        <w:gridCol w:w="1355"/>
        <w:gridCol w:w="14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w:t>
            </w:r>
          </w:p>
        </w:tc>
        <w:tc>
          <w:tcPr>
            <w:tcW w:w="132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Table heading</w:t>
            </w:r>
          </w:p>
        </w:tc>
        <w:tc>
          <w:tcPr>
            <w:tcW w:w="132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Table heading</w:t>
            </w:r>
          </w:p>
        </w:tc>
        <w:tc>
          <w:tcPr>
            <w:tcW w:w="132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Table heading</w:t>
            </w:r>
          </w:p>
        </w:tc>
        <w:tc>
          <w:tcPr>
            <w:tcW w:w="132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Table heading</w:t>
            </w:r>
          </w:p>
        </w:tc>
        <w:tc>
          <w:tcPr>
            <w:tcW w:w="132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Table heading</w:t>
            </w:r>
          </w:p>
        </w:tc>
        <w:tc>
          <w:tcPr>
            <w:tcW w:w="1379"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Table heading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1</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7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2</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7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3</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7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r>
    </w:tbl>
    <w:p>
      <w:pPr>
        <w:rPr>
          <w:vanish/>
          <w:sz w:val="24"/>
          <w:szCs w:val="24"/>
        </w:rPr>
      </w:pP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7"/>
        <w:gridCol w:w="1355"/>
        <w:gridCol w:w="1355"/>
        <w:gridCol w:w="1355"/>
        <w:gridCol w:w="1355"/>
        <w:gridCol w:w="1355"/>
        <w:gridCol w:w="14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w:t>
            </w:r>
          </w:p>
        </w:tc>
        <w:tc>
          <w:tcPr>
            <w:tcW w:w="132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Table heading</w:t>
            </w:r>
          </w:p>
        </w:tc>
        <w:tc>
          <w:tcPr>
            <w:tcW w:w="132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Table heading</w:t>
            </w:r>
          </w:p>
        </w:tc>
        <w:tc>
          <w:tcPr>
            <w:tcW w:w="132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Table heading</w:t>
            </w:r>
          </w:p>
        </w:tc>
        <w:tc>
          <w:tcPr>
            <w:tcW w:w="132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Table heading</w:t>
            </w:r>
          </w:p>
        </w:tc>
        <w:tc>
          <w:tcPr>
            <w:tcW w:w="132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Table heading</w:t>
            </w:r>
          </w:p>
        </w:tc>
        <w:tc>
          <w:tcPr>
            <w:tcW w:w="1379"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Table heading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1</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7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2</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7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3</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2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c>
          <w:tcPr>
            <w:tcW w:w="137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Table cell</w:t>
            </w:r>
          </w:p>
        </w:tc>
      </w:tr>
    </w:tbl>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class="table-responsive"&gt;</w:t>
      </w:r>
    </w:p>
    <w:p>
      <w:pPr>
        <w:pStyle w:val="9"/>
        <w:keepNext w:val="0"/>
        <w:keepLines w:val="0"/>
        <w:widowControl/>
        <w:suppressLineNumbers w:val="0"/>
        <w:rPr>
          <w:rStyle w:val="16"/>
        </w:rPr>
      </w:pPr>
      <w:r>
        <w:rPr>
          <w:rStyle w:val="16"/>
        </w:rPr>
        <w:t xml:space="preserve">  </w:t>
      </w:r>
      <w:r>
        <w:t>&lt;table</w:t>
      </w:r>
      <w:r>
        <w:rPr>
          <w:rStyle w:val="16"/>
        </w:rPr>
        <w:t xml:space="preserve"> </w:t>
      </w:r>
      <w:r>
        <w:t>class="table"&gt;</w:t>
      </w:r>
    </w:p>
    <w:p>
      <w:pPr>
        <w:pStyle w:val="9"/>
        <w:keepNext w:val="0"/>
        <w:keepLines w:val="0"/>
        <w:widowControl/>
        <w:suppressLineNumbers w:val="0"/>
        <w:rPr>
          <w:rStyle w:val="16"/>
        </w:rPr>
      </w:pPr>
      <w:r>
        <w:rPr>
          <w:rStyle w:val="16"/>
        </w:rPr>
        <w:t xml:space="preserve">    ...</w:t>
      </w:r>
    </w:p>
    <w:p>
      <w:pPr>
        <w:pStyle w:val="9"/>
        <w:keepNext w:val="0"/>
        <w:keepLines w:val="0"/>
        <w:widowControl/>
        <w:suppressLineNumbers w:val="0"/>
      </w:pPr>
      <w:r>
        <w:rPr>
          <w:rStyle w:val="16"/>
        </w:rPr>
        <w:t xml:space="preserve">  </w:t>
      </w:r>
      <w:r>
        <w:t>&lt;/table&gt;&lt;/div&gt;</w:t>
      </w:r>
    </w:p>
    <w:p>
      <w:pPr>
        <w:pStyle w:val="2"/>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"forms"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表单</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"forms-example"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基本实例</w:t>
      </w:r>
    </w:p>
    <w:p>
      <w:pPr>
        <w:pStyle w:val="10"/>
        <w:keepNext w:val="0"/>
        <w:keepLines w:val="0"/>
        <w:widowControl/>
        <w:suppressLineNumbers w:val="0"/>
      </w:pPr>
      <w:r>
        <w:t xml:space="preserve">单独的表单控件会被自动赋予一些全局样式。所有设置了 </w:t>
      </w:r>
      <w:r>
        <w:rPr>
          <w:rStyle w:val="16"/>
        </w:rPr>
        <w:t>.form-control</w:t>
      </w:r>
      <w:r>
        <w:t xml:space="preserve"> 类的 </w:t>
      </w:r>
      <w:r>
        <w:rPr>
          <w:rStyle w:val="16"/>
        </w:rPr>
        <w:t>&lt;input&gt;</w:t>
      </w:r>
      <w:r>
        <w:t>、</w:t>
      </w:r>
      <w:r>
        <w:rPr>
          <w:rStyle w:val="16"/>
        </w:rPr>
        <w:t>&lt;textarea&gt;</w:t>
      </w:r>
      <w:r>
        <w:t xml:space="preserve"> 和 </w:t>
      </w:r>
      <w:r>
        <w:rPr>
          <w:rStyle w:val="16"/>
        </w:rPr>
        <w:t>&lt;select&gt;</w:t>
      </w:r>
      <w:r>
        <w:t xml:space="preserve"> 元素都将被默认设置宽度属性为 </w:t>
      </w:r>
      <w:r>
        <w:rPr>
          <w:rStyle w:val="16"/>
        </w:rPr>
        <w:t>width: 100%;</w:t>
      </w:r>
      <w:r>
        <w:t xml:space="preserve">。 将 </w:t>
      </w:r>
      <w:r>
        <w:rPr>
          <w:rStyle w:val="16"/>
        </w:rPr>
        <w:t>label</w:t>
      </w:r>
      <w:r>
        <w:t xml:space="preserve"> 元素和前面提到的控件包裹在 </w:t>
      </w:r>
      <w:r>
        <w:rPr>
          <w:rStyle w:val="16"/>
        </w:rPr>
        <w:t>.form-group</w:t>
      </w:r>
      <w:r>
        <w:t xml:space="preserve"> 中可以获得最好的排列。</w:t>
      </w: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Email address </w:t>
      </w:r>
    </w:p>
    <w:p>
      <w:pPr>
        <w:keepNext w:val="0"/>
        <w:keepLines w:val="0"/>
        <w:widowControl/>
        <w:suppressLineNumbers w:val="0"/>
        <w:jc w:val="left"/>
      </w:pPr>
      <w:r>
        <w:rPr>
          <w:rFonts w:ascii="宋体" w:hAnsi="宋体" w:eastAsia="宋体" w:cs="宋体"/>
          <w:kern w:val="0"/>
          <w:sz w:val="24"/>
          <w:szCs w:val="24"/>
          <w:lang w:val="en-US" w:eastAsia="zh-CN" w:bidi="ar"/>
        </w:rPr>
        <w:t xml:space="preserve">Password </w:t>
      </w:r>
    </w:p>
    <w:p>
      <w:pPr>
        <w:keepNext w:val="0"/>
        <w:keepLines w:val="0"/>
        <w:widowControl/>
        <w:suppressLineNumbers w:val="0"/>
        <w:jc w:val="left"/>
      </w:pPr>
      <w:r>
        <w:rPr>
          <w:rFonts w:ascii="宋体" w:hAnsi="宋体" w:eastAsia="宋体" w:cs="宋体"/>
          <w:kern w:val="0"/>
          <w:sz w:val="24"/>
          <w:szCs w:val="24"/>
          <w:lang w:val="en-US" w:eastAsia="zh-CN" w:bidi="ar"/>
        </w:rPr>
        <w:t xml:space="preserve">File input </w:t>
      </w:r>
    </w:p>
    <w:p>
      <w:pPr>
        <w:pStyle w:val="10"/>
        <w:keepNext w:val="0"/>
        <w:keepLines w:val="0"/>
        <w:widowControl/>
        <w:suppressLineNumbers w:val="0"/>
        <w:spacing w:before="0" w:beforeAutospacing="1" w:after="0" w:afterAutospacing="1"/>
        <w:ind w:left="0" w:right="0"/>
      </w:pPr>
      <w:r>
        <w:t>Example block-level help text here.</w:t>
      </w:r>
    </w:p>
    <w:p>
      <w:pPr>
        <w:keepNext w:val="0"/>
        <w:keepLines w:val="0"/>
        <w:widowControl/>
        <w:suppressLineNumbers w:val="0"/>
        <w:jc w:val="left"/>
      </w:pPr>
      <w:r>
        <w:rPr>
          <w:rFonts w:ascii="宋体" w:hAnsi="宋体" w:eastAsia="宋体" w:cs="宋体"/>
          <w:kern w:val="0"/>
          <w:sz w:val="24"/>
          <w:szCs w:val="24"/>
          <w:lang w:val="en-US" w:eastAsia="zh-CN" w:bidi="ar"/>
        </w:rPr>
        <w:t xml:space="preserve">Check me out </w:t>
      </w:r>
    </w:p>
    <w:p>
      <w:pPr>
        <w:pStyle w:val="22"/>
      </w:pPr>
      <w:r>
        <w:t>窗体底端</w:t>
      </w:r>
    </w:p>
    <w:p>
      <w:pPr>
        <w:pStyle w:val="21"/>
      </w:pPr>
      <w:r>
        <w:t>窗体顶端</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&lt;form&gt;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&lt;label</w:t>
      </w:r>
      <w:r>
        <w:rPr>
          <w:rStyle w:val="16"/>
        </w:rPr>
        <w:t xml:space="preserve"> </w:t>
      </w:r>
      <w:r>
        <w:t>for="exampleInputEmail1"&gt;</w:t>
      </w:r>
      <w:r>
        <w:rPr>
          <w:rStyle w:val="16"/>
        </w:rPr>
        <w:t>Email address</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type="email"</w:t>
      </w:r>
      <w:r>
        <w:rPr>
          <w:rStyle w:val="16"/>
        </w:rPr>
        <w:t xml:space="preserve"> </w:t>
      </w:r>
      <w:r>
        <w:t>class="form-control"</w:t>
      </w:r>
      <w:r>
        <w:rPr>
          <w:rStyle w:val="16"/>
        </w:rPr>
        <w:t xml:space="preserve"> </w:t>
      </w:r>
      <w:r>
        <w:t>id="exampleInputEmail1"</w:t>
      </w:r>
      <w:r>
        <w:rPr>
          <w:rStyle w:val="16"/>
        </w:rPr>
        <w:t xml:space="preserve"> </w:t>
      </w:r>
      <w:r>
        <w:t>placeholder="Email"&gt;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&lt;label</w:t>
      </w:r>
      <w:r>
        <w:rPr>
          <w:rStyle w:val="16"/>
        </w:rPr>
        <w:t xml:space="preserve"> </w:t>
      </w:r>
      <w:r>
        <w:t>for="exampleInputPassword1"&gt;</w:t>
      </w:r>
      <w:r>
        <w:rPr>
          <w:rStyle w:val="16"/>
        </w:rPr>
        <w:t>Password</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type="password"</w:t>
      </w:r>
      <w:r>
        <w:rPr>
          <w:rStyle w:val="16"/>
        </w:rPr>
        <w:t xml:space="preserve"> </w:t>
      </w:r>
      <w:r>
        <w:t>class="form-control"</w:t>
      </w:r>
      <w:r>
        <w:rPr>
          <w:rStyle w:val="16"/>
        </w:rPr>
        <w:t xml:space="preserve"> </w:t>
      </w:r>
      <w:r>
        <w:t>id="exampleInputPassword1"</w:t>
      </w:r>
      <w:r>
        <w:rPr>
          <w:rStyle w:val="16"/>
        </w:rPr>
        <w:t xml:space="preserve"> </w:t>
      </w:r>
      <w:r>
        <w:t>placeholder="Password"&gt;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&lt;label</w:t>
      </w:r>
      <w:r>
        <w:rPr>
          <w:rStyle w:val="16"/>
        </w:rPr>
        <w:t xml:space="preserve"> </w:t>
      </w:r>
      <w:r>
        <w:t>for="exampleInputFile"&gt;</w:t>
      </w:r>
      <w:r>
        <w:rPr>
          <w:rStyle w:val="16"/>
        </w:rPr>
        <w:t>File input</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type="file"</w:t>
      </w:r>
      <w:r>
        <w:rPr>
          <w:rStyle w:val="16"/>
        </w:rPr>
        <w:t xml:space="preserve"> </w:t>
      </w:r>
      <w:r>
        <w:t>id="exampleInputFile"&gt;</w:t>
      </w:r>
    </w:p>
    <w:p>
      <w:pPr>
        <w:pStyle w:val="9"/>
        <w:keepNext w:val="0"/>
        <w:keepLines w:val="0"/>
        <w:widowControl/>
        <w:suppressLineNumbers w:val="0"/>
        <w:rPr>
          <w:rStyle w:val="16"/>
        </w:rPr>
      </w:pPr>
      <w:r>
        <w:rPr>
          <w:rStyle w:val="16"/>
        </w:rPr>
        <w:t xml:space="preserve">    </w:t>
      </w:r>
      <w:r>
        <w:t>&lt;p</w:t>
      </w:r>
      <w:r>
        <w:rPr>
          <w:rStyle w:val="16"/>
        </w:rPr>
        <w:t xml:space="preserve"> </w:t>
      </w:r>
      <w:r>
        <w:t>class="help-block"&gt;</w:t>
      </w:r>
      <w:r>
        <w:rPr>
          <w:rStyle w:val="16"/>
        </w:rPr>
        <w:t>Example block-level help text here.</w:t>
      </w:r>
      <w:r>
        <w:t>&lt;/p&gt;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class="checkbox"&gt;</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type="checkbox"&gt;</w:t>
      </w:r>
      <w:r>
        <w:rPr>
          <w:rStyle w:val="16"/>
        </w:rPr>
        <w:t xml:space="preserve"> Check me out</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pPr>
      <w:r>
        <w:rPr>
          <w:rStyle w:val="16"/>
        </w:rPr>
        <w:t xml:space="preserve">  </w:t>
      </w:r>
      <w:r>
        <w:t>&lt;button</w:t>
      </w:r>
      <w:r>
        <w:rPr>
          <w:rStyle w:val="16"/>
        </w:rPr>
        <w:t xml:space="preserve"> </w:t>
      </w:r>
      <w:r>
        <w:t>type="submit"</w:t>
      </w:r>
      <w:r>
        <w:rPr>
          <w:rStyle w:val="16"/>
        </w:rPr>
        <w:t xml:space="preserve"> </w:t>
      </w:r>
      <w:r>
        <w:t>class="btn btn-default"&gt;</w:t>
      </w:r>
      <w:r>
        <w:rPr>
          <w:rStyle w:val="16"/>
        </w:rPr>
        <w:t>Submit</w:t>
      </w:r>
      <w:r>
        <w:t>&lt;/button&gt;&lt;/form&gt;</w:t>
      </w:r>
    </w:p>
    <w:p>
      <w:pPr>
        <w:pStyle w:val="5"/>
        <w:keepNext w:val="0"/>
        <w:keepLines w:val="0"/>
        <w:widowControl/>
        <w:suppressLineNumbers w:val="0"/>
      </w:pPr>
      <w:r>
        <w:t>不要将表单组合输入框组混合使用</w:t>
      </w:r>
    </w:p>
    <w:p>
      <w:pPr>
        <w:pStyle w:val="10"/>
        <w:keepNext w:val="0"/>
        <w:keepLines w:val="0"/>
        <w:widowControl/>
        <w:suppressLineNumbers w:val="0"/>
      </w:pPr>
      <w:r>
        <w:t>不要将表单组直接和</w:t>
      </w:r>
      <w:r>
        <w:fldChar w:fldCharType="begin"/>
      </w:r>
      <w:r>
        <w:instrText xml:space="preserve"> HYPERLINK "http://v3.bootcss.com/components/" \l "input-groups" </w:instrText>
      </w:r>
      <w:r>
        <w:fldChar w:fldCharType="separate"/>
      </w:r>
      <w:r>
        <w:rPr>
          <w:rStyle w:val="15"/>
        </w:rPr>
        <w:t>输入框组</w:t>
      </w:r>
      <w:r>
        <w:fldChar w:fldCharType="end"/>
      </w:r>
      <w:r>
        <w:t>混合使用。建议将输入框组嵌套到表单组中使用。</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"forms-inline"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内联表单</w:t>
      </w:r>
    </w:p>
    <w:p>
      <w:pPr>
        <w:pStyle w:val="10"/>
        <w:keepNext w:val="0"/>
        <w:keepLines w:val="0"/>
        <w:widowControl/>
        <w:suppressLineNumbers w:val="0"/>
      </w:pPr>
      <w:r>
        <w:t xml:space="preserve">为 </w:t>
      </w:r>
      <w:r>
        <w:rPr>
          <w:rStyle w:val="16"/>
        </w:rPr>
        <w:t>&lt;form&gt;</w:t>
      </w:r>
      <w:r>
        <w:t xml:space="preserve"> 元素添加 </w:t>
      </w:r>
      <w:r>
        <w:rPr>
          <w:rStyle w:val="16"/>
        </w:rPr>
        <w:t>.form-inline</w:t>
      </w:r>
      <w:r>
        <w:t xml:space="preserve"> 类可使其内容左对齐并且表现为 </w:t>
      </w:r>
      <w:r>
        <w:rPr>
          <w:rStyle w:val="16"/>
        </w:rPr>
        <w:t>inline-block</w:t>
      </w:r>
      <w:r>
        <w:t xml:space="preserve"> 级别的控件。</w:t>
      </w:r>
      <w:r>
        <w:rPr>
          <w:rStyle w:val="12"/>
        </w:rPr>
        <w:t>只适用于视口（viewport）至少在 768px 宽度时（视口宽度再小的话就会使表单折叠）。</w:t>
      </w:r>
    </w:p>
    <w:p>
      <w:pPr>
        <w:pStyle w:val="5"/>
        <w:keepNext w:val="0"/>
        <w:keepLines w:val="0"/>
        <w:widowControl/>
        <w:suppressLineNumbers w:val="0"/>
      </w:pPr>
      <w:r>
        <w:t>可能需要手动设置宽度</w:t>
      </w:r>
    </w:p>
    <w:p>
      <w:pPr>
        <w:pStyle w:val="10"/>
        <w:keepNext w:val="0"/>
        <w:keepLines w:val="0"/>
        <w:widowControl/>
        <w:suppressLineNumbers w:val="0"/>
      </w:pPr>
      <w:r>
        <w:t xml:space="preserve">在 Bootstrap 中，输入框和单选/多选框控件默认被设置为 </w:t>
      </w:r>
      <w:r>
        <w:rPr>
          <w:rStyle w:val="16"/>
        </w:rPr>
        <w:t>width: 100%;</w:t>
      </w:r>
      <w:r>
        <w:t xml:space="preserve"> 宽度。在内联表单，我们将这些元素的宽度设置为 </w:t>
      </w:r>
      <w:r>
        <w:rPr>
          <w:rStyle w:val="16"/>
        </w:rPr>
        <w:t>width: auto;</w:t>
      </w:r>
      <w:r>
        <w:t>，因此，多个控件可以排列在同一行。根据你的布局需求，可能需要一些额外的定制化组件。</w:t>
      </w:r>
    </w:p>
    <w:p>
      <w:pPr>
        <w:pStyle w:val="5"/>
        <w:keepNext w:val="0"/>
        <w:keepLines w:val="0"/>
        <w:widowControl/>
        <w:suppressLineNumbers w:val="0"/>
      </w:pPr>
      <w:r>
        <w:t xml:space="preserve">一定要添加 </w:t>
      </w:r>
      <w:r>
        <w:rPr>
          <w:rStyle w:val="16"/>
        </w:rPr>
        <w:t>label</w:t>
      </w:r>
      <w:r>
        <w:t xml:space="preserve"> 标签</w:t>
      </w:r>
    </w:p>
    <w:p>
      <w:pPr>
        <w:pStyle w:val="10"/>
        <w:keepNext w:val="0"/>
        <w:keepLines w:val="0"/>
        <w:widowControl/>
        <w:suppressLineNumbers w:val="0"/>
      </w:pPr>
      <w:r>
        <w:t xml:space="preserve">如果你没有为每个输入控件设置 </w:t>
      </w:r>
      <w:r>
        <w:rPr>
          <w:rStyle w:val="16"/>
        </w:rPr>
        <w:t>label</w:t>
      </w:r>
      <w:r>
        <w:t xml:space="preserve"> 标签，屏幕阅读器将无法正确识别。对于这些内联表单，你可以通过为 </w:t>
      </w:r>
      <w:r>
        <w:rPr>
          <w:rStyle w:val="16"/>
        </w:rPr>
        <w:t>label</w:t>
      </w:r>
      <w:r>
        <w:t xml:space="preserve"> 设置 </w:t>
      </w:r>
      <w:r>
        <w:rPr>
          <w:rStyle w:val="16"/>
        </w:rPr>
        <w:t>.sr-only</w:t>
      </w:r>
      <w:r>
        <w:t xml:space="preserve"> 类将其隐藏。还有一些辅助技术提供label标签的替代方案，比如 </w:t>
      </w:r>
      <w:r>
        <w:rPr>
          <w:rStyle w:val="16"/>
        </w:rPr>
        <w:t>aria-label</w:t>
      </w:r>
      <w:r>
        <w:t>、</w:t>
      </w:r>
      <w:r>
        <w:rPr>
          <w:rStyle w:val="16"/>
        </w:rPr>
        <w:t>aria-labelledby</w:t>
      </w:r>
      <w:r>
        <w:t xml:space="preserve"> 或 </w:t>
      </w:r>
      <w:r>
        <w:rPr>
          <w:rStyle w:val="16"/>
        </w:rPr>
        <w:t>title</w:t>
      </w:r>
      <w:r>
        <w:t xml:space="preserve"> 属性。如果这些都不存在，屏幕阅读器可能会采取使用 </w:t>
      </w:r>
      <w:r>
        <w:rPr>
          <w:rStyle w:val="16"/>
        </w:rPr>
        <w:t>placeholder</w:t>
      </w:r>
      <w:r>
        <w:t xml:space="preserve"> 属性，如果存在的话，使用占位符来替代其他的标记，但要注意，这种方法是不妥当的。</w:t>
      </w: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Name </w:t>
      </w:r>
    </w:p>
    <w:p>
      <w:pPr>
        <w:keepNext w:val="0"/>
        <w:keepLines w:val="0"/>
        <w:widowControl/>
        <w:suppressLineNumbers w:val="0"/>
        <w:jc w:val="left"/>
      </w:pPr>
      <w:r>
        <w:rPr>
          <w:rFonts w:ascii="宋体" w:hAnsi="宋体" w:eastAsia="宋体" w:cs="宋体"/>
          <w:kern w:val="0"/>
          <w:sz w:val="24"/>
          <w:szCs w:val="24"/>
          <w:lang w:val="en-US" w:eastAsia="zh-CN" w:bidi="ar"/>
        </w:rPr>
        <w:t xml:space="preserve">Email </w:t>
      </w:r>
    </w:p>
    <w:p>
      <w:pPr>
        <w:pStyle w:val="22"/>
      </w:pPr>
      <w:r>
        <w:t>窗体底端</w:t>
      </w:r>
    </w:p>
    <w:p>
      <w:pPr>
        <w:pStyle w:val="21"/>
      </w:pPr>
      <w:r>
        <w:t>窗体顶端</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&lt;form</w:t>
      </w:r>
      <w:r>
        <w:rPr>
          <w:rStyle w:val="16"/>
        </w:rPr>
        <w:t xml:space="preserve"> </w:t>
      </w:r>
      <w:r>
        <w:t>class="form-inline"&gt;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&lt;label</w:t>
      </w:r>
      <w:r>
        <w:rPr>
          <w:rStyle w:val="16"/>
        </w:rPr>
        <w:t xml:space="preserve"> </w:t>
      </w:r>
      <w:r>
        <w:t>for="exampleInputName2"&gt;</w:t>
      </w:r>
      <w:r>
        <w:rPr>
          <w:rStyle w:val="16"/>
        </w:rPr>
        <w:t>Name</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id="exampleInputName2"</w:t>
      </w:r>
      <w:r>
        <w:rPr>
          <w:rStyle w:val="16"/>
        </w:rPr>
        <w:t xml:space="preserve"> </w:t>
      </w:r>
      <w:r>
        <w:t>placeholder="Jane Doe"&gt;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&lt;label</w:t>
      </w:r>
      <w:r>
        <w:rPr>
          <w:rStyle w:val="16"/>
        </w:rPr>
        <w:t xml:space="preserve"> </w:t>
      </w:r>
      <w:r>
        <w:t>for="exampleInputEmail2"&gt;</w:t>
      </w:r>
      <w:r>
        <w:rPr>
          <w:rStyle w:val="16"/>
        </w:rPr>
        <w:t>Email</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type="email"</w:t>
      </w:r>
      <w:r>
        <w:rPr>
          <w:rStyle w:val="16"/>
        </w:rPr>
        <w:t xml:space="preserve"> </w:t>
      </w:r>
      <w:r>
        <w:t>class="form-control"</w:t>
      </w:r>
      <w:r>
        <w:rPr>
          <w:rStyle w:val="16"/>
        </w:rPr>
        <w:t xml:space="preserve"> </w:t>
      </w:r>
      <w:r>
        <w:t>id="exampleInputEmail2"</w:t>
      </w:r>
      <w:r>
        <w:rPr>
          <w:rStyle w:val="16"/>
        </w:rPr>
        <w:t xml:space="preserve"> </w:t>
      </w:r>
      <w:r>
        <w:t>placeholder="jane.doe@example.com"&gt;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pPr>
      <w:r>
        <w:rPr>
          <w:rStyle w:val="16"/>
        </w:rPr>
        <w:t xml:space="preserve">  </w:t>
      </w:r>
      <w:r>
        <w:t>&lt;button</w:t>
      </w:r>
      <w:r>
        <w:rPr>
          <w:rStyle w:val="16"/>
        </w:rPr>
        <w:t xml:space="preserve"> </w:t>
      </w:r>
      <w:r>
        <w:t>type="submit"</w:t>
      </w:r>
      <w:r>
        <w:rPr>
          <w:rStyle w:val="16"/>
        </w:rPr>
        <w:t xml:space="preserve"> </w:t>
      </w:r>
      <w:r>
        <w:t>class="btn btn-default"&gt;</w:t>
      </w:r>
      <w:r>
        <w:rPr>
          <w:rStyle w:val="16"/>
        </w:rPr>
        <w:t>Send invitation</w:t>
      </w:r>
      <w:r>
        <w:t>&lt;/button&gt;&lt;/form&gt;</w:t>
      </w: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Email address </w:t>
      </w:r>
    </w:p>
    <w:p>
      <w:pPr>
        <w:keepNext w:val="0"/>
        <w:keepLines w:val="0"/>
        <w:widowControl/>
        <w:suppressLineNumbers w:val="0"/>
        <w:jc w:val="left"/>
      </w:pPr>
      <w:r>
        <w:rPr>
          <w:rFonts w:ascii="宋体" w:hAnsi="宋体" w:eastAsia="宋体" w:cs="宋体"/>
          <w:kern w:val="0"/>
          <w:sz w:val="24"/>
          <w:szCs w:val="24"/>
          <w:lang w:val="en-US" w:eastAsia="zh-CN" w:bidi="ar"/>
        </w:rPr>
        <w:t xml:space="preserve">Password </w:t>
      </w:r>
    </w:p>
    <w:p>
      <w:pPr>
        <w:keepNext w:val="0"/>
        <w:keepLines w:val="0"/>
        <w:widowControl/>
        <w:suppressLineNumbers w:val="0"/>
        <w:jc w:val="left"/>
      </w:pPr>
      <w:r>
        <w:rPr>
          <w:rFonts w:ascii="宋体" w:hAnsi="宋体" w:eastAsia="宋体" w:cs="宋体"/>
          <w:kern w:val="0"/>
          <w:sz w:val="24"/>
          <w:szCs w:val="24"/>
          <w:lang w:val="en-US" w:eastAsia="zh-CN" w:bidi="ar"/>
        </w:rPr>
        <w:t xml:space="preserve">Remember me </w:t>
      </w:r>
    </w:p>
    <w:p>
      <w:pPr>
        <w:pStyle w:val="22"/>
      </w:pPr>
      <w:r>
        <w:t>窗体底端</w:t>
      </w:r>
    </w:p>
    <w:p>
      <w:pPr>
        <w:pStyle w:val="21"/>
      </w:pPr>
      <w:r>
        <w:t>窗体顶端</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&lt;form</w:t>
      </w:r>
      <w:r>
        <w:rPr>
          <w:rStyle w:val="16"/>
        </w:rPr>
        <w:t xml:space="preserve"> </w:t>
      </w:r>
      <w:r>
        <w:t>class="form-inline"&gt;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&lt;label</w:t>
      </w:r>
      <w:r>
        <w:rPr>
          <w:rStyle w:val="16"/>
        </w:rPr>
        <w:t xml:space="preserve"> </w:t>
      </w:r>
      <w:r>
        <w:t>class="sr-only"</w:t>
      </w:r>
      <w:r>
        <w:rPr>
          <w:rStyle w:val="16"/>
        </w:rPr>
        <w:t xml:space="preserve"> </w:t>
      </w:r>
      <w:r>
        <w:t>for="exampleInputEmail3"&gt;</w:t>
      </w:r>
      <w:r>
        <w:rPr>
          <w:rStyle w:val="16"/>
        </w:rPr>
        <w:t>Email address</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type="email"</w:t>
      </w:r>
      <w:r>
        <w:rPr>
          <w:rStyle w:val="16"/>
        </w:rPr>
        <w:t xml:space="preserve"> </w:t>
      </w:r>
      <w:r>
        <w:t>class="form-control"</w:t>
      </w:r>
      <w:r>
        <w:rPr>
          <w:rStyle w:val="16"/>
        </w:rPr>
        <w:t xml:space="preserve"> </w:t>
      </w:r>
      <w:r>
        <w:t>id="exampleInputEmail3"</w:t>
      </w:r>
      <w:r>
        <w:rPr>
          <w:rStyle w:val="16"/>
        </w:rPr>
        <w:t xml:space="preserve"> </w:t>
      </w:r>
      <w:r>
        <w:t>placeholder="Email"&gt;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&lt;label</w:t>
      </w:r>
      <w:r>
        <w:rPr>
          <w:rStyle w:val="16"/>
        </w:rPr>
        <w:t xml:space="preserve"> </w:t>
      </w:r>
      <w:r>
        <w:t>class="sr-only"</w:t>
      </w:r>
      <w:r>
        <w:rPr>
          <w:rStyle w:val="16"/>
        </w:rPr>
        <w:t xml:space="preserve"> </w:t>
      </w:r>
      <w:r>
        <w:t>for="exampleInputPassword3"&gt;</w:t>
      </w:r>
      <w:r>
        <w:rPr>
          <w:rStyle w:val="16"/>
        </w:rPr>
        <w:t>Password</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type="password"</w:t>
      </w:r>
      <w:r>
        <w:rPr>
          <w:rStyle w:val="16"/>
        </w:rPr>
        <w:t xml:space="preserve"> </w:t>
      </w:r>
      <w:r>
        <w:t>class="form-control"</w:t>
      </w:r>
      <w:r>
        <w:rPr>
          <w:rStyle w:val="16"/>
        </w:rPr>
        <w:t xml:space="preserve"> </w:t>
      </w:r>
      <w:r>
        <w:t>id="exampleInputPassword3"</w:t>
      </w:r>
      <w:r>
        <w:rPr>
          <w:rStyle w:val="16"/>
        </w:rPr>
        <w:t xml:space="preserve"> </w:t>
      </w:r>
      <w:r>
        <w:t>placeholder="Password"&gt;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class="checkbox"&gt;</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type="checkbox"&gt;</w:t>
      </w:r>
      <w:r>
        <w:rPr>
          <w:rStyle w:val="16"/>
        </w:rPr>
        <w:t xml:space="preserve"> Remember me</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pPr>
      <w:r>
        <w:rPr>
          <w:rStyle w:val="16"/>
        </w:rPr>
        <w:t xml:space="preserve">  </w:t>
      </w:r>
      <w:r>
        <w:t>&lt;button</w:t>
      </w:r>
      <w:r>
        <w:rPr>
          <w:rStyle w:val="16"/>
        </w:rPr>
        <w:t xml:space="preserve"> </w:t>
      </w:r>
      <w:r>
        <w:t>type="submit"</w:t>
      </w:r>
      <w:r>
        <w:rPr>
          <w:rStyle w:val="16"/>
        </w:rPr>
        <w:t xml:space="preserve"> </w:t>
      </w:r>
      <w:r>
        <w:t>class="btn btn-default"&gt;</w:t>
      </w:r>
      <w:r>
        <w:rPr>
          <w:rStyle w:val="16"/>
        </w:rPr>
        <w:t>Sign in</w:t>
      </w:r>
      <w:r>
        <w:t>&lt;/button&gt;&lt;/form&gt;</w:t>
      </w: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Amount (in dollars) </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.00</w:t>
      </w:r>
    </w:p>
    <w:p>
      <w:pPr>
        <w:pStyle w:val="22"/>
      </w:pPr>
      <w:r>
        <w:t>窗体底端</w:t>
      </w:r>
    </w:p>
    <w:p>
      <w:pPr>
        <w:pStyle w:val="21"/>
      </w:pPr>
      <w:r>
        <w:t>窗体顶端</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&lt;form</w:t>
      </w:r>
      <w:r>
        <w:rPr>
          <w:rStyle w:val="16"/>
        </w:rPr>
        <w:t xml:space="preserve"> </w:t>
      </w:r>
      <w:r>
        <w:t>class="form-inline"&gt;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&lt;label</w:t>
      </w:r>
      <w:r>
        <w:rPr>
          <w:rStyle w:val="16"/>
        </w:rPr>
        <w:t xml:space="preserve"> </w:t>
      </w:r>
      <w:r>
        <w:t>class="sr-only"</w:t>
      </w:r>
      <w:r>
        <w:rPr>
          <w:rStyle w:val="16"/>
        </w:rPr>
        <w:t xml:space="preserve"> </w:t>
      </w:r>
      <w:r>
        <w:t>for="exampleInputAmount"&gt;</w:t>
      </w:r>
      <w:r>
        <w:rPr>
          <w:rStyle w:val="16"/>
        </w:rPr>
        <w:t>Amount (in dollars)</w:t>
      </w:r>
      <w:r>
        <w:t>&lt;/label&gt;</w:t>
      </w:r>
    </w:p>
    <w:p>
      <w:pPr>
        <w:pStyle w:val="9"/>
        <w:keepNext w:val="0"/>
        <w:keepLines w:val="0"/>
        <w:widowControl/>
        <w:suppressLineNumbers w:val="0"/>
        <w:rPr>
          <w:rStyle w:val="16"/>
        </w:rPr>
      </w:pPr>
      <w:r>
        <w:rPr>
          <w:rStyle w:val="16"/>
        </w:rPr>
        <w:t xml:space="preserve">    </w:t>
      </w:r>
      <w:r>
        <w:t>&lt;div</w:t>
      </w:r>
      <w:r>
        <w:rPr>
          <w:rStyle w:val="16"/>
        </w:rPr>
        <w:t xml:space="preserve"> </w:t>
      </w:r>
      <w:r>
        <w:t>class="input-group"&gt;</w:t>
      </w:r>
    </w:p>
    <w:p>
      <w:pPr>
        <w:pStyle w:val="9"/>
        <w:keepNext w:val="0"/>
        <w:keepLines w:val="0"/>
        <w:widowControl/>
        <w:suppressLineNumbers w:val="0"/>
        <w:rPr>
          <w:rStyle w:val="16"/>
        </w:rPr>
      </w:pPr>
      <w:r>
        <w:rPr>
          <w:rStyle w:val="16"/>
        </w:rPr>
        <w:t xml:space="preserve">      </w:t>
      </w:r>
      <w:r>
        <w:t>&lt;div</w:t>
      </w:r>
      <w:r>
        <w:rPr>
          <w:rStyle w:val="16"/>
        </w:rPr>
        <w:t xml:space="preserve"> </w:t>
      </w:r>
      <w:r>
        <w:t>class="input-group-addon"&gt;</w:t>
      </w:r>
      <w:r>
        <w:rPr>
          <w:rStyle w:val="16"/>
        </w:rPr>
        <w:t>$</w:t>
      </w:r>
      <w:r>
        <w:t>&lt;/div&gt;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id="exampleInputAmount"</w:t>
      </w:r>
      <w:r>
        <w:rPr>
          <w:rStyle w:val="16"/>
        </w:rPr>
        <w:t xml:space="preserve"> </w:t>
      </w:r>
      <w:r>
        <w:t>placeholder="Amount"&gt;</w:t>
      </w:r>
    </w:p>
    <w:p>
      <w:pPr>
        <w:pStyle w:val="9"/>
        <w:keepNext w:val="0"/>
        <w:keepLines w:val="0"/>
        <w:widowControl/>
        <w:suppressLineNumbers w:val="0"/>
        <w:rPr>
          <w:rStyle w:val="16"/>
        </w:rPr>
      </w:pPr>
      <w:r>
        <w:rPr>
          <w:rStyle w:val="16"/>
        </w:rPr>
        <w:t xml:space="preserve">      </w:t>
      </w:r>
      <w:r>
        <w:t>&lt;div</w:t>
      </w:r>
      <w:r>
        <w:rPr>
          <w:rStyle w:val="16"/>
        </w:rPr>
        <w:t xml:space="preserve"> </w:t>
      </w:r>
      <w:r>
        <w:t>class="input-group-addon"&gt;</w:t>
      </w:r>
      <w:r>
        <w:rPr>
          <w:rStyle w:val="16"/>
        </w:rPr>
        <w:t>.00</w:t>
      </w:r>
      <w:r>
        <w:t>&lt;/div&gt;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pPr>
      <w:r>
        <w:rPr>
          <w:rStyle w:val="16"/>
        </w:rPr>
        <w:t xml:space="preserve">  </w:t>
      </w:r>
      <w:r>
        <w:t>&lt;button</w:t>
      </w:r>
      <w:r>
        <w:rPr>
          <w:rStyle w:val="16"/>
        </w:rPr>
        <w:t xml:space="preserve"> </w:t>
      </w:r>
      <w:r>
        <w:t>type="submit"</w:t>
      </w:r>
      <w:r>
        <w:rPr>
          <w:rStyle w:val="16"/>
        </w:rPr>
        <w:t xml:space="preserve"> </w:t>
      </w:r>
      <w:r>
        <w:t>class="btn btn-primary"&gt;</w:t>
      </w:r>
      <w:r>
        <w:rPr>
          <w:rStyle w:val="16"/>
        </w:rPr>
        <w:t>Transfer cash</w:t>
      </w:r>
      <w:r>
        <w:t>&lt;/button&gt;&lt;/form&gt;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"forms-horizontal"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水平排列的表单</w:t>
      </w:r>
    </w:p>
    <w:p>
      <w:pPr>
        <w:pStyle w:val="10"/>
        <w:keepNext w:val="0"/>
        <w:keepLines w:val="0"/>
        <w:widowControl/>
        <w:suppressLineNumbers w:val="0"/>
      </w:pPr>
      <w:r>
        <w:t xml:space="preserve">通过为表单添加 </w:t>
      </w:r>
      <w:r>
        <w:rPr>
          <w:rStyle w:val="16"/>
        </w:rPr>
        <w:t>.form-horizontal</w:t>
      </w:r>
      <w:r>
        <w:t xml:space="preserve"> 类，并联合使用 Bootstrap 预置的栅格类，可以将 </w:t>
      </w:r>
      <w:r>
        <w:rPr>
          <w:rStyle w:val="16"/>
        </w:rPr>
        <w:t>label</w:t>
      </w:r>
      <w:r>
        <w:t xml:space="preserve"> 标签和控件组水平并排布局。这样做将改变 </w:t>
      </w:r>
      <w:r>
        <w:rPr>
          <w:rStyle w:val="16"/>
        </w:rPr>
        <w:t>.form-group</w:t>
      </w:r>
      <w:r>
        <w:t xml:space="preserve"> 的行为，使其表现为栅格系统中的行（row），因此就无需再额外添加 </w:t>
      </w:r>
      <w:r>
        <w:rPr>
          <w:rStyle w:val="16"/>
        </w:rPr>
        <w:t>.row</w:t>
      </w:r>
      <w:r>
        <w:t xml:space="preserve"> 了。</w:t>
      </w: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Email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Password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Remember me </w:t>
      </w:r>
    </w:p>
    <w:p>
      <w:pPr>
        <w:pStyle w:val="22"/>
      </w:pPr>
      <w:r>
        <w:t>窗体底端</w:t>
      </w:r>
    </w:p>
    <w:p>
      <w:pPr>
        <w:pStyle w:val="21"/>
      </w:pPr>
      <w:r>
        <w:t>窗体顶端</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&lt;form</w:t>
      </w:r>
      <w:r>
        <w:rPr>
          <w:rStyle w:val="16"/>
        </w:rPr>
        <w:t xml:space="preserve"> </w:t>
      </w:r>
      <w:r>
        <w:t>class="form-horizontal"&gt;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&lt;label</w:t>
      </w:r>
      <w:r>
        <w:rPr>
          <w:rStyle w:val="16"/>
        </w:rPr>
        <w:t xml:space="preserve"> </w:t>
      </w:r>
      <w:r>
        <w:t>for="inputEmail3"</w:t>
      </w:r>
      <w:r>
        <w:rPr>
          <w:rStyle w:val="16"/>
        </w:rPr>
        <w:t xml:space="preserve"> </w:t>
      </w:r>
      <w:r>
        <w:t>class="col-sm-2 control-label"&gt;</w:t>
      </w:r>
      <w:r>
        <w:rPr>
          <w:rStyle w:val="16"/>
        </w:rPr>
        <w:t>Email</w:t>
      </w:r>
      <w:r>
        <w:t>&lt;/label&gt;</w:t>
      </w:r>
    </w:p>
    <w:p>
      <w:pPr>
        <w:pStyle w:val="9"/>
        <w:keepNext w:val="0"/>
        <w:keepLines w:val="0"/>
        <w:widowControl/>
        <w:suppressLineNumbers w:val="0"/>
        <w:rPr>
          <w:rStyle w:val="16"/>
        </w:rPr>
      </w:pPr>
      <w:r>
        <w:rPr>
          <w:rStyle w:val="16"/>
        </w:rPr>
        <w:t xml:space="preserve">    </w:t>
      </w:r>
      <w:r>
        <w:t>&lt;div</w:t>
      </w:r>
      <w:r>
        <w:rPr>
          <w:rStyle w:val="16"/>
        </w:rPr>
        <w:t xml:space="preserve"> </w:t>
      </w:r>
      <w:r>
        <w:t>class="col-sm-10"&gt;</w:t>
      </w:r>
    </w:p>
    <w:p>
      <w:pPr>
        <w:pStyle w:val="9"/>
        <w:keepNext w:val="0"/>
        <w:keepLines w:val="0"/>
        <w:widowControl/>
        <w:suppressLineNumbers w:val="0"/>
        <w:rPr>
          <w:rStyle w:val="16"/>
        </w:rPr>
      </w:pPr>
      <w:r>
        <w:rPr>
          <w:rStyle w:val="16"/>
        </w:rPr>
        <w:t xml:space="preserve">      </w:t>
      </w:r>
      <w:r>
        <w:t>&lt;input</w:t>
      </w:r>
      <w:r>
        <w:rPr>
          <w:rStyle w:val="16"/>
        </w:rPr>
        <w:t xml:space="preserve"> </w:t>
      </w:r>
      <w:r>
        <w:t>type="email"</w:t>
      </w:r>
      <w:r>
        <w:rPr>
          <w:rStyle w:val="16"/>
        </w:rPr>
        <w:t xml:space="preserve"> </w:t>
      </w:r>
      <w:r>
        <w:t>class="form-control"</w:t>
      </w:r>
      <w:r>
        <w:rPr>
          <w:rStyle w:val="16"/>
        </w:rPr>
        <w:t xml:space="preserve"> </w:t>
      </w:r>
      <w:r>
        <w:t>id="inputEmail3"</w:t>
      </w:r>
      <w:r>
        <w:rPr>
          <w:rStyle w:val="16"/>
        </w:rPr>
        <w:t xml:space="preserve"> </w:t>
      </w:r>
      <w:r>
        <w:t>placeholder="Email"&gt;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&lt;label</w:t>
      </w:r>
      <w:r>
        <w:rPr>
          <w:rStyle w:val="16"/>
        </w:rPr>
        <w:t xml:space="preserve"> </w:t>
      </w:r>
      <w:r>
        <w:t>for="inputPassword3"</w:t>
      </w:r>
      <w:r>
        <w:rPr>
          <w:rStyle w:val="16"/>
        </w:rPr>
        <w:t xml:space="preserve"> </w:t>
      </w:r>
      <w:r>
        <w:t>class="col-sm-2 control-label"&gt;</w:t>
      </w:r>
      <w:r>
        <w:rPr>
          <w:rStyle w:val="16"/>
        </w:rPr>
        <w:t>Password</w:t>
      </w:r>
      <w:r>
        <w:t>&lt;/label&gt;</w:t>
      </w:r>
    </w:p>
    <w:p>
      <w:pPr>
        <w:pStyle w:val="9"/>
        <w:keepNext w:val="0"/>
        <w:keepLines w:val="0"/>
        <w:widowControl/>
        <w:suppressLineNumbers w:val="0"/>
        <w:rPr>
          <w:rStyle w:val="16"/>
        </w:rPr>
      </w:pPr>
      <w:r>
        <w:rPr>
          <w:rStyle w:val="16"/>
        </w:rPr>
        <w:t xml:space="preserve">    </w:t>
      </w:r>
      <w:r>
        <w:t>&lt;div</w:t>
      </w:r>
      <w:r>
        <w:rPr>
          <w:rStyle w:val="16"/>
        </w:rPr>
        <w:t xml:space="preserve"> </w:t>
      </w:r>
      <w:r>
        <w:t>class="col-sm-10"&gt;</w:t>
      </w:r>
    </w:p>
    <w:p>
      <w:pPr>
        <w:pStyle w:val="9"/>
        <w:keepNext w:val="0"/>
        <w:keepLines w:val="0"/>
        <w:widowControl/>
        <w:suppressLineNumbers w:val="0"/>
        <w:rPr>
          <w:rStyle w:val="16"/>
        </w:rPr>
      </w:pPr>
      <w:r>
        <w:rPr>
          <w:rStyle w:val="16"/>
        </w:rPr>
        <w:t xml:space="preserve">      </w:t>
      </w:r>
      <w:r>
        <w:t>&lt;input</w:t>
      </w:r>
      <w:r>
        <w:rPr>
          <w:rStyle w:val="16"/>
        </w:rPr>
        <w:t xml:space="preserve"> </w:t>
      </w:r>
      <w:r>
        <w:t>type="password"</w:t>
      </w:r>
      <w:r>
        <w:rPr>
          <w:rStyle w:val="16"/>
        </w:rPr>
        <w:t xml:space="preserve"> </w:t>
      </w:r>
      <w:r>
        <w:t>class="form-control"</w:t>
      </w:r>
      <w:r>
        <w:rPr>
          <w:rStyle w:val="16"/>
        </w:rPr>
        <w:t xml:space="preserve"> </w:t>
      </w:r>
      <w:r>
        <w:t>id="inputPassword3"</w:t>
      </w:r>
      <w:r>
        <w:rPr>
          <w:rStyle w:val="16"/>
        </w:rPr>
        <w:t xml:space="preserve"> </w:t>
      </w:r>
      <w:r>
        <w:t>placeholder="Password"&gt;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&lt;div</w:t>
      </w:r>
      <w:r>
        <w:rPr>
          <w:rStyle w:val="16"/>
        </w:rPr>
        <w:t xml:space="preserve"> </w:t>
      </w:r>
      <w:r>
        <w:t>class="col-sm-offset-2 col-sm-10"&gt;</w:t>
      </w:r>
    </w:p>
    <w:p>
      <w:pPr>
        <w:pStyle w:val="9"/>
        <w:keepNext w:val="0"/>
        <w:keepLines w:val="0"/>
        <w:widowControl/>
        <w:suppressLineNumbers w:val="0"/>
        <w:rPr>
          <w:rStyle w:val="16"/>
        </w:rPr>
      </w:pPr>
      <w:r>
        <w:rPr>
          <w:rStyle w:val="16"/>
        </w:rPr>
        <w:t xml:space="preserve">      </w:t>
      </w:r>
      <w:r>
        <w:t>&lt;div</w:t>
      </w:r>
      <w:r>
        <w:rPr>
          <w:rStyle w:val="16"/>
        </w:rPr>
        <w:t xml:space="preserve"> </w:t>
      </w:r>
      <w:r>
        <w:t>class="checkbox"&gt;</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type="checkbox"&gt;</w:t>
      </w:r>
      <w:r>
        <w:rPr>
          <w:rStyle w:val="16"/>
        </w:rPr>
        <w:t xml:space="preserve"> Remember me</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&lt;div</w:t>
      </w:r>
      <w:r>
        <w:rPr>
          <w:rStyle w:val="16"/>
        </w:rPr>
        <w:t xml:space="preserve"> </w:t>
      </w:r>
      <w:r>
        <w:t>class="col-sm-offset-2 col-sm-10"&gt;</w:t>
      </w:r>
    </w:p>
    <w:p>
      <w:pPr>
        <w:pStyle w:val="9"/>
        <w:keepNext w:val="0"/>
        <w:keepLines w:val="0"/>
        <w:widowControl/>
        <w:suppressLineNumbers w:val="0"/>
        <w:rPr>
          <w:rStyle w:val="16"/>
        </w:rPr>
      </w:pPr>
      <w:r>
        <w:rPr>
          <w:rStyle w:val="16"/>
        </w:rPr>
        <w:t xml:space="preserve">      </w:t>
      </w:r>
      <w:r>
        <w:t>&lt;button</w:t>
      </w:r>
      <w:r>
        <w:rPr>
          <w:rStyle w:val="16"/>
        </w:rPr>
        <w:t xml:space="preserve"> </w:t>
      </w:r>
      <w:r>
        <w:t>type="submit"</w:t>
      </w:r>
      <w:r>
        <w:rPr>
          <w:rStyle w:val="16"/>
        </w:rPr>
        <w:t xml:space="preserve"> </w:t>
      </w:r>
      <w:r>
        <w:t>class="btn btn-default"&gt;</w:t>
      </w:r>
      <w:r>
        <w:rPr>
          <w:rStyle w:val="16"/>
        </w:rPr>
        <w:t>Sign in</w:t>
      </w:r>
      <w:r>
        <w:t>&lt;/button&gt;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pPr>
      <w:r>
        <w:rPr>
          <w:rStyle w:val="16"/>
        </w:rPr>
        <w:t xml:space="preserve">  </w:t>
      </w:r>
      <w:r>
        <w:t>&lt;/div&gt;&lt;/form&gt;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"forms-controls"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被支持的控件</w:t>
      </w:r>
    </w:p>
    <w:p>
      <w:pPr>
        <w:pStyle w:val="10"/>
        <w:keepNext w:val="0"/>
        <w:keepLines w:val="0"/>
        <w:widowControl/>
        <w:suppressLineNumbers w:val="0"/>
      </w:pPr>
      <w:r>
        <w:t>表单布局实例中展示了其所支持的标准表单控件。</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"-22"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输入框</w:t>
      </w:r>
    </w:p>
    <w:p>
      <w:pPr>
        <w:pStyle w:val="10"/>
        <w:keepNext w:val="0"/>
        <w:keepLines w:val="0"/>
        <w:widowControl/>
        <w:suppressLineNumbers w:val="0"/>
      </w:pPr>
      <w:r>
        <w:t xml:space="preserve">包括大部分表单控件、文本输入域控件，还支持所有 HTML5 类型的输入控件： </w:t>
      </w:r>
      <w:r>
        <w:rPr>
          <w:rStyle w:val="16"/>
        </w:rPr>
        <w:t>text</w:t>
      </w:r>
      <w:r>
        <w:t>、</w:t>
      </w:r>
      <w:r>
        <w:rPr>
          <w:rStyle w:val="16"/>
        </w:rPr>
        <w:t>password</w:t>
      </w:r>
      <w:r>
        <w:t>、</w:t>
      </w:r>
      <w:r>
        <w:rPr>
          <w:rStyle w:val="16"/>
        </w:rPr>
        <w:t>datetime</w:t>
      </w:r>
      <w:r>
        <w:t>、</w:t>
      </w:r>
      <w:r>
        <w:rPr>
          <w:rStyle w:val="16"/>
        </w:rPr>
        <w:t>datetime-local</w:t>
      </w:r>
      <w:r>
        <w:t>、</w:t>
      </w:r>
      <w:r>
        <w:rPr>
          <w:rStyle w:val="16"/>
        </w:rPr>
        <w:t>date</w:t>
      </w:r>
      <w:r>
        <w:t>、</w:t>
      </w:r>
      <w:r>
        <w:rPr>
          <w:rStyle w:val="16"/>
        </w:rPr>
        <w:t>month</w:t>
      </w:r>
      <w:r>
        <w:t>、</w:t>
      </w:r>
      <w:r>
        <w:rPr>
          <w:rStyle w:val="16"/>
        </w:rPr>
        <w:t>time</w:t>
      </w:r>
      <w:r>
        <w:t>、</w:t>
      </w:r>
      <w:r>
        <w:rPr>
          <w:rStyle w:val="16"/>
        </w:rPr>
        <w:t>week</w:t>
      </w:r>
      <w:r>
        <w:t>、</w:t>
      </w:r>
      <w:r>
        <w:rPr>
          <w:rStyle w:val="16"/>
        </w:rPr>
        <w:t>number</w:t>
      </w:r>
      <w:r>
        <w:t>、</w:t>
      </w:r>
      <w:r>
        <w:rPr>
          <w:rStyle w:val="16"/>
        </w:rPr>
        <w:t>email</w:t>
      </w:r>
      <w:r>
        <w:t>、</w:t>
      </w:r>
      <w:r>
        <w:rPr>
          <w:rStyle w:val="16"/>
        </w:rPr>
        <w:t>url</w:t>
      </w:r>
      <w:r>
        <w:t>、</w:t>
      </w:r>
      <w:r>
        <w:rPr>
          <w:rStyle w:val="16"/>
        </w:rPr>
        <w:t>search</w:t>
      </w:r>
      <w:r>
        <w:t>、</w:t>
      </w:r>
      <w:r>
        <w:rPr>
          <w:rStyle w:val="16"/>
        </w:rPr>
        <w:t>tel</w:t>
      </w:r>
      <w:r>
        <w:t xml:space="preserve"> 和 </w:t>
      </w:r>
      <w:r>
        <w:rPr>
          <w:rStyle w:val="16"/>
        </w:rPr>
        <w:t>color</w:t>
      </w:r>
      <w:r>
        <w:t>。</w:t>
      </w:r>
    </w:p>
    <w:p>
      <w:pPr>
        <w:pStyle w:val="5"/>
        <w:keepNext w:val="0"/>
        <w:keepLines w:val="0"/>
        <w:widowControl/>
        <w:suppressLineNumbers w:val="0"/>
      </w:pPr>
      <w:r>
        <w:t>必须添加类型声明</w:t>
      </w:r>
    </w:p>
    <w:p>
      <w:pPr>
        <w:pStyle w:val="10"/>
        <w:keepNext w:val="0"/>
        <w:keepLines w:val="0"/>
        <w:widowControl/>
        <w:suppressLineNumbers w:val="0"/>
      </w:pPr>
      <w:r>
        <w:t xml:space="preserve">只有正确设置了 </w:t>
      </w:r>
      <w:r>
        <w:rPr>
          <w:rStyle w:val="16"/>
        </w:rPr>
        <w:t>type</w:t>
      </w:r>
      <w:r>
        <w:t xml:space="preserve"> 属性的输入控件才能被赋予正确的样式。</w:t>
      </w:r>
    </w:p>
    <w:p>
      <w:pPr>
        <w:pStyle w:val="21"/>
      </w:pPr>
      <w:r>
        <w:t>窗体顶端</w:t>
      </w:r>
    </w:p>
    <w:p>
      <w:pPr>
        <w:keepNext w:val="0"/>
        <w:keepLines w:val="0"/>
        <w:widowControl/>
        <w:suppressLineNumbers w:val="0"/>
        <w:jc w:val="left"/>
      </w:pP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&lt;input</w:t>
      </w:r>
      <w:r>
        <w:rPr>
          <w:rStyle w:val="16"/>
        </w:rPr>
        <w:t xml:space="preserve"> </w:t>
      </w:r>
      <w:r>
        <w:t>type="text"</w:t>
      </w:r>
      <w:r>
        <w:rPr>
          <w:rStyle w:val="16"/>
        </w:rPr>
        <w:t xml:space="preserve"> </w:t>
      </w:r>
      <w:r>
        <w:t>class="form-control"</w:t>
      </w:r>
      <w:r>
        <w:rPr>
          <w:rStyle w:val="16"/>
        </w:rPr>
        <w:t xml:space="preserve"> </w:t>
      </w:r>
      <w:r>
        <w:t>placeholder="Text input"&gt;</w:t>
      </w:r>
    </w:p>
    <w:p>
      <w:pPr>
        <w:pStyle w:val="5"/>
        <w:keepNext w:val="0"/>
        <w:keepLines w:val="0"/>
        <w:widowControl/>
        <w:suppressLineNumbers w:val="0"/>
      </w:pPr>
      <w:r>
        <w:t>输入控件组</w:t>
      </w:r>
    </w:p>
    <w:p>
      <w:pPr>
        <w:pStyle w:val="10"/>
        <w:keepNext w:val="0"/>
        <w:keepLines w:val="0"/>
        <w:widowControl/>
        <w:suppressLineNumbers w:val="0"/>
      </w:pPr>
      <w:r>
        <w:t xml:space="preserve">如需在文本输入域 </w:t>
      </w:r>
      <w:r>
        <w:rPr>
          <w:rStyle w:val="16"/>
        </w:rPr>
        <w:t>&lt;input&gt;</w:t>
      </w:r>
      <w:r>
        <w:t xml:space="preserve"> 前面或后面添加文本内容或按钮控件，请参考</w:t>
      </w:r>
      <w:r>
        <w:fldChar w:fldCharType="begin"/>
      </w:r>
      <w:r>
        <w:instrText xml:space="preserve"> HYPERLINK "http://v3.bootcss.com/components/" \l "input-groups" </w:instrText>
      </w:r>
      <w:r>
        <w:fldChar w:fldCharType="separate"/>
      </w:r>
      <w:r>
        <w:rPr>
          <w:rStyle w:val="15"/>
        </w:rPr>
        <w:t>输入控件组</w:t>
      </w:r>
      <w:r>
        <w:fldChar w:fldCharType="end"/>
      </w:r>
      <w:r>
        <w: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"-23"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文本域</w:t>
      </w:r>
    </w:p>
    <w:p>
      <w:pPr>
        <w:pStyle w:val="10"/>
        <w:keepNext w:val="0"/>
        <w:keepLines w:val="0"/>
        <w:widowControl/>
        <w:suppressLineNumbers w:val="0"/>
      </w:pPr>
      <w:r>
        <w:t xml:space="preserve">支持多行文本的表单控件。可根据需要改变 </w:t>
      </w:r>
      <w:r>
        <w:rPr>
          <w:rStyle w:val="16"/>
        </w:rPr>
        <w:t>rows</w:t>
      </w:r>
      <w:r>
        <w:t xml:space="preserve"> 属性。</w:t>
      </w:r>
    </w:p>
    <w:p>
      <w:pPr>
        <w:pStyle w:val="21"/>
      </w:pPr>
      <w:r>
        <w:t>窗体顶端</w:t>
      </w:r>
    </w:p>
    <w:p>
      <w:pPr>
        <w:keepNext w:val="0"/>
        <w:keepLines w:val="0"/>
        <w:widowControl/>
        <w:suppressLineNumbers w:val="0"/>
        <w:jc w:val="left"/>
      </w:pP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&lt;textarea</w:t>
      </w:r>
      <w:r>
        <w:rPr>
          <w:rStyle w:val="16"/>
        </w:rPr>
        <w:t xml:space="preserve"> </w:t>
      </w:r>
      <w:r>
        <w:t>class="form-control"</w:t>
      </w:r>
      <w:r>
        <w:rPr>
          <w:rStyle w:val="16"/>
        </w:rPr>
        <w:t xml:space="preserve"> </w:t>
      </w:r>
      <w:r>
        <w:t>rows="3"&gt;&lt;/textarea&gt;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"-24"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多选和单选框</w:t>
      </w:r>
    </w:p>
    <w:p>
      <w:pPr>
        <w:pStyle w:val="10"/>
        <w:keepNext w:val="0"/>
        <w:keepLines w:val="0"/>
        <w:widowControl/>
        <w:suppressLineNumbers w:val="0"/>
      </w:pPr>
      <w:r>
        <w:t>多选框（checkbox）用于选择列表中的一个或多个选项，而单选框（radio）用于从多个选项中只选择一个。</w:t>
      </w:r>
    </w:p>
    <w:p>
      <w:pPr>
        <w:pStyle w:val="10"/>
        <w:keepNext w:val="0"/>
        <w:keepLines w:val="0"/>
        <w:widowControl/>
        <w:suppressLineNumbers w:val="0"/>
      </w:pPr>
      <w:r>
        <w:t xml:space="preserve">设置了 </w:t>
      </w:r>
      <w:r>
        <w:rPr>
          <w:rStyle w:val="16"/>
        </w:rPr>
        <w:t>disabled</w:t>
      </w:r>
      <w:r>
        <w:t xml:space="preserve"> 属性的单选或多选框都能被赋予合适的样式。对于和多选或单选框联合使用的 </w:t>
      </w:r>
      <w:r>
        <w:rPr>
          <w:rStyle w:val="16"/>
        </w:rPr>
        <w:t>&lt;label&gt;</w:t>
      </w:r>
      <w:r>
        <w:t xml:space="preserve"> 标签，如果也希望将悬停于上方的鼠标设置为“禁止点击”的样式，请将 </w:t>
      </w:r>
      <w:r>
        <w:rPr>
          <w:rStyle w:val="16"/>
        </w:rPr>
        <w:t>.disabled</w:t>
      </w:r>
      <w:r>
        <w:t xml:space="preserve"> 类赋予 </w:t>
      </w:r>
      <w:r>
        <w:rPr>
          <w:rStyle w:val="16"/>
        </w:rPr>
        <w:t>.radio</w:t>
      </w:r>
      <w:r>
        <w:t>、</w:t>
      </w:r>
      <w:r>
        <w:rPr>
          <w:rStyle w:val="16"/>
        </w:rPr>
        <w:t>.radio-inline</w:t>
      </w:r>
      <w:r>
        <w:t>、</w:t>
      </w:r>
      <w:r>
        <w:rPr>
          <w:rStyle w:val="16"/>
        </w:rPr>
        <w:t>.checkbox</w:t>
      </w:r>
      <w:r>
        <w:t>、</w:t>
      </w:r>
      <w:r>
        <w:rPr>
          <w:rStyle w:val="16"/>
        </w:rPr>
        <w:t>.checkbox-inline</w:t>
      </w:r>
      <w:r>
        <w:t xml:space="preserve"> 或 </w:t>
      </w:r>
      <w:r>
        <w:rPr>
          <w:rStyle w:val="16"/>
        </w:rPr>
        <w:t>&lt;fieldset&gt;</w:t>
      </w:r>
      <w:r>
        <w:t>。</w:t>
      </w:r>
    </w:p>
    <w:p>
      <w:pPr>
        <w:pStyle w:val="5"/>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"-25"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默认外观（堆叠在一起）</w:t>
      </w: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Option one is this and that—be sure to include why it's great </w:t>
      </w:r>
    </w:p>
    <w:p>
      <w:pPr>
        <w:keepNext w:val="0"/>
        <w:keepLines w:val="0"/>
        <w:widowControl/>
        <w:suppressLineNumbers w:val="0"/>
        <w:jc w:val="left"/>
      </w:pPr>
      <w:r>
        <w:rPr>
          <w:rFonts w:ascii="宋体" w:hAnsi="宋体" w:eastAsia="宋体" w:cs="宋体"/>
          <w:kern w:val="0"/>
          <w:sz w:val="24"/>
          <w:szCs w:val="24"/>
          <w:lang w:val="en-US" w:eastAsia="zh-CN" w:bidi="ar"/>
        </w:rPr>
        <w:t xml:space="preserve">Option two is disabled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Option one is this and that—be sure to include why it's great </w:t>
      </w:r>
    </w:p>
    <w:p>
      <w:pPr>
        <w:keepNext w:val="0"/>
        <w:keepLines w:val="0"/>
        <w:widowControl/>
        <w:suppressLineNumbers w:val="0"/>
        <w:jc w:val="left"/>
      </w:pPr>
      <w:r>
        <w:rPr>
          <w:rFonts w:ascii="宋体" w:hAnsi="宋体" w:eastAsia="宋体" w:cs="宋体"/>
          <w:kern w:val="0"/>
          <w:sz w:val="24"/>
          <w:szCs w:val="24"/>
          <w:lang w:val="en-US" w:eastAsia="zh-CN" w:bidi="ar"/>
        </w:rPr>
        <w:t xml:space="preserve">Option two can be something else and selecting it will deselect option one </w:t>
      </w:r>
    </w:p>
    <w:p>
      <w:pPr>
        <w:keepNext w:val="0"/>
        <w:keepLines w:val="0"/>
        <w:widowControl/>
        <w:suppressLineNumbers w:val="0"/>
        <w:jc w:val="left"/>
      </w:pPr>
      <w:r>
        <w:rPr>
          <w:rFonts w:ascii="宋体" w:hAnsi="宋体" w:eastAsia="宋体" w:cs="宋体"/>
          <w:kern w:val="0"/>
          <w:sz w:val="24"/>
          <w:szCs w:val="24"/>
          <w:lang w:val="en-US" w:eastAsia="zh-CN" w:bidi="ar"/>
        </w:rPr>
        <w:t xml:space="preserve">Option three is disabled </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class="checkbox"&gt;</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type="checkbox"</w:t>
      </w:r>
      <w:r>
        <w:rPr>
          <w:rStyle w:val="16"/>
        </w:rPr>
        <w:t xml:space="preserve"> </w:t>
      </w:r>
      <w:r>
        <w:t>value=""&gt;</w:t>
      </w:r>
    </w:p>
    <w:p>
      <w:pPr>
        <w:pStyle w:val="9"/>
        <w:keepNext w:val="0"/>
        <w:keepLines w:val="0"/>
        <w:widowControl/>
        <w:suppressLineNumbers w:val="0"/>
        <w:rPr>
          <w:rStyle w:val="16"/>
        </w:rPr>
      </w:pPr>
      <w:r>
        <w:rPr>
          <w:rStyle w:val="16"/>
        </w:rPr>
        <w:t xml:space="preserve">    Option one is this and that</w:t>
      </w:r>
      <w:r>
        <w:t>&amp;mdash;</w:t>
      </w:r>
      <w:r>
        <w:rPr>
          <w:rStyle w:val="16"/>
        </w:rPr>
        <w:t>be sure to include why it's great</w:t>
      </w:r>
    </w:p>
    <w:p>
      <w:pPr>
        <w:pStyle w:val="9"/>
        <w:keepNext w:val="0"/>
        <w:keepLines w:val="0"/>
        <w:widowControl/>
        <w:suppressLineNumbers w:val="0"/>
        <w:rPr>
          <w:rStyle w:val="16"/>
        </w:rPr>
      </w:pPr>
      <w:r>
        <w:rPr>
          <w:rStyle w:val="16"/>
        </w:rPr>
        <w:t xml:space="preserve">  </w:t>
      </w:r>
      <w:r>
        <w:t>&lt;/label&gt;&lt;/div&gt;&lt;div</w:t>
      </w:r>
      <w:r>
        <w:rPr>
          <w:rStyle w:val="16"/>
        </w:rPr>
        <w:t xml:space="preserve"> </w:t>
      </w:r>
      <w:r>
        <w:t>class="checkbox disabled"&gt;</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type="checkbox"</w:t>
      </w:r>
      <w:r>
        <w:rPr>
          <w:rStyle w:val="16"/>
        </w:rPr>
        <w:t xml:space="preserve"> </w:t>
      </w:r>
      <w:r>
        <w:t>value=""</w:t>
      </w:r>
      <w:r>
        <w:rPr>
          <w:rStyle w:val="16"/>
        </w:rPr>
        <w:t xml:space="preserve"> </w:t>
      </w:r>
      <w:r>
        <w:t>disabled&gt;</w:t>
      </w:r>
    </w:p>
    <w:p>
      <w:pPr>
        <w:pStyle w:val="9"/>
        <w:keepNext w:val="0"/>
        <w:keepLines w:val="0"/>
        <w:widowControl/>
        <w:suppressLineNumbers w:val="0"/>
        <w:rPr>
          <w:rStyle w:val="16"/>
        </w:rPr>
      </w:pPr>
      <w:r>
        <w:rPr>
          <w:rStyle w:val="16"/>
        </w:rPr>
        <w:t xml:space="preserve">    Option two is disabled</w:t>
      </w:r>
    </w:p>
    <w:p>
      <w:pPr>
        <w:pStyle w:val="9"/>
        <w:keepNext w:val="0"/>
        <w:keepLines w:val="0"/>
        <w:widowControl/>
        <w:suppressLineNumbers w:val="0"/>
        <w:rPr>
          <w:rStyle w:val="16"/>
        </w:rPr>
      </w:pPr>
      <w:r>
        <w:rPr>
          <w:rStyle w:val="16"/>
        </w:rPr>
        <w:t xml:space="preserve">  </w:t>
      </w:r>
      <w:r>
        <w:t>&lt;/label&gt;&lt;/div&gt;</w:t>
      </w:r>
    </w:p>
    <w:p>
      <w:pPr>
        <w:pStyle w:val="9"/>
        <w:keepNext w:val="0"/>
        <w:keepLines w:val="0"/>
        <w:widowControl/>
        <w:suppressLineNumbers w:val="0"/>
        <w:rPr>
          <w:rStyle w:val="16"/>
        </w:rPr>
      </w:pPr>
      <w:r>
        <w:t>&lt;div</w:t>
      </w:r>
      <w:r>
        <w:rPr>
          <w:rStyle w:val="16"/>
        </w:rPr>
        <w:t xml:space="preserve"> </w:t>
      </w:r>
      <w:r>
        <w:t>class="radio"&gt;</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type="radio"</w:t>
      </w:r>
      <w:r>
        <w:rPr>
          <w:rStyle w:val="16"/>
        </w:rPr>
        <w:t xml:space="preserve"> </w:t>
      </w:r>
      <w:r>
        <w:t>name="optionsRadios"</w:t>
      </w:r>
      <w:r>
        <w:rPr>
          <w:rStyle w:val="16"/>
        </w:rPr>
        <w:t xml:space="preserve"> </w:t>
      </w:r>
      <w:r>
        <w:t>id="optionsRadios1"</w:t>
      </w:r>
      <w:r>
        <w:rPr>
          <w:rStyle w:val="16"/>
        </w:rPr>
        <w:t xml:space="preserve"> </w:t>
      </w:r>
      <w:r>
        <w:t>value="option1"</w:t>
      </w:r>
      <w:r>
        <w:rPr>
          <w:rStyle w:val="16"/>
        </w:rPr>
        <w:t xml:space="preserve"> </w:t>
      </w:r>
      <w:r>
        <w:t>checked&gt;</w:t>
      </w:r>
    </w:p>
    <w:p>
      <w:pPr>
        <w:pStyle w:val="9"/>
        <w:keepNext w:val="0"/>
        <w:keepLines w:val="0"/>
        <w:widowControl/>
        <w:suppressLineNumbers w:val="0"/>
        <w:rPr>
          <w:rStyle w:val="16"/>
        </w:rPr>
      </w:pPr>
      <w:r>
        <w:rPr>
          <w:rStyle w:val="16"/>
        </w:rPr>
        <w:t xml:space="preserve">    Option one is this and that</w:t>
      </w:r>
      <w:r>
        <w:t>&amp;mdash;</w:t>
      </w:r>
      <w:r>
        <w:rPr>
          <w:rStyle w:val="16"/>
        </w:rPr>
        <w:t>be sure to include why it's great</w:t>
      </w:r>
    </w:p>
    <w:p>
      <w:pPr>
        <w:pStyle w:val="9"/>
        <w:keepNext w:val="0"/>
        <w:keepLines w:val="0"/>
        <w:widowControl/>
        <w:suppressLineNumbers w:val="0"/>
        <w:rPr>
          <w:rStyle w:val="16"/>
        </w:rPr>
      </w:pPr>
      <w:r>
        <w:rPr>
          <w:rStyle w:val="16"/>
        </w:rPr>
        <w:t xml:space="preserve">  </w:t>
      </w:r>
      <w:r>
        <w:t>&lt;/label&gt;&lt;/div&gt;&lt;div</w:t>
      </w:r>
      <w:r>
        <w:rPr>
          <w:rStyle w:val="16"/>
        </w:rPr>
        <w:t xml:space="preserve"> </w:t>
      </w:r>
      <w:r>
        <w:t>class="radio"&gt;</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type="radio"</w:t>
      </w:r>
      <w:r>
        <w:rPr>
          <w:rStyle w:val="16"/>
        </w:rPr>
        <w:t xml:space="preserve"> </w:t>
      </w:r>
      <w:r>
        <w:t>name="optionsRadios"</w:t>
      </w:r>
      <w:r>
        <w:rPr>
          <w:rStyle w:val="16"/>
        </w:rPr>
        <w:t xml:space="preserve"> </w:t>
      </w:r>
      <w:r>
        <w:t>id="optionsRadios2"</w:t>
      </w:r>
      <w:r>
        <w:rPr>
          <w:rStyle w:val="16"/>
        </w:rPr>
        <w:t xml:space="preserve"> </w:t>
      </w:r>
      <w:r>
        <w:t>value="option2"&gt;</w:t>
      </w:r>
    </w:p>
    <w:p>
      <w:pPr>
        <w:pStyle w:val="9"/>
        <w:keepNext w:val="0"/>
        <w:keepLines w:val="0"/>
        <w:widowControl/>
        <w:suppressLineNumbers w:val="0"/>
        <w:rPr>
          <w:rStyle w:val="16"/>
        </w:rPr>
      </w:pPr>
      <w:r>
        <w:rPr>
          <w:rStyle w:val="16"/>
        </w:rPr>
        <w:t xml:space="preserve">    Option two can be something else and selecting it will deselect option one</w:t>
      </w:r>
    </w:p>
    <w:p>
      <w:pPr>
        <w:pStyle w:val="9"/>
        <w:keepNext w:val="0"/>
        <w:keepLines w:val="0"/>
        <w:widowControl/>
        <w:suppressLineNumbers w:val="0"/>
        <w:rPr>
          <w:rStyle w:val="16"/>
        </w:rPr>
      </w:pPr>
      <w:r>
        <w:rPr>
          <w:rStyle w:val="16"/>
        </w:rPr>
        <w:t xml:space="preserve">  </w:t>
      </w:r>
      <w:r>
        <w:t>&lt;/label&gt;&lt;/div&gt;&lt;div</w:t>
      </w:r>
      <w:r>
        <w:rPr>
          <w:rStyle w:val="16"/>
        </w:rPr>
        <w:t xml:space="preserve"> </w:t>
      </w:r>
      <w:r>
        <w:t>class="radio disabled"&gt;</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type="radio"</w:t>
      </w:r>
      <w:r>
        <w:rPr>
          <w:rStyle w:val="16"/>
        </w:rPr>
        <w:t xml:space="preserve"> </w:t>
      </w:r>
      <w:r>
        <w:t>name="optionsRadios"</w:t>
      </w:r>
      <w:r>
        <w:rPr>
          <w:rStyle w:val="16"/>
        </w:rPr>
        <w:t xml:space="preserve"> </w:t>
      </w:r>
      <w:r>
        <w:t>id="optionsRadios3"</w:t>
      </w:r>
      <w:r>
        <w:rPr>
          <w:rStyle w:val="16"/>
        </w:rPr>
        <w:t xml:space="preserve"> </w:t>
      </w:r>
      <w:r>
        <w:t>value="option3"</w:t>
      </w:r>
      <w:r>
        <w:rPr>
          <w:rStyle w:val="16"/>
        </w:rPr>
        <w:t xml:space="preserve"> </w:t>
      </w:r>
      <w:r>
        <w:t>disabled&gt;</w:t>
      </w:r>
    </w:p>
    <w:p>
      <w:pPr>
        <w:pStyle w:val="9"/>
        <w:keepNext w:val="0"/>
        <w:keepLines w:val="0"/>
        <w:widowControl/>
        <w:suppressLineNumbers w:val="0"/>
        <w:rPr>
          <w:rStyle w:val="16"/>
        </w:rPr>
      </w:pPr>
      <w:r>
        <w:rPr>
          <w:rStyle w:val="16"/>
        </w:rPr>
        <w:t xml:space="preserve">    Option three is disabled</w:t>
      </w:r>
    </w:p>
    <w:p>
      <w:pPr>
        <w:pStyle w:val="9"/>
        <w:keepNext w:val="0"/>
        <w:keepLines w:val="0"/>
        <w:widowControl/>
        <w:suppressLineNumbers w:val="0"/>
      </w:pPr>
      <w:r>
        <w:rPr>
          <w:rStyle w:val="16"/>
        </w:rPr>
        <w:t xml:space="preserve">  </w:t>
      </w:r>
      <w:r>
        <w:t>&lt;/label&gt;&lt;/div&gt;</w:t>
      </w:r>
    </w:p>
    <w:p>
      <w:pPr>
        <w:pStyle w:val="5"/>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"-26"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内联单选和多选框</w:t>
      </w:r>
    </w:p>
    <w:p>
      <w:pPr>
        <w:pStyle w:val="10"/>
        <w:keepNext w:val="0"/>
        <w:keepLines w:val="0"/>
        <w:widowControl/>
        <w:suppressLineNumbers w:val="0"/>
      </w:pPr>
      <w:r>
        <w:t xml:space="preserve">通过将 </w:t>
      </w:r>
      <w:r>
        <w:rPr>
          <w:rStyle w:val="16"/>
        </w:rPr>
        <w:t>.checkbox-inline</w:t>
      </w:r>
      <w:r>
        <w:t xml:space="preserve"> 或 </w:t>
      </w:r>
      <w:r>
        <w:rPr>
          <w:rStyle w:val="16"/>
        </w:rPr>
        <w:t>.radio-inline</w:t>
      </w:r>
      <w:r>
        <w:t xml:space="preserve"> 类应用到一系列的多选框（checkbox）或单选框（radio）控件上，可以使这些控件排列在一行。</w:t>
      </w: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1 2 3 </w:t>
      </w:r>
    </w:p>
    <w:p>
      <w:pPr>
        <w:pStyle w:val="22"/>
      </w:pPr>
      <w:r>
        <w:t>窗体底端</w:t>
      </w:r>
    </w:p>
    <w:p>
      <w:pPr>
        <w:keepNext w:val="0"/>
        <w:keepLines w:val="0"/>
        <w:widowControl/>
        <w:suppressLineNumbers w:val="0"/>
        <w:jc w:val="left"/>
      </w:pP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1 2 3 </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&lt;label</w:t>
      </w:r>
      <w:r>
        <w:rPr>
          <w:rStyle w:val="16"/>
        </w:rPr>
        <w:t xml:space="preserve"> </w:t>
      </w:r>
      <w:r>
        <w:t>class="checkbox-inline"&gt;</w:t>
      </w:r>
    </w:p>
    <w:p>
      <w:pPr>
        <w:pStyle w:val="9"/>
        <w:keepNext w:val="0"/>
        <w:keepLines w:val="0"/>
        <w:widowControl/>
        <w:suppressLineNumbers w:val="0"/>
        <w:rPr>
          <w:rStyle w:val="16"/>
        </w:rPr>
      </w:pPr>
      <w:r>
        <w:rPr>
          <w:rStyle w:val="16"/>
        </w:rPr>
        <w:t xml:space="preserve">  </w:t>
      </w:r>
      <w:r>
        <w:t>&lt;input</w:t>
      </w:r>
      <w:r>
        <w:rPr>
          <w:rStyle w:val="16"/>
        </w:rPr>
        <w:t xml:space="preserve"> </w:t>
      </w:r>
      <w:r>
        <w:t>type="checkbox"</w:t>
      </w:r>
      <w:r>
        <w:rPr>
          <w:rStyle w:val="16"/>
        </w:rPr>
        <w:t xml:space="preserve"> </w:t>
      </w:r>
      <w:r>
        <w:t>id="inlineCheckbox1"</w:t>
      </w:r>
      <w:r>
        <w:rPr>
          <w:rStyle w:val="16"/>
        </w:rPr>
        <w:t xml:space="preserve"> </w:t>
      </w:r>
      <w:r>
        <w:t>value="option1"&gt;</w:t>
      </w:r>
      <w:r>
        <w:rPr>
          <w:rStyle w:val="16"/>
        </w:rPr>
        <w:t xml:space="preserve"> 1</w:t>
      </w:r>
      <w:r>
        <w:t>&lt;/label&gt;&lt;label</w:t>
      </w:r>
      <w:r>
        <w:rPr>
          <w:rStyle w:val="16"/>
        </w:rPr>
        <w:t xml:space="preserve"> </w:t>
      </w:r>
      <w:r>
        <w:t>class="checkbox-inline"&gt;</w:t>
      </w:r>
    </w:p>
    <w:p>
      <w:pPr>
        <w:pStyle w:val="9"/>
        <w:keepNext w:val="0"/>
        <w:keepLines w:val="0"/>
        <w:widowControl/>
        <w:suppressLineNumbers w:val="0"/>
        <w:rPr>
          <w:rStyle w:val="16"/>
        </w:rPr>
      </w:pPr>
      <w:r>
        <w:rPr>
          <w:rStyle w:val="16"/>
        </w:rPr>
        <w:t xml:space="preserve">  </w:t>
      </w:r>
      <w:r>
        <w:t>&lt;input</w:t>
      </w:r>
      <w:r>
        <w:rPr>
          <w:rStyle w:val="16"/>
        </w:rPr>
        <w:t xml:space="preserve"> </w:t>
      </w:r>
      <w:r>
        <w:t>type="checkbox"</w:t>
      </w:r>
      <w:r>
        <w:rPr>
          <w:rStyle w:val="16"/>
        </w:rPr>
        <w:t xml:space="preserve"> </w:t>
      </w:r>
      <w:r>
        <w:t>id="inlineCheckbox2"</w:t>
      </w:r>
      <w:r>
        <w:rPr>
          <w:rStyle w:val="16"/>
        </w:rPr>
        <w:t xml:space="preserve"> </w:t>
      </w:r>
      <w:r>
        <w:t>value="option2"&gt;</w:t>
      </w:r>
      <w:r>
        <w:rPr>
          <w:rStyle w:val="16"/>
        </w:rPr>
        <w:t xml:space="preserve"> 2</w:t>
      </w:r>
      <w:r>
        <w:t>&lt;/label&gt;&lt;label</w:t>
      </w:r>
      <w:r>
        <w:rPr>
          <w:rStyle w:val="16"/>
        </w:rPr>
        <w:t xml:space="preserve"> </w:t>
      </w:r>
      <w:r>
        <w:t>class="checkbox-inline"&gt;</w:t>
      </w:r>
    </w:p>
    <w:p>
      <w:pPr>
        <w:pStyle w:val="9"/>
        <w:keepNext w:val="0"/>
        <w:keepLines w:val="0"/>
        <w:widowControl/>
        <w:suppressLineNumbers w:val="0"/>
        <w:rPr>
          <w:rStyle w:val="16"/>
        </w:rPr>
      </w:pPr>
      <w:r>
        <w:rPr>
          <w:rStyle w:val="16"/>
        </w:rPr>
        <w:t xml:space="preserve">  </w:t>
      </w:r>
      <w:r>
        <w:t>&lt;input</w:t>
      </w:r>
      <w:r>
        <w:rPr>
          <w:rStyle w:val="16"/>
        </w:rPr>
        <w:t xml:space="preserve"> </w:t>
      </w:r>
      <w:r>
        <w:t>type="checkbox"</w:t>
      </w:r>
      <w:r>
        <w:rPr>
          <w:rStyle w:val="16"/>
        </w:rPr>
        <w:t xml:space="preserve"> </w:t>
      </w:r>
      <w:r>
        <w:t>id="inlineCheckbox3"</w:t>
      </w:r>
      <w:r>
        <w:rPr>
          <w:rStyle w:val="16"/>
        </w:rPr>
        <w:t xml:space="preserve"> </w:t>
      </w:r>
      <w:r>
        <w:t>value="option3"&gt;</w:t>
      </w:r>
      <w:r>
        <w:rPr>
          <w:rStyle w:val="16"/>
        </w:rPr>
        <w:t xml:space="preserve"> 3</w:t>
      </w:r>
      <w:r>
        <w:t>&lt;/label&gt;</w:t>
      </w:r>
    </w:p>
    <w:p>
      <w:pPr>
        <w:pStyle w:val="9"/>
        <w:keepNext w:val="0"/>
        <w:keepLines w:val="0"/>
        <w:widowControl/>
        <w:suppressLineNumbers w:val="0"/>
        <w:rPr>
          <w:rStyle w:val="16"/>
        </w:rPr>
      </w:pPr>
      <w:r>
        <w:t>&lt;label</w:t>
      </w:r>
      <w:r>
        <w:rPr>
          <w:rStyle w:val="16"/>
        </w:rPr>
        <w:t xml:space="preserve"> </w:t>
      </w:r>
      <w:r>
        <w:t>class="radio-inline"&gt;</w:t>
      </w:r>
    </w:p>
    <w:p>
      <w:pPr>
        <w:pStyle w:val="9"/>
        <w:keepNext w:val="0"/>
        <w:keepLines w:val="0"/>
        <w:widowControl/>
        <w:suppressLineNumbers w:val="0"/>
        <w:rPr>
          <w:rStyle w:val="16"/>
        </w:rPr>
      </w:pPr>
      <w:r>
        <w:rPr>
          <w:rStyle w:val="16"/>
        </w:rPr>
        <w:t xml:space="preserve">  </w:t>
      </w:r>
      <w:r>
        <w:t>&lt;input</w:t>
      </w:r>
      <w:r>
        <w:rPr>
          <w:rStyle w:val="16"/>
        </w:rPr>
        <w:t xml:space="preserve"> </w:t>
      </w:r>
      <w:r>
        <w:t>type="radio"</w:t>
      </w:r>
      <w:r>
        <w:rPr>
          <w:rStyle w:val="16"/>
        </w:rPr>
        <w:t xml:space="preserve"> </w:t>
      </w:r>
      <w:r>
        <w:t>name="inlineRadioOptions"</w:t>
      </w:r>
      <w:r>
        <w:rPr>
          <w:rStyle w:val="16"/>
        </w:rPr>
        <w:t xml:space="preserve"> </w:t>
      </w:r>
      <w:r>
        <w:t>id="inlineRadio1"</w:t>
      </w:r>
      <w:r>
        <w:rPr>
          <w:rStyle w:val="16"/>
        </w:rPr>
        <w:t xml:space="preserve"> </w:t>
      </w:r>
      <w:r>
        <w:t>value="option1"&gt;</w:t>
      </w:r>
      <w:r>
        <w:rPr>
          <w:rStyle w:val="16"/>
        </w:rPr>
        <w:t xml:space="preserve"> 1</w:t>
      </w:r>
      <w:r>
        <w:t>&lt;/label&gt;&lt;label</w:t>
      </w:r>
      <w:r>
        <w:rPr>
          <w:rStyle w:val="16"/>
        </w:rPr>
        <w:t xml:space="preserve"> </w:t>
      </w:r>
      <w:r>
        <w:t>class="radio-inline"&gt;</w:t>
      </w:r>
    </w:p>
    <w:p>
      <w:pPr>
        <w:pStyle w:val="9"/>
        <w:keepNext w:val="0"/>
        <w:keepLines w:val="0"/>
        <w:widowControl/>
        <w:suppressLineNumbers w:val="0"/>
        <w:rPr>
          <w:rStyle w:val="16"/>
        </w:rPr>
      </w:pPr>
      <w:r>
        <w:rPr>
          <w:rStyle w:val="16"/>
        </w:rPr>
        <w:t xml:space="preserve">  </w:t>
      </w:r>
      <w:r>
        <w:t>&lt;input</w:t>
      </w:r>
      <w:r>
        <w:rPr>
          <w:rStyle w:val="16"/>
        </w:rPr>
        <w:t xml:space="preserve"> </w:t>
      </w:r>
      <w:r>
        <w:t>type="radio"</w:t>
      </w:r>
      <w:r>
        <w:rPr>
          <w:rStyle w:val="16"/>
        </w:rPr>
        <w:t xml:space="preserve"> </w:t>
      </w:r>
      <w:r>
        <w:t>name="inlineRadioOptions"</w:t>
      </w:r>
      <w:r>
        <w:rPr>
          <w:rStyle w:val="16"/>
        </w:rPr>
        <w:t xml:space="preserve"> </w:t>
      </w:r>
      <w:r>
        <w:t>id="inlineRadio2"</w:t>
      </w:r>
      <w:r>
        <w:rPr>
          <w:rStyle w:val="16"/>
        </w:rPr>
        <w:t xml:space="preserve"> </w:t>
      </w:r>
      <w:r>
        <w:t>value="option2"&gt;</w:t>
      </w:r>
      <w:r>
        <w:rPr>
          <w:rStyle w:val="16"/>
        </w:rPr>
        <w:t xml:space="preserve"> 2</w:t>
      </w:r>
      <w:r>
        <w:t>&lt;/label&gt;&lt;label</w:t>
      </w:r>
      <w:r>
        <w:rPr>
          <w:rStyle w:val="16"/>
        </w:rPr>
        <w:t xml:space="preserve"> </w:t>
      </w:r>
      <w:r>
        <w:t>class="radio-inline"&gt;</w:t>
      </w:r>
    </w:p>
    <w:p>
      <w:pPr>
        <w:pStyle w:val="9"/>
        <w:keepNext w:val="0"/>
        <w:keepLines w:val="0"/>
        <w:widowControl/>
        <w:suppressLineNumbers w:val="0"/>
      </w:pPr>
      <w:r>
        <w:rPr>
          <w:rStyle w:val="16"/>
        </w:rPr>
        <w:t xml:space="preserve">  </w:t>
      </w:r>
      <w:r>
        <w:t>&lt;input</w:t>
      </w:r>
      <w:r>
        <w:rPr>
          <w:rStyle w:val="16"/>
        </w:rPr>
        <w:t xml:space="preserve"> </w:t>
      </w:r>
      <w:r>
        <w:t>type="radio"</w:t>
      </w:r>
      <w:r>
        <w:rPr>
          <w:rStyle w:val="16"/>
        </w:rPr>
        <w:t xml:space="preserve"> </w:t>
      </w:r>
      <w:r>
        <w:t>name="inlineRadioOptions"</w:t>
      </w:r>
      <w:r>
        <w:rPr>
          <w:rStyle w:val="16"/>
        </w:rPr>
        <w:t xml:space="preserve"> </w:t>
      </w:r>
      <w:r>
        <w:t>id="inlineRadio3"</w:t>
      </w:r>
      <w:r>
        <w:rPr>
          <w:rStyle w:val="16"/>
        </w:rPr>
        <w:t xml:space="preserve"> </w:t>
      </w:r>
      <w:r>
        <w:t>value="option3"&gt;</w:t>
      </w:r>
      <w:r>
        <w:rPr>
          <w:rStyle w:val="16"/>
        </w:rPr>
        <w:t xml:space="preserve"> 3</w:t>
      </w:r>
      <w:r>
        <w:t>&lt;/label&gt;</w:t>
      </w:r>
    </w:p>
    <w:p>
      <w:pPr>
        <w:pStyle w:val="5"/>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"labelcheckbox-radio"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不带label文本的Checkbox 和 radio</w:t>
      </w:r>
    </w:p>
    <w:p>
      <w:pPr>
        <w:pStyle w:val="10"/>
        <w:keepNext w:val="0"/>
        <w:keepLines w:val="0"/>
        <w:widowControl/>
        <w:suppressLineNumbers w:val="0"/>
      </w:pPr>
      <w:r>
        <w:t xml:space="preserve">如果需要 </w:t>
      </w:r>
      <w:r>
        <w:rPr>
          <w:rStyle w:val="16"/>
        </w:rPr>
        <w:t>&lt;label&gt;</w:t>
      </w:r>
      <w:r>
        <w:t xml:space="preserve"> 内没有文字，输入框（input）正是你说期望的。 </w:t>
      </w:r>
      <w:r>
        <w:rPr>
          <w:rStyle w:val="12"/>
        </w:rPr>
        <w:t>目前只适用于非内联的 checkbox 和 radio。</w:t>
      </w:r>
      <w:r>
        <w:t xml:space="preserve"> 请记住，仍然需要为使用辅助技术的用户提供某种形式的 label（例如，使用 </w:t>
      </w:r>
      <w:r>
        <w:rPr>
          <w:rStyle w:val="16"/>
        </w:rPr>
        <w:t>aria-label</w:t>
      </w:r>
      <w:r>
        <w:t>）。</w:t>
      </w:r>
    </w:p>
    <w:p>
      <w:pPr>
        <w:pStyle w:val="21"/>
      </w:pPr>
      <w:r>
        <w:t>窗体顶端</w:t>
      </w:r>
    </w:p>
    <w:p>
      <w:pPr>
        <w:keepNext w:val="0"/>
        <w:keepLines w:val="0"/>
        <w:widowControl/>
        <w:suppressLineNumbers w:val="0"/>
        <w:jc w:val="left"/>
      </w:pPr>
    </w:p>
    <w:p>
      <w:pPr>
        <w:keepNext w:val="0"/>
        <w:keepLines w:val="0"/>
        <w:widowControl/>
        <w:suppressLineNumbers w:val="0"/>
        <w:jc w:val="left"/>
      </w:pP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class="checkbox"&gt;</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type="checkbox"</w:t>
      </w:r>
      <w:r>
        <w:rPr>
          <w:rStyle w:val="16"/>
        </w:rPr>
        <w:t xml:space="preserve"> </w:t>
      </w:r>
      <w:r>
        <w:t>id="blankCheckbox"</w:t>
      </w:r>
      <w:r>
        <w:rPr>
          <w:rStyle w:val="16"/>
        </w:rPr>
        <w:t xml:space="preserve"> </w:t>
      </w:r>
      <w:r>
        <w:t>value="option1"</w:t>
      </w:r>
      <w:r>
        <w:rPr>
          <w:rStyle w:val="16"/>
        </w:rPr>
        <w:t xml:space="preserve"> </w:t>
      </w:r>
      <w:r>
        <w:t>aria-label="..."&gt;</w:t>
      </w:r>
    </w:p>
    <w:p>
      <w:pPr>
        <w:pStyle w:val="9"/>
        <w:keepNext w:val="0"/>
        <w:keepLines w:val="0"/>
        <w:widowControl/>
        <w:suppressLineNumbers w:val="0"/>
        <w:rPr>
          <w:rStyle w:val="16"/>
        </w:rPr>
      </w:pPr>
      <w:r>
        <w:rPr>
          <w:rStyle w:val="16"/>
        </w:rPr>
        <w:t xml:space="preserve">  </w:t>
      </w:r>
      <w:r>
        <w:t>&lt;/label&gt;&lt;/div&gt;&lt;div</w:t>
      </w:r>
      <w:r>
        <w:rPr>
          <w:rStyle w:val="16"/>
        </w:rPr>
        <w:t xml:space="preserve"> </w:t>
      </w:r>
      <w:r>
        <w:t>class="radio"&gt;</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type="radio"</w:t>
      </w:r>
      <w:r>
        <w:rPr>
          <w:rStyle w:val="16"/>
        </w:rPr>
        <w:t xml:space="preserve"> </w:t>
      </w:r>
      <w:r>
        <w:t>name="blankRadio"</w:t>
      </w:r>
      <w:r>
        <w:rPr>
          <w:rStyle w:val="16"/>
        </w:rPr>
        <w:t xml:space="preserve"> </w:t>
      </w:r>
      <w:r>
        <w:t>id="blankRadio1"</w:t>
      </w:r>
      <w:r>
        <w:rPr>
          <w:rStyle w:val="16"/>
        </w:rPr>
        <w:t xml:space="preserve"> </w:t>
      </w:r>
      <w:r>
        <w:t>value="option1"</w:t>
      </w:r>
      <w:r>
        <w:rPr>
          <w:rStyle w:val="16"/>
        </w:rPr>
        <w:t xml:space="preserve"> </w:t>
      </w:r>
      <w:r>
        <w:t>aria-label="..."&gt;</w:t>
      </w:r>
    </w:p>
    <w:p>
      <w:pPr>
        <w:pStyle w:val="9"/>
        <w:keepNext w:val="0"/>
        <w:keepLines w:val="0"/>
        <w:widowControl/>
        <w:suppressLineNumbers w:val="0"/>
      </w:pPr>
      <w:r>
        <w:rPr>
          <w:rStyle w:val="16"/>
        </w:rPr>
        <w:t xml:space="preserve">  </w:t>
      </w:r>
      <w:r>
        <w:t>&lt;/label&gt;&lt;/div&gt;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"select"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下拉列表（select）</w:t>
      </w:r>
    </w:p>
    <w:p>
      <w:pPr>
        <w:pStyle w:val="10"/>
        <w:keepNext w:val="0"/>
        <w:keepLines w:val="0"/>
        <w:widowControl/>
        <w:suppressLineNumbers w:val="0"/>
      </w:pPr>
      <w:r>
        <w:t xml:space="preserve">注意，很多原生选择菜单 - 即在 Safari 和 Chrome 中 - 的圆角是无法通过修改 </w:t>
      </w:r>
      <w:r>
        <w:rPr>
          <w:rStyle w:val="16"/>
        </w:rPr>
        <w:t>border-radius</w:t>
      </w:r>
      <w:r>
        <w:t xml:space="preserve"> 属性来改变的。</w:t>
      </w:r>
    </w:p>
    <w:p>
      <w:pPr>
        <w:pStyle w:val="21"/>
      </w:pPr>
      <w:r>
        <w:t>窗体顶端</w:t>
      </w:r>
    </w:p>
    <w:p>
      <w:pPr>
        <w:pStyle w:val="22"/>
      </w:pPr>
      <w:r>
        <w:t>窗体底端</w:t>
      </w:r>
    </w:p>
    <w:p>
      <w:pPr>
        <w:pStyle w:val="21"/>
      </w:pPr>
      <w:r>
        <w:t>窗体顶端</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&lt;select</w:t>
      </w:r>
      <w:r>
        <w:rPr>
          <w:rStyle w:val="16"/>
        </w:rPr>
        <w:t xml:space="preserve"> </w:t>
      </w:r>
      <w:r>
        <w:t>class="form-control"&gt;</w:t>
      </w:r>
    </w:p>
    <w:p>
      <w:pPr>
        <w:pStyle w:val="9"/>
        <w:keepNext w:val="0"/>
        <w:keepLines w:val="0"/>
        <w:widowControl/>
        <w:suppressLineNumbers w:val="0"/>
        <w:rPr>
          <w:rStyle w:val="16"/>
        </w:rPr>
      </w:pPr>
      <w:r>
        <w:rPr>
          <w:rStyle w:val="16"/>
        </w:rPr>
        <w:t xml:space="preserve">  </w:t>
      </w:r>
      <w:r>
        <w:t>&lt;option&gt;</w:t>
      </w:r>
      <w:r>
        <w:rPr>
          <w:rStyle w:val="16"/>
        </w:rPr>
        <w:t>1</w:t>
      </w:r>
      <w:r>
        <w:t>&lt;/option&gt;</w:t>
      </w:r>
    </w:p>
    <w:p>
      <w:pPr>
        <w:pStyle w:val="9"/>
        <w:keepNext w:val="0"/>
        <w:keepLines w:val="0"/>
        <w:widowControl/>
        <w:suppressLineNumbers w:val="0"/>
        <w:rPr>
          <w:rStyle w:val="16"/>
        </w:rPr>
      </w:pPr>
      <w:r>
        <w:rPr>
          <w:rStyle w:val="16"/>
        </w:rPr>
        <w:t xml:space="preserve">  </w:t>
      </w:r>
      <w:r>
        <w:t>&lt;option&gt;</w:t>
      </w:r>
      <w:r>
        <w:rPr>
          <w:rStyle w:val="16"/>
        </w:rPr>
        <w:t>2</w:t>
      </w:r>
      <w:r>
        <w:t>&lt;/option&gt;</w:t>
      </w:r>
    </w:p>
    <w:p>
      <w:pPr>
        <w:pStyle w:val="9"/>
        <w:keepNext w:val="0"/>
        <w:keepLines w:val="0"/>
        <w:widowControl/>
        <w:suppressLineNumbers w:val="0"/>
        <w:rPr>
          <w:rStyle w:val="16"/>
        </w:rPr>
      </w:pPr>
      <w:r>
        <w:rPr>
          <w:rStyle w:val="16"/>
        </w:rPr>
        <w:t xml:space="preserve">  </w:t>
      </w:r>
      <w:r>
        <w:t>&lt;option&gt;</w:t>
      </w:r>
      <w:r>
        <w:rPr>
          <w:rStyle w:val="16"/>
        </w:rPr>
        <w:t>3</w:t>
      </w:r>
      <w:r>
        <w:t>&lt;/option&gt;</w:t>
      </w:r>
    </w:p>
    <w:p>
      <w:pPr>
        <w:pStyle w:val="9"/>
        <w:keepNext w:val="0"/>
        <w:keepLines w:val="0"/>
        <w:widowControl/>
        <w:suppressLineNumbers w:val="0"/>
        <w:rPr>
          <w:rStyle w:val="16"/>
        </w:rPr>
      </w:pPr>
      <w:r>
        <w:rPr>
          <w:rStyle w:val="16"/>
        </w:rPr>
        <w:t xml:space="preserve">  </w:t>
      </w:r>
      <w:r>
        <w:t>&lt;option&gt;</w:t>
      </w:r>
      <w:r>
        <w:rPr>
          <w:rStyle w:val="16"/>
        </w:rPr>
        <w:t>4</w:t>
      </w:r>
      <w:r>
        <w:t>&lt;/option&gt;</w:t>
      </w:r>
    </w:p>
    <w:p>
      <w:pPr>
        <w:pStyle w:val="9"/>
        <w:keepNext w:val="0"/>
        <w:keepLines w:val="0"/>
        <w:widowControl/>
        <w:suppressLineNumbers w:val="0"/>
      </w:pPr>
      <w:r>
        <w:rPr>
          <w:rStyle w:val="16"/>
        </w:rPr>
        <w:t xml:space="preserve">  </w:t>
      </w:r>
      <w:r>
        <w:t>&lt;option&gt;</w:t>
      </w:r>
      <w:r>
        <w:rPr>
          <w:rStyle w:val="16"/>
        </w:rPr>
        <w:t>5</w:t>
      </w:r>
      <w:r>
        <w:t>&lt;/option&gt;&lt;/select&gt;</w:t>
      </w:r>
    </w:p>
    <w:p>
      <w:pPr>
        <w:pStyle w:val="10"/>
        <w:keepNext w:val="0"/>
        <w:keepLines w:val="0"/>
        <w:widowControl/>
        <w:suppressLineNumbers w:val="0"/>
      </w:pPr>
      <w:r>
        <w:t xml:space="preserve">对于标记了 </w:t>
      </w:r>
      <w:r>
        <w:rPr>
          <w:rStyle w:val="16"/>
        </w:rPr>
        <w:t>multiple</w:t>
      </w:r>
      <w:r>
        <w:t xml:space="preserve"> 属性的 </w:t>
      </w:r>
      <w:r>
        <w:rPr>
          <w:rStyle w:val="16"/>
        </w:rPr>
        <w:t>&lt;select&gt;</w:t>
      </w:r>
      <w:r>
        <w:t xml:space="preserve"> 控件来说，默认显示多选项。</w:t>
      </w:r>
    </w:p>
    <w:p>
      <w:pPr>
        <w:pStyle w:val="21"/>
      </w:pPr>
      <w:r>
        <w:t>窗体顶端</w:t>
      </w:r>
    </w:p>
    <w:p>
      <w:pPr>
        <w:pStyle w:val="22"/>
      </w:pPr>
      <w:r>
        <w:t>窗体底端</w:t>
      </w:r>
    </w:p>
    <w:p>
      <w:pPr>
        <w:pStyle w:val="21"/>
      </w:pPr>
      <w:r>
        <w:t>窗体顶端</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&lt;select</w:t>
      </w:r>
      <w:r>
        <w:rPr>
          <w:rStyle w:val="16"/>
        </w:rPr>
        <w:t xml:space="preserve"> </w:t>
      </w:r>
      <w:r>
        <w:t>multiple</w:t>
      </w:r>
      <w:r>
        <w:rPr>
          <w:rStyle w:val="16"/>
        </w:rPr>
        <w:t xml:space="preserve"> </w:t>
      </w:r>
      <w:r>
        <w:t>class="form-control"&gt;</w:t>
      </w:r>
    </w:p>
    <w:p>
      <w:pPr>
        <w:pStyle w:val="9"/>
        <w:keepNext w:val="0"/>
        <w:keepLines w:val="0"/>
        <w:widowControl/>
        <w:suppressLineNumbers w:val="0"/>
        <w:rPr>
          <w:rStyle w:val="16"/>
        </w:rPr>
      </w:pPr>
      <w:r>
        <w:rPr>
          <w:rStyle w:val="16"/>
        </w:rPr>
        <w:t xml:space="preserve">  </w:t>
      </w:r>
      <w:r>
        <w:t>&lt;option&gt;</w:t>
      </w:r>
      <w:r>
        <w:rPr>
          <w:rStyle w:val="16"/>
        </w:rPr>
        <w:t>1</w:t>
      </w:r>
      <w:r>
        <w:t>&lt;/option&gt;</w:t>
      </w:r>
    </w:p>
    <w:p>
      <w:pPr>
        <w:pStyle w:val="9"/>
        <w:keepNext w:val="0"/>
        <w:keepLines w:val="0"/>
        <w:widowControl/>
        <w:suppressLineNumbers w:val="0"/>
        <w:rPr>
          <w:rStyle w:val="16"/>
        </w:rPr>
      </w:pPr>
      <w:r>
        <w:rPr>
          <w:rStyle w:val="16"/>
        </w:rPr>
        <w:t xml:space="preserve">  </w:t>
      </w:r>
      <w:r>
        <w:t>&lt;option&gt;</w:t>
      </w:r>
      <w:r>
        <w:rPr>
          <w:rStyle w:val="16"/>
        </w:rPr>
        <w:t>2</w:t>
      </w:r>
      <w:r>
        <w:t>&lt;/option&gt;</w:t>
      </w:r>
    </w:p>
    <w:p>
      <w:pPr>
        <w:pStyle w:val="9"/>
        <w:keepNext w:val="0"/>
        <w:keepLines w:val="0"/>
        <w:widowControl/>
        <w:suppressLineNumbers w:val="0"/>
        <w:rPr>
          <w:rStyle w:val="16"/>
        </w:rPr>
      </w:pPr>
      <w:r>
        <w:rPr>
          <w:rStyle w:val="16"/>
        </w:rPr>
        <w:t xml:space="preserve">  </w:t>
      </w:r>
      <w:r>
        <w:t>&lt;option&gt;</w:t>
      </w:r>
      <w:r>
        <w:rPr>
          <w:rStyle w:val="16"/>
        </w:rPr>
        <w:t>3</w:t>
      </w:r>
      <w:r>
        <w:t>&lt;/option&gt;</w:t>
      </w:r>
    </w:p>
    <w:p>
      <w:pPr>
        <w:pStyle w:val="9"/>
        <w:keepNext w:val="0"/>
        <w:keepLines w:val="0"/>
        <w:widowControl/>
        <w:suppressLineNumbers w:val="0"/>
        <w:rPr>
          <w:rStyle w:val="16"/>
        </w:rPr>
      </w:pPr>
      <w:r>
        <w:rPr>
          <w:rStyle w:val="16"/>
        </w:rPr>
        <w:t xml:space="preserve">  </w:t>
      </w:r>
      <w:r>
        <w:t>&lt;option&gt;</w:t>
      </w:r>
      <w:r>
        <w:rPr>
          <w:rStyle w:val="16"/>
        </w:rPr>
        <w:t>4</w:t>
      </w:r>
      <w:r>
        <w:t>&lt;/option&gt;</w:t>
      </w:r>
    </w:p>
    <w:p>
      <w:pPr>
        <w:pStyle w:val="9"/>
        <w:keepNext w:val="0"/>
        <w:keepLines w:val="0"/>
        <w:widowControl/>
        <w:suppressLineNumbers w:val="0"/>
      </w:pPr>
      <w:r>
        <w:rPr>
          <w:rStyle w:val="16"/>
        </w:rPr>
        <w:t xml:space="preserve">  </w:t>
      </w:r>
      <w:r>
        <w:t>&lt;option&gt;</w:t>
      </w:r>
      <w:r>
        <w:rPr>
          <w:rStyle w:val="16"/>
        </w:rPr>
        <w:t>5</w:t>
      </w:r>
      <w:r>
        <w:t>&lt;/option&gt;&lt;/select&gt;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"forms-controls-static"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静态控件</w:t>
      </w:r>
    </w:p>
    <w:p>
      <w:pPr>
        <w:pStyle w:val="10"/>
        <w:keepNext w:val="0"/>
        <w:keepLines w:val="0"/>
        <w:widowControl/>
        <w:suppressLineNumbers w:val="0"/>
      </w:pPr>
      <w:r>
        <w:t xml:space="preserve">如果需要在表单中将一行纯文本和 </w:t>
      </w:r>
      <w:r>
        <w:rPr>
          <w:rStyle w:val="16"/>
        </w:rPr>
        <w:t>label</w:t>
      </w:r>
      <w:r>
        <w:t xml:space="preserve"> 元素放置于同一行，为 </w:t>
      </w:r>
      <w:r>
        <w:rPr>
          <w:rStyle w:val="16"/>
        </w:rPr>
        <w:t>&lt;p&gt;</w:t>
      </w:r>
      <w:r>
        <w:t xml:space="preserve"> 元素添加 </w:t>
      </w:r>
      <w:r>
        <w:rPr>
          <w:rStyle w:val="16"/>
        </w:rPr>
        <w:t>.form-control-static</w:t>
      </w:r>
      <w:r>
        <w:t xml:space="preserve"> 类即可。</w:t>
      </w: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Email </w:t>
      </w:r>
    </w:p>
    <w:p>
      <w:pPr>
        <w:pStyle w:val="10"/>
        <w:keepNext w:val="0"/>
        <w:keepLines w:val="0"/>
        <w:widowControl/>
        <w:suppressLineNumbers w:val="0"/>
        <w:spacing w:before="0" w:beforeAutospacing="1" w:after="0" w:afterAutospacing="1"/>
        <w:ind w:left="0" w:right="0"/>
      </w:pPr>
      <w:r>
        <w:t>email@example.com</w:t>
      </w:r>
    </w:p>
    <w:p>
      <w:pPr>
        <w:keepNext w:val="0"/>
        <w:keepLines w:val="0"/>
        <w:widowControl/>
        <w:suppressLineNumbers w:val="0"/>
        <w:jc w:val="left"/>
      </w:pPr>
      <w:r>
        <w:rPr>
          <w:rFonts w:ascii="宋体" w:hAnsi="宋体" w:eastAsia="宋体" w:cs="宋体"/>
          <w:kern w:val="0"/>
          <w:sz w:val="24"/>
          <w:szCs w:val="24"/>
          <w:lang w:val="en-US" w:eastAsia="zh-CN" w:bidi="ar"/>
        </w:rPr>
        <w:t xml:space="preserve">Password </w:t>
      </w:r>
    </w:p>
    <w:p>
      <w:pPr>
        <w:keepNext w:val="0"/>
        <w:keepLines w:val="0"/>
        <w:widowControl/>
        <w:suppressLineNumbers w:val="0"/>
        <w:jc w:val="left"/>
      </w:pP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&lt;form</w:t>
      </w:r>
      <w:r>
        <w:rPr>
          <w:rStyle w:val="16"/>
        </w:rPr>
        <w:t xml:space="preserve"> </w:t>
      </w:r>
      <w:r>
        <w:t>class="form-horizontal"&gt;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&lt;label</w:t>
      </w:r>
      <w:r>
        <w:rPr>
          <w:rStyle w:val="16"/>
        </w:rPr>
        <w:t xml:space="preserve"> </w:t>
      </w:r>
      <w:r>
        <w:t>class="col-sm-2 control-label"&gt;</w:t>
      </w:r>
      <w:r>
        <w:rPr>
          <w:rStyle w:val="16"/>
        </w:rPr>
        <w:t>Email</w:t>
      </w:r>
      <w:r>
        <w:t>&lt;/label&gt;</w:t>
      </w:r>
    </w:p>
    <w:p>
      <w:pPr>
        <w:pStyle w:val="9"/>
        <w:keepNext w:val="0"/>
        <w:keepLines w:val="0"/>
        <w:widowControl/>
        <w:suppressLineNumbers w:val="0"/>
        <w:rPr>
          <w:rStyle w:val="16"/>
        </w:rPr>
      </w:pPr>
      <w:r>
        <w:rPr>
          <w:rStyle w:val="16"/>
        </w:rPr>
        <w:t xml:space="preserve">    </w:t>
      </w:r>
      <w:r>
        <w:t>&lt;div</w:t>
      </w:r>
      <w:r>
        <w:rPr>
          <w:rStyle w:val="16"/>
        </w:rPr>
        <w:t xml:space="preserve"> </w:t>
      </w:r>
      <w:r>
        <w:t>class="col-sm-10"&gt;</w:t>
      </w:r>
    </w:p>
    <w:p>
      <w:pPr>
        <w:pStyle w:val="9"/>
        <w:keepNext w:val="0"/>
        <w:keepLines w:val="0"/>
        <w:widowControl/>
        <w:suppressLineNumbers w:val="0"/>
        <w:rPr>
          <w:rStyle w:val="16"/>
        </w:rPr>
      </w:pPr>
      <w:r>
        <w:rPr>
          <w:rStyle w:val="16"/>
        </w:rPr>
        <w:t xml:space="preserve">      </w:t>
      </w:r>
      <w:r>
        <w:t>&lt;p</w:t>
      </w:r>
      <w:r>
        <w:rPr>
          <w:rStyle w:val="16"/>
        </w:rPr>
        <w:t xml:space="preserve"> </w:t>
      </w:r>
      <w:r>
        <w:t>class="form-control-static"&gt;</w:t>
      </w:r>
      <w:r>
        <w:rPr>
          <w:rStyle w:val="16"/>
        </w:rPr>
        <w:t>email@example.com</w:t>
      </w:r>
      <w:r>
        <w:t>&lt;/p&gt;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&lt;label</w:t>
      </w:r>
      <w:r>
        <w:rPr>
          <w:rStyle w:val="16"/>
        </w:rPr>
        <w:t xml:space="preserve"> </w:t>
      </w:r>
      <w:r>
        <w:t>for="inputPassword"</w:t>
      </w:r>
      <w:r>
        <w:rPr>
          <w:rStyle w:val="16"/>
        </w:rPr>
        <w:t xml:space="preserve"> </w:t>
      </w:r>
      <w:r>
        <w:t>class="col-sm-2 control-label"&gt;</w:t>
      </w:r>
      <w:r>
        <w:rPr>
          <w:rStyle w:val="16"/>
        </w:rPr>
        <w:t>Password</w:t>
      </w:r>
      <w:r>
        <w:t>&lt;/label&gt;</w:t>
      </w:r>
    </w:p>
    <w:p>
      <w:pPr>
        <w:pStyle w:val="9"/>
        <w:keepNext w:val="0"/>
        <w:keepLines w:val="0"/>
        <w:widowControl/>
        <w:suppressLineNumbers w:val="0"/>
        <w:rPr>
          <w:rStyle w:val="16"/>
        </w:rPr>
      </w:pPr>
      <w:r>
        <w:rPr>
          <w:rStyle w:val="16"/>
        </w:rPr>
        <w:t xml:space="preserve">    </w:t>
      </w:r>
      <w:r>
        <w:t>&lt;div</w:t>
      </w:r>
      <w:r>
        <w:rPr>
          <w:rStyle w:val="16"/>
        </w:rPr>
        <w:t xml:space="preserve"> </w:t>
      </w:r>
      <w:r>
        <w:t>class="col-sm-10"&gt;</w:t>
      </w:r>
    </w:p>
    <w:p>
      <w:pPr>
        <w:pStyle w:val="9"/>
        <w:keepNext w:val="0"/>
        <w:keepLines w:val="0"/>
        <w:widowControl/>
        <w:suppressLineNumbers w:val="0"/>
        <w:rPr>
          <w:rStyle w:val="16"/>
        </w:rPr>
      </w:pPr>
      <w:r>
        <w:rPr>
          <w:rStyle w:val="16"/>
        </w:rPr>
        <w:t xml:space="preserve">      </w:t>
      </w:r>
      <w:r>
        <w:t>&lt;input</w:t>
      </w:r>
      <w:r>
        <w:rPr>
          <w:rStyle w:val="16"/>
        </w:rPr>
        <w:t xml:space="preserve"> </w:t>
      </w:r>
      <w:r>
        <w:t>type="password"</w:t>
      </w:r>
      <w:r>
        <w:rPr>
          <w:rStyle w:val="16"/>
        </w:rPr>
        <w:t xml:space="preserve"> </w:t>
      </w:r>
      <w:r>
        <w:t>class="form-control"</w:t>
      </w:r>
      <w:r>
        <w:rPr>
          <w:rStyle w:val="16"/>
        </w:rPr>
        <w:t xml:space="preserve"> </w:t>
      </w:r>
      <w:r>
        <w:t>id="inputPassword"</w:t>
      </w:r>
      <w:r>
        <w:rPr>
          <w:rStyle w:val="16"/>
        </w:rPr>
        <w:t xml:space="preserve"> </w:t>
      </w:r>
      <w:r>
        <w:t>placeholder="Password"&gt;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pPr>
      <w:r>
        <w:rPr>
          <w:rStyle w:val="16"/>
        </w:rPr>
        <w:t xml:space="preserve">  </w:t>
      </w:r>
      <w:r>
        <w:t>&lt;/div&gt;&lt;/form&gt;</w:t>
      </w: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Email </w:t>
      </w:r>
    </w:p>
    <w:p>
      <w:pPr>
        <w:pStyle w:val="10"/>
        <w:keepNext w:val="0"/>
        <w:keepLines w:val="0"/>
        <w:widowControl/>
        <w:suppressLineNumbers w:val="0"/>
        <w:spacing w:before="0" w:beforeAutospacing="1" w:after="0" w:afterAutospacing="1"/>
        <w:ind w:left="0" w:right="0"/>
      </w:pPr>
      <w:r>
        <w:t>email@example.com</w:t>
      </w:r>
    </w:p>
    <w:p>
      <w:pPr>
        <w:keepNext w:val="0"/>
        <w:keepLines w:val="0"/>
        <w:widowControl/>
        <w:suppressLineNumbers w:val="0"/>
        <w:jc w:val="left"/>
      </w:pPr>
      <w:r>
        <w:rPr>
          <w:rFonts w:ascii="宋体" w:hAnsi="宋体" w:eastAsia="宋体" w:cs="宋体"/>
          <w:kern w:val="0"/>
          <w:sz w:val="24"/>
          <w:szCs w:val="24"/>
          <w:lang w:val="en-US" w:eastAsia="zh-CN" w:bidi="ar"/>
        </w:rPr>
        <w:t xml:space="preserve">Password </w:t>
      </w:r>
    </w:p>
    <w:p>
      <w:pPr>
        <w:pStyle w:val="22"/>
      </w:pPr>
      <w:r>
        <w:t>窗体底端</w:t>
      </w:r>
    </w:p>
    <w:p>
      <w:pPr>
        <w:pStyle w:val="21"/>
      </w:pPr>
      <w:r>
        <w:t>窗体顶端</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&lt;form</w:t>
      </w:r>
      <w:r>
        <w:rPr>
          <w:rStyle w:val="16"/>
        </w:rPr>
        <w:t xml:space="preserve"> </w:t>
      </w:r>
      <w:r>
        <w:t>class="form-inline"&gt;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&lt;label</w:t>
      </w:r>
      <w:r>
        <w:rPr>
          <w:rStyle w:val="16"/>
        </w:rPr>
        <w:t xml:space="preserve"> </w:t>
      </w:r>
      <w:r>
        <w:t>class="sr-only"&gt;</w:t>
      </w:r>
      <w:r>
        <w:rPr>
          <w:rStyle w:val="16"/>
        </w:rPr>
        <w:t>Email</w:t>
      </w:r>
      <w:r>
        <w:t>&lt;/label&gt;</w:t>
      </w:r>
    </w:p>
    <w:p>
      <w:pPr>
        <w:pStyle w:val="9"/>
        <w:keepNext w:val="0"/>
        <w:keepLines w:val="0"/>
        <w:widowControl/>
        <w:suppressLineNumbers w:val="0"/>
        <w:rPr>
          <w:rStyle w:val="16"/>
        </w:rPr>
      </w:pPr>
      <w:r>
        <w:rPr>
          <w:rStyle w:val="16"/>
        </w:rPr>
        <w:t xml:space="preserve">    </w:t>
      </w:r>
      <w:r>
        <w:t>&lt;p</w:t>
      </w:r>
      <w:r>
        <w:rPr>
          <w:rStyle w:val="16"/>
        </w:rPr>
        <w:t xml:space="preserve"> </w:t>
      </w:r>
      <w:r>
        <w:t>class="form-control-static"&gt;</w:t>
      </w:r>
      <w:r>
        <w:rPr>
          <w:rStyle w:val="16"/>
        </w:rPr>
        <w:t>email@example.com</w:t>
      </w:r>
      <w:r>
        <w:t>&lt;/p&gt;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&lt;label</w:t>
      </w:r>
      <w:r>
        <w:rPr>
          <w:rStyle w:val="16"/>
        </w:rPr>
        <w:t xml:space="preserve"> </w:t>
      </w:r>
      <w:r>
        <w:t>for="inputPassword2"</w:t>
      </w:r>
      <w:r>
        <w:rPr>
          <w:rStyle w:val="16"/>
        </w:rPr>
        <w:t xml:space="preserve"> </w:t>
      </w:r>
      <w:r>
        <w:t>class="sr-only"&gt;</w:t>
      </w:r>
      <w:r>
        <w:rPr>
          <w:rStyle w:val="16"/>
        </w:rPr>
        <w:t>Password</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type="password"</w:t>
      </w:r>
      <w:r>
        <w:rPr>
          <w:rStyle w:val="16"/>
        </w:rPr>
        <w:t xml:space="preserve"> </w:t>
      </w:r>
      <w:r>
        <w:t>class="form-control"</w:t>
      </w:r>
      <w:r>
        <w:rPr>
          <w:rStyle w:val="16"/>
        </w:rPr>
        <w:t xml:space="preserve"> </w:t>
      </w:r>
      <w:r>
        <w:t>id="inputPassword2"</w:t>
      </w:r>
      <w:r>
        <w:rPr>
          <w:rStyle w:val="16"/>
        </w:rPr>
        <w:t xml:space="preserve"> </w:t>
      </w:r>
      <w:r>
        <w:t>placeholder="Password"&gt;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pPr>
      <w:r>
        <w:rPr>
          <w:rStyle w:val="16"/>
        </w:rPr>
        <w:t xml:space="preserve">  </w:t>
      </w:r>
      <w:r>
        <w:t>&lt;button</w:t>
      </w:r>
      <w:r>
        <w:rPr>
          <w:rStyle w:val="16"/>
        </w:rPr>
        <w:t xml:space="preserve"> </w:t>
      </w:r>
      <w:r>
        <w:t>type="submit"</w:t>
      </w:r>
      <w:r>
        <w:rPr>
          <w:rStyle w:val="16"/>
        </w:rPr>
        <w:t xml:space="preserve"> </w:t>
      </w:r>
      <w:r>
        <w:t>class="btn btn-default"&gt;</w:t>
      </w:r>
      <w:r>
        <w:rPr>
          <w:rStyle w:val="16"/>
        </w:rPr>
        <w:t>Confirm identity</w:t>
      </w:r>
      <w:r>
        <w:t>&lt;/button&gt;&lt;/form&gt;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"forms-control-focus"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焦点状态</w:t>
      </w:r>
    </w:p>
    <w:p>
      <w:pPr>
        <w:pStyle w:val="10"/>
        <w:keepNext w:val="0"/>
        <w:keepLines w:val="0"/>
        <w:widowControl/>
        <w:suppressLineNumbers w:val="0"/>
      </w:pPr>
      <w:r>
        <w:t xml:space="preserve">我们将某些表单控件的默认 </w:t>
      </w:r>
      <w:r>
        <w:rPr>
          <w:rStyle w:val="16"/>
        </w:rPr>
        <w:t>outline</w:t>
      </w:r>
      <w:r>
        <w:t xml:space="preserve"> 样式移除，然后对 </w:t>
      </w:r>
      <w:r>
        <w:rPr>
          <w:rStyle w:val="16"/>
        </w:rPr>
        <w:t>:focus</w:t>
      </w:r>
      <w:r>
        <w:t xml:space="preserve"> 状态赋予 </w:t>
      </w:r>
      <w:r>
        <w:rPr>
          <w:rStyle w:val="16"/>
        </w:rPr>
        <w:t>box-shadow</w:t>
      </w:r>
      <w:r>
        <w:t xml:space="preserve"> 属性。</w:t>
      </w:r>
    </w:p>
    <w:p>
      <w:pPr>
        <w:pStyle w:val="21"/>
      </w:pPr>
      <w:r>
        <w:t>窗体顶端</w:t>
      </w:r>
    </w:p>
    <w:p>
      <w:pPr>
        <w:keepNext w:val="0"/>
        <w:keepLines w:val="0"/>
        <w:widowControl/>
        <w:suppressLineNumbers w:val="0"/>
        <w:jc w:val="left"/>
      </w:pPr>
    </w:p>
    <w:p>
      <w:pPr>
        <w:pStyle w:val="22"/>
      </w:pPr>
      <w:r>
        <w:t>窗体底端</w:t>
      </w:r>
    </w:p>
    <w:p>
      <w:pPr>
        <w:pStyle w:val="5"/>
        <w:keepNext w:val="0"/>
        <w:keepLines w:val="0"/>
        <w:widowControl/>
        <w:suppressLineNumbers w:val="0"/>
      </w:pPr>
      <w:r>
        <w:t>演示</w:t>
      </w:r>
      <w:r>
        <w:rPr>
          <w:rStyle w:val="16"/>
        </w:rPr>
        <w:t>:focus</w:t>
      </w:r>
      <w:r>
        <w:t xml:space="preserve"> 状态</w:t>
      </w:r>
    </w:p>
    <w:p>
      <w:pPr>
        <w:pStyle w:val="10"/>
        <w:keepNext w:val="0"/>
        <w:keepLines w:val="0"/>
        <w:widowControl/>
        <w:suppressLineNumbers w:val="0"/>
      </w:pPr>
      <w:r>
        <w:t xml:space="preserve">在本文档中，我们为上面实例中的输入框赋予了自定义的样式，用于演示 </w:t>
      </w:r>
      <w:r>
        <w:rPr>
          <w:rStyle w:val="16"/>
        </w:rPr>
        <w:t>.form-control</w:t>
      </w:r>
      <w:r>
        <w:t xml:space="preserve"> 元素的 </w:t>
      </w:r>
      <w:r>
        <w:rPr>
          <w:rStyle w:val="16"/>
        </w:rPr>
        <w:t>:focus</w:t>
      </w:r>
      <w:r>
        <w:t xml:space="preserve"> 状态。</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"forms-control-disabled"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禁用状态</w:t>
      </w:r>
    </w:p>
    <w:p>
      <w:pPr>
        <w:pStyle w:val="10"/>
        <w:keepNext w:val="0"/>
        <w:keepLines w:val="0"/>
        <w:widowControl/>
        <w:suppressLineNumbers w:val="0"/>
      </w:pPr>
      <w:r>
        <w:t xml:space="preserve">为输入框设置 </w:t>
      </w:r>
      <w:r>
        <w:rPr>
          <w:rStyle w:val="16"/>
        </w:rPr>
        <w:t>disabled</w:t>
      </w:r>
      <w:r>
        <w:t xml:space="preserve"> 属性可以禁止其与用户有任何交互（焦点、输入等）。被禁用的输入框颜色更浅，并且还添加了 </w:t>
      </w:r>
      <w:r>
        <w:rPr>
          <w:rStyle w:val="16"/>
        </w:rPr>
        <w:t>not-allowed</w:t>
      </w:r>
      <w:r>
        <w:t xml:space="preserve"> 鼠标状态。</w:t>
      </w:r>
    </w:p>
    <w:p>
      <w:pPr>
        <w:pStyle w:val="21"/>
      </w:pPr>
      <w:r>
        <w:t>窗体顶端</w:t>
      </w:r>
    </w:p>
    <w:p>
      <w:pPr>
        <w:keepNext w:val="0"/>
        <w:keepLines w:val="0"/>
        <w:widowControl/>
        <w:suppressLineNumbers w:val="0"/>
        <w:jc w:val="left"/>
      </w:pP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&lt;input</w:t>
      </w:r>
      <w:r>
        <w:rPr>
          <w:rStyle w:val="16"/>
        </w:rPr>
        <w:t xml:space="preserve"> </w:t>
      </w:r>
      <w:r>
        <w:t>class="form-control"</w:t>
      </w:r>
      <w:r>
        <w:rPr>
          <w:rStyle w:val="16"/>
        </w:rPr>
        <w:t xml:space="preserve"> </w:t>
      </w:r>
      <w:r>
        <w:t>id="disabledInput"</w:t>
      </w:r>
      <w:r>
        <w:rPr>
          <w:rStyle w:val="16"/>
        </w:rPr>
        <w:t xml:space="preserve"> </w:t>
      </w:r>
      <w:r>
        <w:t>type="text"</w:t>
      </w:r>
      <w:r>
        <w:rPr>
          <w:rStyle w:val="16"/>
        </w:rPr>
        <w:t xml:space="preserve"> </w:t>
      </w:r>
      <w:r>
        <w:t>placeholder="Disabled input here..."</w:t>
      </w:r>
      <w:r>
        <w:rPr>
          <w:rStyle w:val="16"/>
        </w:rPr>
        <w:t xml:space="preserve"> </w:t>
      </w:r>
      <w:r>
        <w:t>disabled&gt;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"forms-disabled-fieldsets"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 xml:space="preserve">被禁用的 </w:t>
      </w:r>
      <w:r>
        <w:rPr>
          <w:rStyle w:val="16"/>
        </w:rPr>
        <w:t>fieldset</w:t>
      </w:r>
    </w:p>
    <w:p>
      <w:pPr>
        <w:pStyle w:val="10"/>
        <w:keepNext w:val="0"/>
        <w:keepLines w:val="0"/>
        <w:widowControl/>
        <w:suppressLineNumbers w:val="0"/>
      </w:pPr>
      <w:r>
        <w:t>为</w:t>
      </w:r>
      <w:r>
        <w:rPr>
          <w:rStyle w:val="16"/>
        </w:rPr>
        <w:t>&lt;fieldset&gt;</w:t>
      </w:r>
      <w:r>
        <w:t xml:space="preserve"> 设置 </w:t>
      </w:r>
      <w:r>
        <w:rPr>
          <w:rStyle w:val="16"/>
        </w:rPr>
        <w:t>disabled</w:t>
      </w:r>
      <w:r>
        <w:t xml:space="preserve"> 属性,可以禁用 </w:t>
      </w:r>
      <w:r>
        <w:rPr>
          <w:rStyle w:val="16"/>
        </w:rPr>
        <w:t>&lt;fieldset&gt;</w:t>
      </w:r>
      <w:r>
        <w:t xml:space="preserve"> 中包含的所有控件。</w:t>
      </w:r>
    </w:p>
    <w:p>
      <w:pPr>
        <w:pStyle w:val="5"/>
        <w:keepNext w:val="0"/>
        <w:keepLines w:val="0"/>
        <w:widowControl/>
        <w:suppressLineNumbers w:val="0"/>
      </w:pPr>
      <w:r>
        <w:rPr>
          <w:rStyle w:val="16"/>
        </w:rPr>
        <w:t>&lt;a&gt;</w:t>
      </w:r>
      <w:r>
        <w:t xml:space="preserve"> 标签的链接功能不受影响</w:t>
      </w:r>
    </w:p>
    <w:p>
      <w:pPr>
        <w:pStyle w:val="10"/>
        <w:keepNext w:val="0"/>
        <w:keepLines w:val="0"/>
        <w:widowControl/>
        <w:suppressLineNumbers w:val="0"/>
      </w:pPr>
      <w:r>
        <w:t xml:space="preserve">默认情况下，浏览器会将 </w:t>
      </w:r>
      <w:r>
        <w:rPr>
          <w:rStyle w:val="16"/>
        </w:rPr>
        <w:t>&lt;fieldset disabled&gt;</w:t>
      </w:r>
      <w:r>
        <w:t xml:space="preserve"> 内所有的原生的表单控件（</w:t>
      </w:r>
      <w:r>
        <w:rPr>
          <w:rStyle w:val="16"/>
        </w:rPr>
        <w:t>&lt;input&gt;</w:t>
      </w:r>
      <w:r>
        <w:t>、</w:t>
      </w:r>
      <w:r>
        <w:rPr>
          <w:rStyle w:val="16"/>
        </w:rPr>
        <w:t>&lt;select&gt;</w:t>
      </w:r>
      <w:r>
        <w:t xml:space="preserve"> 和 </w:t>
      </w:r>
      <w:r>
        <w:rPr>
          <w:rStyle w:val="16"/>
        </w:rPr>
        <w:t>&lt;button&gt;</w:t>
      </w:r>
      <w:r>
        <w:t xml:space="preserve"> 元素）设置为禁用状态，防止键盘和鼠标与他们交互。然而，如果如果表单中还包含 </w:t>
      </w:r>
      <w:r>
        <w:rPr>
          <w:rStyle w:val="16"/>
        </w:rPr>
        <w:t>&lt;a ... class="btn btn-*"&gt;</w:t>
      </w:r>
      <w:r>
        <w:t xml:space="preserve"> 元素，这些元素将只被赋予 </w:t>
      </w:r>
      <w:r>
        <w:rPr>
          <w:rStyle w:val="16"/>
        </w:rPr>
        <w:t>pointer-events: none</w:t>
      </w:r>
      <w:r>
        <w:t xml:space="preserve"> 属性。正如在关于 </w:t>
      </w:r>
      <w:r>
        <w:fldChar w:fldCharType="begin"/>
      </w:r>
      <w:r>
        <w:instrText xml:space="preserve"> HYPERLINK "http://v3.bootcss.com/css/" \l "buttons-disabled" </w:instrText>
      </w:r>
      <w:r>
        <w:fldChar w:fldCharType="separate"/>
      </w:r>
      <w:r>
        <w:rPr>
          <w:rStyle w:val="15"/>
        </w:rPr>
        <w:t>禁用状态的按钮</w:t>
      </w:r>
      <w:r>
        <w:fldChar w:fldCharType="end"/>
      </w:r>
      <w:r>
        <w:t xml:space="preserve"> 章节中（尤其是关于锚点元素的子章节中）所描述的那样，该 CSS 属性尚不规范，并且在 Opera 18 及更低版本的浏览器或 Internet Explorer 11 总没有得到全面支持，并且不会阻止键盘用户能够获取焦点或激活这些链接。所以为了安全起见，建议使用自定义 JavaScript 来禁用这些链接。</w:t>
      </w:r>
    </w:p>
    <w:p>
      <w:pPr>
        <w:pStyle w:val="5"/>
        <w:keepNext w:val="0"/>
        <w:keepLines w:val="0"/>
        <w:widowControl/>
        <w:suppressLineNumbers w:val="0"/>
      </w:pPr>
      <w:r>
        <w:t>跨浏览器兼容性</w:t>
      </w:r>
    </w:p>
    <w:p>
      <w:pPr>
        <w:pStyle w:val="10"/>
        <w:keepNext w:val="0"/>
        <w:keepLines w:val="0"/>
        <w:widowControl/>
        <w:suppressLineNumbers w:val="0"/>
      </w:pPr>
      <w:r>
        <w:t xml:space="preserve">虽然 Bootstrap 会将这些样式应用到所有浏览器上，Internet Explorer 11 及以下浏览器中的 </w:t>
      </w:r>
      <w:r>
        <w:rPr>
          <w:rStyle w:val="16"/>
        </w:rPr>
        <w:t>&lt;fieldset&gt;</w:t>
      </w:r>
      <w:r>
        <w:t xml:space="preserve"> 元素并不完全支持 </w:t>
      </w:r>
      <w:r>
        <w:rPr>
          <w:rStyle w:val="16"/>
        </w:rPr>
        <w:t>disabled</w:t>
      </w:r>
      <w:r>
        <w:t xml:space="preserve"> 属性。因此建议在这些浏览器上通过 JavaScript 代码来禁用 </w:t>
      </w:r>
      <w:r>
        <w:rPr>
          <w:rStyle w:val="16"/>
        </w:rPr>
        <w:t>&lt;fieldset&gt;</w:t>
      </w:r>
      <w:r>
        <w:t>。</w:t>
      </w: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Disabled input </w:t>
      </w:r>
    </w:p>
    <w:p>
      <w:pPr>
        <w:keepNext w:val="0"/>
        <w:keepLines w:val="0"/>
        <w:widowControl/>
        <w:suppressLineNumbers w:val="0"/>
        <w:jc w:val="left"/>
      </w:pPr>
      <w:r>
        <w:rPr>
          <w:rFonts w:ascii="宋体" w:hAnsi="宋体" w:eastAsia="宋体" w:cs="宋体"/>
          <w:kern w:val="0"/>
          <w:sz w:val="24"/>
          <w:szCs w:val="24"/>
          <w:lang w:val="en-US" w:eastAsia="zh-CN" w:bidi="ar"/>
        </w:rPr>
        <w:t xml:space="preserve">Disabled select menu </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 xml:space="preserve">Can't check this </w:t>
      </w:r>
    </w:p>
    <w:p>
      <w:pPr>
        <w:pStyle w:val="21"/>
      </w:pPr>
      <w:r>
        <w:t>窗体顶端</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&lt;form&gt;</w:t>
      </w:r>
    </w:p>
    <w:p>
      <w:pPr>
        <w:pStyle w:val="9"/>
        <w:keepNext w:val="0"/>
        <w:keepLines w:val="0"/>
        <w:widowControl/>
        <w:suppressLineNumbers w:val="0"/>
        <w:rPr>
          <w:rStyle w:val="16"/>
        </w:rPr>
      </w:pPr>
      <w:r>
        <w:rPr>
          <w:rStyle w:val="16"/>
        </w:rPr>
        <w:t xml:space="preserve">  </w:t>
      </w:r>
      <w:r>
        <w:t>&lt;fieldset</w:t>
      </w:r>
      <w:r>
        <w:rPr>
          <w:rStyle w:val="16"/>
        </w:rPr>
        <w:t xml:space="preserve"> </w:t>
      </w:r>
      <w:r>
        <w:t>disabled&gt;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&lt;label</w:t>
      </w:r>
      <w:r>
        <w:rPr>
          <w:rStyle w:val="16"/>
        </w:rPr>
        <w:t xml:space="preserve"> </w:t>
      </w:r>
      <w:r>
        <w:t>for="disabledTextInput"&gt;</w:t>
      </w:r>
      <w:r>
        <w:rPr>
          <w:rStyle w:val="16"/>
        </w:rPr>
        <w:t>Disabled input</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id="disabledTextInput"</w:t>
      </w:r>
      <w:r>
        <w:rPr>
          <w:rStyle w:val="16"/>
        </w:rPr>
        <w:t xml:space="preserve"> </w:t>
      </w:r>
      <w:r>
        <w:t>class="form-control"</w:t>
      </w:r>
      <w:r>
        <w:rPr>
          <w:rStyle w:val="16"/>
        </w:rPr>
        <w:t xml:space="preserve"> </w:t>
      </w:r>
      <w:r>
        <w:t>placeholder="Disabled input"&gt;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class="form-group"&gt;</w:t>
      </w:r>
    </w:p>
    <w:p>
      <w:pPr>
        <w:pStyle w:val="9"/>
        <w:keepNext w:val="0"/>
        <w:keepLines w:val="0"/>
        <w:widowControl/>
        <w:suppressLineNumbers w:val="0"/>
        <w:rPr>
          <w:rStyle w:val="16"/>
        </w:rPr>
      </w:pPr>
      <w:r>
        <w:rPr>
          <w:rStyle w:val="16"/>
        </w:rPr>
        <w:t xml:space="preserve">      </w:t>
      </w:r>
      <w:r>
        <w:t>&lt;label</w:t>
      </w:r>
      <w:r>
        <w:rPr>
          <w:rStyle w:val="16"/>
        </w:rPr>
        <w:t xml:space="preserve"> </w:t>
      </w:r>
      <w:r>
        <w:t>for="disabledSelect"&gt;</w:t>
      </w:r>
      <w:r>
        <w:rPr>
          <w:rStyle w:val="16"/>
        </w:rPr>
        <w:t>Disabled select menu</w:t>
      </w:r>
      <w:r>
        <w:t>&lt;/label&gt;</w:t>
      </w:r>
    </w:p>
    <w:p>
      <w:pPr>
        <w:pStyle w:val="9"/>
        <w:keepNext w:val="0"/>
        <w:keepLines w:val="0"/>
        <w:widowControl/>
        <w:suppressLineNumbers w:val="0"/>
        <w:rPr>
          <w:rStyle w:val="16"/>
        </w:rPr>
      </w:pPr>
      <w:r>
        <w:rPr>
          <w:rStyle w:val="16"/>
        </w:rPr>
        <w:t xml:space="preserve">      </w:t>
      </w:r>
      <w:r>
        <w:t>&lt;select</w:t>
      </w:r>
      <w:r>
        <w:rPr>
          <w:rStyle w:val="16"/>
        </w:rPr>
        <w:t xml:space="preserve"> </w:t>
      </w:r>
      <w:r>
        <w:t>id="disabledSelect"</w:t>
      </w:r>
      <w:r>
        <w:rPr>
          <w:rStyle w:val="16"/>
        </w:rPr>
        <w:t xml:space="preserve"> </w:t>
      </w:r>
      <w:r>
        <w:t>class="form-control"&gt;</w:t>
      </w:r>
    </w:p>
    <w:p>
      <w:pPr>
        <w:pStyle w:val="9"/>
        <w:keepNext w:val="0"/>
        <w:keepLines w:val="0"/>
        <w:widowControl/>
        <w:suppressLineNumbers w:val="0"/>
        <w:rPr>
          <w:rStyle w:val="16"/>
        </w:rPr>
      </w:pPr>
      <w:r>
        <w:rPr>
          <w:rStyle w:val="16"/>
        </w:rPr>
        <w:t xml:space="preserve">        </w:t>
      </w:r>
      <w:r>
        <w:t>&lt;option&gt;</w:t>
      </w:r>
      <w:r>
        <w:rPr>
          <w:rStyle w:val="16"/>
        </w:rPr>
        <w:t>Disabled select</w:t>
      </w:r>
      <w:r>
        <w:t>&lt;/option&gt;</w:t>
      </w:r>
    </w:p>
    <w:p>
      <w:pPr>
        <w:pStyle w:val="9"/>
        <w:keepNext w:val="0"/>
        <w:keepLines w:val="0"/>
        <w:widowControl/>
        <w:suppressLineNumbers w:val="0"/>
        <w:rPr>
          <w:rStyle w:val="16"/>
        </w:rPr>
      </w:pPr>
      <w:r>
        <w:rPr>
          <w:rStyle w:val="16"/>
        </w:rPr>
        <w:t xml:space="preserve">      </w:t>
      </w:r>
      <w:r>
        <w:t>&lt;/select&gt;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class="checkbox"&gt;</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type="checkbox"&gt;</w:t>
      </w:r>
      <w:r>
        <w:rPr>
          <w:rStyle w:val="16"/>
        </w:rPr>
        <w:t xml:space="preserve"> Can't check this</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&lt;button</w:t>
      </w:r>
      <w:r>
        <w:rPr>
          <w:rStyle w:val="16"/>
        </w:rPr>
        <w:t xml:space="preserve"> </w:t>
      </w:r>
      <w:r>
        <w:t>type="submit"</w:t>
      </w:r>
      <w:r>
        <w:rPr>
          <w:rStyle w:val="16"/>
        </w:rPr>
        <w:t xml:space="preserve"> </w:t>
      </w:r>
      <w:r>
        <w:t>class="btn btn-primary"&gt;</w:t>
      </w:r>
      <w:r>
        <w:rPr>
          <w:rStyle w:val="16"/>
        </w:rPr>
        <w:t>Submit</w:t>
      </w:r>
      <w:r>
        <w:t>&lt;/button&gt;</w:t>
      </w:r>
    </w:p>
    <w:p>
      <w:pPr>
        <w:pStyle w:val="9"/>
        <w:keepNext w:val="0"/>
        <w:keepLines w:val="0"/>
        <w:widowControl/>
        <w:suppressLineNumbers w:val="0"/>
      </w:pPr>
      <w:r>
        <w:rPr>
          <w:rStyle w:val="16"/>
        </w:rPr>
        <w:t xml:space="preserve">  </w:t>
      </w:r>
      <w:r>
        <w:t>&lt;/fieldset&gt;&lt;/form&gt;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"forms-control-readonly"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只读状态</w:t>
      </w:r>
    </w:p>
    <w:p>
      <w:pPr>
        <w:pStyle w:val="10"/>
        <w:keepNext w:val="0"/>
        <w:keepLines w:val="0"/>
        <w:widowControl/>
        <w:suppressLineNumbers w:val="0"/>
      </w:pPr>
      <w:r>
        <w:t xml:space="preserve">为输入框设置 </w:t>
      </w:r>
      <w:r>
        <w:rPr>
          <w:rStyle w:val="16"/>
        </w:rPr>
        <w:t>readonly</w:t>
      </w:r>
      <w:r>
        <w:t xml:space="preserve"> 属性可以禁止用户修改输入框中的内容。处于只读状态的输入框颜色更浅（就像被禁用的输入框一样），但是仍然保留标准的鼠标状态。</w:t>
      </w:r>
    </w:p>
    <w:p>
      <w:pPr>
        <w:pStyle w:val="21"/>
      </w:pPr>
      <w:r>
        <w:t>窗体顶端</w:t>
      </w:r>
    </w:p>
    <w:p>
      <w:pPr>
        <w:keepNext w:val="0"/>
        <w:keepLines w:val="0"/>
        <w:widowControl/>
        <w:suppressLineNumbers w:val="0"/>
        <w:jc w:val="left"/>
      </w:pP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&lt;input</w:t>
      </w:r>
      <w:r>
        <w:rPr>
          <w:rStyle w:val="16"/>
        </w:rPr>
        <w:t xml:space="preserve"> </w:t>
      </w:r>
      <w:r>
        <w:t>class="form-control"</w:t>
      </w:r>
      <w:r>
        <w:rPr>
          <w:rStyle w:val="16"/>
        </w:rPr>
        <w:t xml:space="preserve"> </w:t>
      </w:r>
      <w:r>
        <w:t>type="text"</w:t>
      </w:r>
      <w:r>
        <w:rPr>
          <w:rStyle w:val="16"/>
        </w:rPr>
        <w:t xml:space="preserve"> </w:t>
      </w:r>
      <w:r>
        <w:t>placeholder="Readonly input here…"</w:t>
      </w:r>
      <w:r>
        <w:rPr>
          <w:rStyle w:val="16"/>
        </w:rPr>
        <w:t xml:space="preserve"> </w:t>
      </w:r>
      <w:r>
        <w:t>readonly&gt;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"forms-control-validation"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校验状态</w:t>
      </w:r>
    </w:p>
    <w:p>
      <w:pPr>
        <w:pStyle w:val="10"/>
        <w:keepNext w:val="0"/>
        <w:keepLines w:val="0"/>
        <w:widowControl/>
        <w:suppressLineNumbers w:val="0"/>
      </w:pPr>
      <w:r>
        <w:t xml:space="preserve">Bootstrap 对表单控件的校验状态，如 error、warning 和 success 状态，都定义了样式。使用时，添加 </w:t>
      </w:r>
      <w:r>
        <w:rPr>
          <w:rStyle w:val="16"/>
        </w:rPr>
        <w:t>.has-warning</w:t>
      </w:r>
      <w:r>
        <w:t>、</w:t>
      </w:r>
      <w:r>
        <w:rPr>
          <w:rStyle w:val="16"/>
        </w:rPr>
        <w:t>.has-error</w:t>
      </w:r>
      <w:r>
        <w:t xml:space="preserve"> 或 </w:t>
      </w:r>
      <w:r>
        <w:rPr>
          <w:rStyle w:val="16"/>
        </w:rPr>
        <w:t>.has-success</w:t>
      </w:r>
      <w:r>
        <w:t xml:space="preserve"> 类到这些控件的父元素即可。任何包含在此元素之内的 </w:t>
      </w:r>
      <w:r>
        <w:rPr>
          <w:rStyle w:val="16"/>
        </w:rPr>
        <w:t>.control-label</w:t>
      </w:r>
      <w:r>
        <w:t>、</w:t>
      </w:r>
      <w:r>
        <w:rPr>
          <w:rStyle w:val="16"/>
        </w:rPr>
        <w:t>.form-control</w:t>
      </w:r>
      <w:r>
        <w:t xml:space="preserve"> 和 </w:t>
      </w:r>
      <w:r>
        <w:rPr>
          <w:rStyle w:val="16"/>
        </w:rPr>
        <w:t>.help-block</w:t>
      </w:r>
      <w:r>
        <w:t xml:space="preserve"> 元素都将接受这些校验状态的样式。</w:t>
      </w:r>
    </w:p>
    <w:p>
      <w:pPr>
        <w:pStyle w:val="5"/>
        <w:keepNext w:val="0"/>
        <w:keepLines w:val="0"/>
        <w:widowControl/>
        <w:suppressLineNumbers w:val="0"/>
      </w:pPr>
      <w:r>
        <w:t>将验证状态传达给辅助设备和盲人用户</w:t>
      </w:r>
    </w:p>
    <w:p>
      <w:pPr>
        <w:pStyle w:val="10"/>
        <w:keepNext w:val="0"/>
        <w:keepLines w:val="0"/>
        <w:widowControl/>
        <w:suppressLineNumbers w:val="0"/>
      </w:pPr>
      <w:r>
        <w:t>使用这些校验样式只是为表单控件提供一个可视的、基于色彩的提示，但是并不能将这种提示信息传达给使用辅助设备的用户 - 例如屏幕阅读器 - 或者色盲用户。</w:t>
      </w:r>
    </w:p>
    <w:p>
      <w:pPr>
        <w:pStyle w:val="10"/>
        <w:keepNext w:val="0"/>
        <w:keepLines w:val="0"/>
        <w:widowControl/>
        <w:suppressLineNumbers w:val="0"/>
      </w:pPr>
      <w:r>
        <w:t xml:space="preserve">为了确保所有用户都能获取正确信息，Bootstrap 还提供了另一种提示方式。例如，你可以在表单控件的 </w:t>
      </w:r>
      <w:r>
        <w:rPr>
          <w:rStyle w:val="16"/>
        </w:rPr>
        <w:t>&lt;label&gt;</w:t>
      </w:r>
      <w:r>
        <w:t xml:space="preserve"> 标签上以文本的形式显示提示信息（就像下面代码中所展示的）；包含一个 </w:t>
      </w:r>
      <w:r>
        <w:fldChar w:fldCharType="begin"/>
      </w:r>
      <w:r>
        <w:instrText xml:space="preserve"> HYPERLINK "http://v3.bootcss.com/components/" \l "glyphicons" </w:instrText>
      </w:r>
      <w:r>
        <w:fldChar w:fldCharType="separate"/>
      </w:r>
      <w:r>
        <w:rPr>
          <w:rStyle w:val="15"/>
        </w:rPr>
        <w:t>Glyphicon 字体图标</w:t>
      </w:r>
      <w:r>
        <w:fldChar w:fldCharType="end"/>
      </w:r>
      <w:r>
        <w:t xml:space="preserve"> （还有赋予 </w:t>
      </w:r>
      <w:r>
        <w:rPr>
          <w:rStyle w:val="16"/>
        </w:rPr>
        <w:t>.sr-only</w:t>
      </w:r>
      <w:r>
        <w:t xml:space="preserve"> 类的文本信息 - 参考</w:t>
      </w:r>
      <w:r>
        <w:fldChar w:fldCharType="begin"/>
      </w:r>
      <w:r>
        <w:instrText xml:space="preserve"> HYPERLINK "http://v3.bootcss.com/components/" \l "glyphicons-examples" </w:instrText>
      </w:r>
      <w:r>
        <w:fldChar w:fldCharType="separate"/>
      </w:r>
      <w:r>
        <w:rPr>
          <w:rStyle w:val="15"/>
        </w:rPr>
        <w:t>Glyphicon 字体图标实例</w:t>
      </w:r>
      <w:r>
        <w:fldChar w:fldCharType="end"/>
      </w:r>
      <w:r>
        <w:t xml:space="preserve">）；或者提供一个额外的 </w:t>
      </w:r>
      <w:r>
        <w:fldChar w:fldCharType="begin"/>
      </w:r>
      <w:r>
        <w:instrText xml:space="preserve"> HYPERLINK "http://v3.bootcss.com/css/" \l "forms-help-text" </w:instrText>
      </w:r>
      <w:r>
        <w:fldChar w:fldCharType="separate"/>
      </w:r>
      <w:r>
        <w:rPr>
          <w:rStyle w:val="15"/>
        </w:rPr>
        <w:t>辅助信息</w:t>
      </w:r>
      <w:r>
        <w:fldChar w:fldCharType="end"/>
      </w:r>
      <w:r>
        <w:t xml:space="preserve"> 块。另外，对于使用辅助设备的用户，无效的表单控件还可以赋予一个 </w:t>
      </w:r>
      <w:r>
        <w:rPr>
          <w:rStyle w:val="16"/>
        </w:rPr>
        <w:t>aria-invalid="true"</w:t>
      </w:r>
      <w:r>
        <w:t xml:space="preserve"> 属性。</w:t>
      </w: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Input with success </w:t>
      </w:r>
    </w:p>
    <w:p>
      <w:pPr>
        <w:keepNext w:val="0"/>
        <w:keepLines w:val="0"/>
        <w:widowControl/>
        <w:suppressLineNumbers w:val="0"/>
        <w:jc w:val="left"/>
      </w:pPr>
      <w:r>
        <w:rPr>
          <w:rFonts w:ascii="宋体" w:hAnsi="宋体" w:eastAsia="宋体" w:cs="宋体"/>
          <w:kern w:val="0"/>
          <w:sz w:val="24"/>
          <w:szCs w:val="24"/>
          <w:lang w:val="en-US" w:eastAsia="zh-CN" w:bidi="ar"/>
        </w:rPr>
        <w:t xml:space="preserve">Input with warning </w:t>
      </w:r>
    </w:p>
    <w:p>
      <w:pPr>
        <w:keepNext w:val="0"/>
        <w:keepLines w:val="0"/>
        <w:widowControl/>
        <w:suppressLineNumbers w:val="0"/>
        <w:jc w:val="left"/>
      </w:pPr>
      <w:r>
        <w:rPr>
          <w:rFonts w:ascii="宋体" w:hAnsi="宋体" w:eastAsia="宋体" w:cs="宋体"/>
          <w:kern w:val="0"/>
          <w:sz w:val="24"/>
          <w:szCs w:val="24"/>
          <w:lang w:val="en-US" w:eastAsia="zh-CN" w:bidi="ar"/>
        </w:rPr>
        <w:t xml:space="preserve">Input with error </w:t>
      </w:r>
    </w:p>
    <w:p>
      <w:pPr>
        <w:keepNext w:val="0"/>
        <w:keepLines w:val="0"/>
        <w:widowControl/>
        <w:suppressLineNumbers w:val="0"/>
        <w:jc w:val="left"/>
      </w:pPr>
      <w:r>
        <w:rPr>
          <w:rFonts w:ascii="宋体" w:hAnsi="宋体" w:eastAsia="宋体" w:cs="宋体"/>
          <w:kern w:val="0"/>
          <w:sz w:val="24"/>
          <w:szCs w:val="24"/>
          <w:lang w:val="en-US" w:eastAsia="zh-CN" w:bidi="ar"/>
        </w:rPr>
        <w:t xml:space="preserve">Checkbox with success </w:t>
      </w:r>
    </w:p>
    <w:p>
      <w:pPr>
        <w:keepNext w:val="0"/>
        <w:keepLines w:val="0"/>
        <w:widowControl/>
        <w:suppressLineNumbers w:val="0"/>
        <w:jc w:val="left"/>
      </w:pPr>
      <w:r>
        <w:rPr>
          <w:rFonts w:ascii="宋体" w:hAnsi="宋体" w:eastAsia="宋体" w:cs="宋体"/>
          <w:kern w:val="0"/>
          <w:sz w:val="24"/>
          <w:szCs w:val="24"/>
          <w:lang w:val="en-US" w:eastAsia="zh-CN" w:bidi="ar"/>
        </w:rPr>
        <w:t xml:space="preserve">Checkbox with warning </w:t>
      </w:r>
    </w:p>
    <w:p>
      <w:pPr>
        <w:keepNext w:val="0"/>
        <w:keepLines w:val="0"/>
        <w:widowControl/>
        <w:suppressLineNumbers w:val="0"/>
        <w:jc w:val="left"/>
      </w:pPr>
      <w:r>
        <w:rPr>
          <w:rFonts w:ascii="宋体" w:hAnsi="宋体" w:eastAsia="宋体" w:cs="宋体"/>
          <w:kern w:val="0"/>
          <w:sz w:val="24"/>
          <w:szCs w:val="24"/>
          <w:lang w:val="en-US" w:eastAsia="zh-CN" w:bidi="ar"/>
        </w:rPr>
        <w:t xml:space="preserve">Checkbox with error </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class="form-group has-success"&gt;</w:t>
      </w:r>
    </w:p>
    <w:p>
      <w:pPr>
        <w:pStyle w:val="9"/>
        <w:keepNext w:val="0"/>
        <w:keepLines w:val="0"/>
        <w:widowControl/>
        <w:suppressLineNumbers w:val="0"/>
        <w:rPr>
          <w:rStyle w:val="16"/>
        </w:rPr>
      </w:pPr>
      <w:r>
        <w:rPr>
          <w:rStyle w:val="16"/>
        </w:rPr>
        <w:t xml:space="preserve">  </w:t>
      </w:r>
      <w:r>
        <w:t>&lt;label</w:t>
      </w:r>
      <w:r>
        <w:rPr>
          <w:rStyle w:val="16"/>
        </w:rPr>
        <w:t xml:space="preserve"> </w:t>
      </w:r>
      <w:r>
        <w:t>class="control-label"</w:t>
      </w:r>
      <w:r>
        <w:rPr>
          <w:rStyle w:val="16"/>
        </w:rPr>
        <w:t xml:space="preserve"> </w:t>
      </w:r>
      <w:r>
        <w:t>for="inputSuccess1"&gt;</w:t>
      </w:r>
      <w:r>
        <w:rPr>
          <w:rStyle w:val="16"/>
        </w:rPr>
        <w:t>Input with success</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id="inputSuccess1"&gt;&lt;/div&gt;&lt;div</w:t>
      </w:r>
      <w:r>
        <w:rPr>
          <w:rStyle w:val="16"/>
        </w:rPr>
        <w:t xml:space="preserve"> </w:t>
      </w:r>
      <w:r>
        <w:t>class="form-group has-warning"&gt;</w:t>
      </w:r>
    </w:p>
    <w:p>
      <w:pPr>
        <w:pStyle w:val="9"/>
        <w:keepNext w:val="0"/>
        <w:keepLines w:val="0"/>
        <w:widowControl/>
        <w:suppressLineNumbers w:val="0"/>
        <w:rPr>
          <w:rStyle w:val="16"/>
        </w:rPr>
      </w:pPr>
      <w:r>
        <w:rPr>
          <w:rStyle w:val="16"/>
        </w:rPr>
        <w:t xml:space="preserve">  </w:t>
      </w:r>
      <w:r>
        <w:t>&lt;label</w:t>
      </w:r>
      <w:r>
        <w:rPr>
          <w:rStyle w:val="16"/>
        </w:rPr>
        <w:t xml:space="preserve"> </w:t>
      </w:r>
      <w:r>
        <w:t>class="control-label"</w:t>
      </w:r>
      <w:r>
        <w:rPr>
          <w:rStyle w:val="16"/>
        </w:rPr>
        <w:t xml:space="preserve"> </w:t>
      </w:r>
      <w:r>
        <w:t>for="inputWarning1"&gt;</w:t>
      </w:r>
      <w:r>
        <w:rPr>
          <w:rStyle w:val="16"/>
        </w:rPr>
        <w:t>Input with warning</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id="inputWarning1"&gt;&lt;/div&gt;&lt;div</w:t>
      </w:r>
      <w:r>
        <w:rPr>
          <w:rStyle w:val="16"/>
        </w:rPr>
        <w:t xml:space="preserve"> </w:t>
      </w:r>
      <w:r>
        <w:t>class="form-group has-error"&gt;</w:t>
      </w:r>
    </w:p>
    <w:p>
      <w:pPr>
        <w:pStyle w:val="9"/>
        <w:keepNext w:val="0"/>
        <w:keepLines w:val="0"/>
        <w:widowControl/>
        <w:suppressLineNumbers w:val="0"/>
        <w:rPr>
          <w:rStyle w:val="16"/>
        </w:rPr>
      </w:pPr>
      <w:r>
        <w:rPr>
          <w:rStyle w:val="16"/>
        </w:rPr>
        <w:t xml:space="preserve">  </w:t>
      </w:r>
      <w:r>
        <w:t>&lt;label</w:t>
      </w:r>
      <w:r>
        <w:rPr>
          <w:rStyle w:val="16"/>
        </w:rPr>
        <w:t xml:space="preserve"> </w:t>
      </w:r>
      <w:r>
        <w:t>class="control-label"</w:t>
      </w:r>
      <w:r>
        <w:rPr>
          <w:rStyle w:val="16"/>
        </w:rPr>
        <w:t xml:space="preserve"> </w:t>
      </w:r>
      <w:r>
        <w:t>for="inputError1"&gt;</w:t>
      </w:r>
      <w:r>
        <w:rPr>
          <w:rStyle w:val="16"/>
        </w:rPr>
        <w:t>Input with error</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id="inputError1"&gt;&lt;/div&gt;&lt;div</w:t>
      </w:r>
      <w:r>
        <w:rPr>
          <w:rStyle w:val="16"/>
        </w:rPr>
        <w:t xml:space="preserve"> </w:t>
      </w:r>
      <w:r>
        <w:t>class="has-success"&gt;</w:t>
      </w:r>
    </w:p>
    <w:p>
      <w:pPr>
        <w:pStyle w:val="9"/>
        <w:keepNext w:val="0"/>
        <w:keepLines w:val="0"/>
        <w:widowControl/>
        <w:suppressLineNumbers w:val="0"/>
        <w:rPr>
          <w:rStyle w:val="16"/>
        </w:rPr>
      </w:pPr>
      <w:r>
        <w:rPr>
          <w:rStyle w:val="16"/>
        </w:rPr>
        <w:t xml:space="preserve">  </w:t>
      </w:r>
      <w:r>
        <w:t>&lt;div</w:t>
      </w:r>
      <w:r>
        <w:rPr>
          <w:rStyle w:val="16"/>
        </w:rPr>
        <w:t xml:space="preserve"> </w:t>
      </w:r>
      <w:r>
        <w:t>class="checkbox"&gt;</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type="checkbox"</w:t>
      </w:r>
      <w:r>
        <w:rPr>
          <w:rStyle w:val="16"/>
        </w:rPr>
        <w:t xml:space="preserve"> </w:t>
      </w:r>
      <w:r>
        <w:t>id="checkboxSuccess"</w:t>
      </w:r>
      <w:r>
        <w:rPr>
          <w:rStyle w:val="16"/>
        </w:rPr>
        <w:t xml:space="preserve"> </w:t>
      </w:r>
      <w:r>
        <w:t>value="option1"&gt;</w:t>
      </w:r>
    </w:p>
    <w:p>
      <w:pPr>
        <w:pStyle w:val="9"/>
        <w:keepNext w:val="0"/>
        <w:keepLines w:val="0"/>
        <w:widowControl/>
        <w:suppressLineNumbers w:val="0"/>
        <w:rPr>
          <w:rStyle w:val="16"/>
        </w:rPr>
      </w:pPr>
      <w:r>
        <w:rPr>
          <w:rStyle w:val="16"/>
        </w:rPr>
        <w:t xml:space="preserve">      Checkbox with success</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&lt;/div&gt;&lt;/div&gt;&lt;div</w:t>
      </w:r>
      <w:r>
        <w:rPr>
          <w:rStyle w:val="16"/>
        </w:rPr>
        <w:t xml:space="preserve"> </w:t>
      </w:r>
      <w:r>
        <w:t>class="has-warning"&gt;</w:t>
      </w:r>
    </w:p>
    <w:p>
      <w:pPr>
        <w:pStyle w:val="9"/>
        <w:keepNext w:val="0"/>
        <w:keepLines w:val="0"/>
        <w:widowControl/>
        <w:suppressLineNumbers w:val="0"/>
        <w:rPr>
          <w:rStyle w:val="16"/>
        </w:rPr>
      </w:pPr>
      <w:r>
        <w:rPr>
          <w:rStyle w:val="16"/>
        </w:rPr>
        <w:t xml:space="preserve">  </w:t>
      </w:r>
      <w:r>
        <w:t>&lt;div</w:t>
      </w:r>
      <w:r>
        <w:rPr>
          <w:rStyle w:val="16"/>
        </w:rPr>
        <w:t xml:space="preserve"> </w:t>
      </w:r>
      <w:r>
        <w:t>class="checkbox"&gt;</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type="checkbox"</w:t>
      </w:r>
      <w:r>
        <w:rPr>
          <w:rStyle w:val="16"/>
        </w:rPr>
        <w:t xml:space="preserve"> </w:t>
      </w:r>
      <w:r>
        <w:t>id="checkboxWarning"</w:t>
      </w:r>
      <w:r>
        <w:rPr>
          <w:rStyle w:val="16"/>
        </w:rPr>
        <w:t xml:space="preserve"> </w:t>
      </w:r>
      <w:r>
        <w:t>value="option1"&gt;</w:t>
      </w:r>
    </w:p>
    <w:p>
      <w:pPr>
        <w:pStyle w:val="9"/>
        <w:keepNext w:val="0"/>
        <w:keepLines w:val="0"/>
        <w:widowControl/>
        <w:suppressLineNumbers w:val="0"/>
        <w:rPr>
          <w:rStyle w:val="16"/>
        </w:rPr>
      </w:pPr>
      <w:r>
        <w:rPr>
          <w:rStyle w:val="16"/>
        </w:rPr>
        <w:t xml:space="preserve">      Checkbox with warning</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&lt;/div&gt;&lt;/div&gt;&lt;div</w:t>
      </w:r>
      <w:r>
        <w:rPr>
          <w:rStyle w:val="16"/>
        </w:rPr>
        <w:t xml:space="preserve"> </w:t>
      </w:r>
      <w:r>
        <w:t>class="has-error"&gt;</w:t>
      </w:r>
    </w:p>
    <w:p>
      <w:pPr>
        <w:pStyle w:val="9"/>
        <w:keepNext w:val="0"/>
        <w:keepLines w:val="0"/>
        <w:widowControl/>
        <w:suppressLineNumbers w:val="0"/>
        <w:rPr>
          <w:rStyle w:val="16"/>
        </w:rPr>
      </w:pPr>
      <w:r>
        <w:rPr>
          <w:rStyle w:val="16"/>
        </w:rPr>
        <w:t xml:space="preserve">  </w:t>
      </w:r>
      <w:r>
        <w:t>&lt;div</w:t>
      </w:r>
      <w:r>
        <w:rPr>
          <w:rStyle w:val="16"/>
        </w:rPr>
        <w:t xml:space="preserve"> </w:t>
      </w:r>
      <w:r>
        <w:t>class="checkbox"&gt;</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type="checkbox"</w:t>
      </w:r>
      <w:r>
        <w:rPr>
          <w:rStyle w:val="16"/>
        </w:rPr>
        <w:t xml:space="preserve"> </w:t>
      </w:r>
      <w:r>
        <w:t>id="checkboxError"</w:t>
      </w:r>
      <w:r>
        <w:rPr>
          <w:rStyle w:val="16"/>
        </w:rPr>
        <w:t xml:space="preserve"> </w:t>
      </w:r>
      <w:r>
        <w:t>value="option1"&gt;</w:t>
      </w:r>
    </w:p>
    <w:p>
      <w:pPr>
        <w:pStyle w:val="9"/>
        <w:keepNext w:val="0"/>
        <w:keepLines w:val="0"/>
        <w:widowControl/>
        <w:suppressLineNumbers w:val="0"/>
        <w:rPr>
          <w:rStyle w:val="16"/>
        </w:rPr>
      </w:pPr>
      <w:r>
        <w:rPr>
          <w:rStyle w:val="16"/>
        </w:rPr>
        <w:t xml:space="preserve">      Checkbox with error</w:t>
      </w:r>
    </w:p>
    <w:p>
      <w:pPr>
        <w:pStyle w:val="9"/>
        <w:keepNext w:val="0"/>
        <w:keepLines w:val="0"/>
        <w:widowControl/>
        <w:suppressLineNumbers w:val="0"/>
        <w:rPr>
          <w:rStyle w:val="16"/>
        </w:rPr>
      </w:pPr>
      <w:r>
        <w:rPr>
          <w:rStyle w:val="16"/>
        </w:rPr>
        <w:t xml:space="preserve">    </w:t>
      </w:r>
      <w:r>
        <w:t>&lt;/label&gt;</w:t>
      </w:r>
    </w:p>
    <w:p>
      <w:pPr>
        <w:pStyle w:val="9"/>
        <w:keepNext w:val="0"/>
        <w:keepLines w:val="0"/>
        <w:widowControl/>
        <w:suppressLineNumbers w:val="0"/>
      </w:pPr>
      <w:r>
        <w:rPr>
          <w:rStyle w:val="16"/>
        </w:rPr>
        <w:t xml:space="preserve">  </w:t>
      </w:r>
      <w:r>
        <w:t>&lt;/div&gt;&lt;/div&gt;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"-27"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添加额外的图标</w:t>
      </w:r>
    </w:p>
    <w:p>
      <w:pPr>
        <w:pStyle w:val="10"/>
        <w:keepNext w:val="0"/>
        <w:keepLines w:val="0"/>
        <w:widowControl/>
        <w:suppressLineNumbers w:val="0"/>
      </w:pPr>
      <w:r>
        <w:t xml:space="preserve">你还可以针对校验状态为输入框添加额外的图标。只需设置相应的 </w:t>
      </w:r>
      <w:r>
        <w:rPr>
          <w:rStyle w:val="16"/>
        </w:rPr>
        <w:t>.has-feedback</w:t>
      </w:r>
      <w:r>
        <w:t xml:space="preserve"> 类并添加正确的图标即可。</w:t>
      </w:r>
    </w:p>
    <w:p>
      <w:pPr>
        <w:pStyle w:val="10"/>
        <w:keepNext w:val="0"/>
        <w:keepLines w:val="0"/>
        <w:widowControl/>
        <w:suppressLineNumbers w:val="0"/>
      </w:pPr>
      <w:r>
        <w:rPr>
          <w:rStyle w:val="12"/>
        </w:rPr>
        <w:t xml:space="preserve">反馈图标（feedback icon）只能使用在文本输入框 </w:t>
      </w:r>
      <w:r>
        <w:rPr>
          <w:rStyle w:val="16"/>
        </w:rPr>
        <w:t>&lt;input class="form-control"&gt;</w:t>
      </w:r>
      <w:r>
        <w:rPr>
          <w:rStyle w:val="12"/>
        </w:rPr>
        <w:t xml:space="preserve"> 元素上。</w:t>
      </w:r>
    </w:p>
    <w:p>
      <w:pPr>
        <w:pStyle w:val="5"/>
        <w:keepNext w:val="0"/>
        <w:keepLines w:val="0"/>
        <w:widowControl/>
        <w:suppressLineNumbers w:val="0"/>
      </w:pPr>
      <w:r>
        <w:t>图标、</w:t>
      </w:r>
      <w:r>
        <w:rPr>
          <w:rStyle w:val="16"/>
        </w:rPr>
        <w:t>label</w:t>
      </w:r>
      <w:r>
        <w:t xml:space="preserve"> 和输入控件组</w:t>
      </w:r>
    </w:p>
    <w:p>
      <w:pPr>
        <w:pStyle w:val="10"/>
        <w:keepNext w:val="0"/>
        <w:keepLines w:val="0"/>
        <w:widowControl/>
        <w:suppressLineNumbers w:val="0"/>
      </w:pPr>
      <w:r>
        <w:t xml:space="preserve">对于不带有 </w:t>
      </w:r>
      <w:r>
        <w:rPr>
          <w:rStyle w:val="16"/>
        </w:rPr>
        <w:t>label</w:t>
      </w:r>
      <w:r>
        <w:t xml:space="preserve"> 标签的输入框以及右侧带有附加组件的</w:t>
      </w:r>
      <w:r>
        <w:fldChar w:fldCharType="begin"/>
      </w:r>
      <w:r>
        <w:instrText xml:space="preserve"> HYPERLINK "http://v3.bootcss.com/components" \l "input-groups" </w:instrText>
      </w:r>
      <w:r>
        <w:fldChar w:fldCharType="separate"/>
      </w:r>
      <w:r>
        <w:rPr>
          <w:rStyle w:val="15"/>
        </w:rPr>
        <w:t>输入框组</w:t>
      </w:r>
      <w:r>
        <w:fldChar w:fldCharType="end"/>
      </w:r>
      <w:r>
        <w:t xml:space="preserve">，需要手动为其图标定位。为了让所有用户都能访问你的网站，我们强烈建议为所有输入框添加 </w:t>
      </w:r>
      <w:r>
        <w:rPr>
          <w:rStyle w:val="16"/>
        </w:rPr>
        <w:t>label</w:t>
      </w:r>
      <w:r>
        <w:t xml:space="preserve"> 标签。如果你不希望将 </w:t>
      </w:r>
      <w:r>
        <w:rPr>
          <w:rStyle w:val="16"/>
        </w:rPr>
        <w:t>label</w:t>
      </w:r>
      <w:r>
        <w:t xml:space="preserve"> 标签展示出来，可以通过添加 </w:t>
      </w:r>
      <w:r>
        <w:rPr>
          <w:rStyle w:val="16"/>
        </w:rPr>
        <w:t>.sr-only</w:t>
      </w:r>
      <w:r>
        <w:t xml:space="preserve"> 类来实现。如果的确不能添加 </w:t>
      </w:r>
      <w:r>
        <w:rPr>
          <w:rStyle w:val="16"/>
        </w:rPr>
        <w:t>label</w:t>
      </w:r>
      <w:r>
        <w:t xml:space="preserve"> 标签，请调整图标的 </w:t>
      </w:r>
      <w:r>
        <w:rPr>
          <w:rStyle w:val="16"/>
        </w:rPr>
        <w:t>top</w:t>
      </w:r>
      <w:r>
        <w:t xml:space="preserve"> 值。对于输入框组，请根据你的实际情况调整 </w:t>
      </w:r>
      <w:r>
        <w:rPr>
          <w:rStyle w:val="16"/>
        </w:rPr>
        <w:t>right</w:t>
      </w:r>
      <w:r>
        <w:t xml:space="preserve"> 值。</w:t>
      </w:r>
    </w:p>
    <w:p>
      <w:pPr>
        <w:pStyle w:val="5"/>
        <w:keepNext w:val="0"/>
        <w:keepLines w:val="0"/>
        <w:widowControl/>
        <w:suppressLineNumbers w:val="0"/>
      </w:pPr>
      <w:r>
        <w:t>向辅助技术设备传递图标的含义</w:t>
      </w:r>
    </w:p>
    <w:p>
      <w:pPr>
        <w:pStyle w:val="10"/>
        <w:keepNext w:val="0"/>
        <w:keepLines w:val="0"/>
        <w:widowControl/>
        <w:suppressLineNumbers w:val="0"/>
      </w:pPr>
      <w:r>
        <w:t xml:space="preserve">为了确保辅助技术- 如屏幕阅读器 - 正确传达一个图标的含义，额外的隐藏的文本应包含在 </w:t>
      </w:r>
      <w:r>
        <w:rPr>
          <w:rStyle w:val="16"/>
        </w:rPr>
        <w:t>.sr-only</w:t>
      </w:r>
      <w:r>
        <w:t xml:space="preserve"> 类中，并明确关联使用了 </w:t>
      </w:r>
      <w:r>
        <w:rPr>
          <w:rStyle w:val="16"/>
        </w:rPr>
        <w:t>aria-describedby</w:t>
      </w:r>
      <w:r>
        <w:t xml:space="preserve"> 的表单控件。或者，以某些其他形式（例如，文本输入字段有一个特定的警告信息）传达含义，例如改变与表单控件实际相关联的 </w:t>
      </w:r>
      <w:r>
        <w:rPr>
          <w:rStyle w:val="16"/>
        </w:rPr>
        <w:t>&lt;label&gt;</w:t>
      </w:r>
      <w:r>
        <w:t xml:space="preserve"> 的文本。</w:t>
      </w:r>
    </w:p>
    <w:p>
      <w:pPr>
        <w:pStyle w:val="10"/>
        <w:keepNext w:val="0"/>
        <w:keepLines w:val="0"/>
        <w:widowControl/>
        <w:suppressLineNumbers w:val="0"/>
      </w:pPr>
      <w:r>
        <w:t xml:space="preserve">虽然下面的例子已经提到各自表单控件本身的 </w:t>
      </w:r>
      <w:r>
        <w:rPr>
          <w:rStyle w:val="16"/>
        </w:rPr>
        <w:t>&lt;label&gt;</w:t>
      </w:r>
      <w:r>
        <w:t xml:space="preserve"> 文本的验证状态，上述技术（使用 </w:t>
      </w:r>
      <w:r>
        <w:rPr>
          <w:rStyle w:val="16"/>
        </w:rPr>
        <w:t>.sr-only</w:t>
      </w:r>
      <w:r>
        <w:t xml:space="preserve"> 文本 和 </w:t>
      </w:r>
      <w:r>
        <w:rPr>
          <w:rStyle w:val="16"/>
        </w:rPr>
        <w:t>aria-describedby</w:t>
      </w:r>
      <w:r>
        <w:t>) ）已经包括了需要说明的目的。</w:t>
      </w: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Input with success (success) </w:t>
      </w:r>
    </w:p>
    <w:p>
      <w:pPr>
        <w:keepNext w:val="0"/>
        <w:keepLines w:val="0"/>
        <w:widowControl/>
        <w:suppressLineNumbers w:val="0"/>
        <w:jc w:val="left"/>
      </w:pPr>
      <w:r>
        <w:rPr>
          <w:rFonts w:ascii="宋体" w:hAnsi="宋体" w:eastAsia="宋体" w:cs="宋体"/>
          <w:kern w:val="0"/>
          <w:sz w:val="24"/>
          <w:szCs w:val="24"/>
          <w:lang w:val="en-US" w:eastAsia="zh-CN" w:bidi="ar"/>
        </w:rPr>
        <w:t xml:space="preserve">Input with warning (warning) </w:t>
      </w:r>
    </w:p>
    <w:p>
      <w:pPr>
        <w:keepNext w:val="0"/>
        <w:keepLines w:val="0"/>
        <w:widowControl/>
        <w:suppressLineNumbers w:val="0"/>
        <w:jc w:val="left"/>
      </w:pPr>
      <w:r>
        <w:rPr>
          <w:rFonts w:ascii="宋体" w:hAnsi="宋体" w:eastAsia="宋体" w:cs="宋体"/>
          <w:kern w:val="0"/>
          <w:sz w:val="24"/>
          <w:szCs w:val="24"/>
          <w:lang w:val="en-US" w:eastAsia="zh-CN" w:bidi="ar"/>
        </w:rPr>
        <w:t xml:space="preserve">Input with error (error) </w:t>
      </w:r>
    </w:p>
    <w:p>
      <w:pPr>
        <w:keepNext w:val="0"/>
        <w:keepLines w:val="0"/>
        <w:widowControl/>
        <w:suppressLineNumbers w:val="0"/>
        <w:jc w:val="left"/>
      </w:pPr>
      <w:r>
        <w:rPr>
          <w:rFonts w:ascii="宋体" w:hAnsi="宋体" w:eastAsia="宋体" w:cs="宋体"/>
          <w:kern w:val="0"/>
          <w:sz w:val="24"/>
          <w:szCs w:val="24"/>
          <w:lang w:val="en-US" w:eastAsia="zh-CN" w:bidi="ar"/>
        </w:rPr>
        <w:t xml:space="preserve">Input group with success </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(success) </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class="form-group has-success has-feedback"&gt;</w:t>
      </w:r>
    </w:p>
    <w:p>
      <w:pPr>
        <w:pStyle w:val="9"/>
        <w:keepNext w:val="0"/>
        <w:keepLines w:val="0"/>
        <w:widowControl/>
        <w:suppressLineNumbers w:val="0"/>
        <w:rPr>
          <w:rStyle w:val="16"/>
        </w:rPr>
      </w:pPr>
      <w:r>
        <w:rPr>
          <w:rStyle w:val="16"/>
        </w:rPr>
        <w:t xml:space="preserve">  </w:t>
      </w:r>
      <w:r>
        <w:t>&lt;label</w:t>
      </w:r>
      <w:r>
        <w:rPr>
          <w:rStyle w:val="16"/>
        </w:rPr>
        <w:t xml:space="preserve"> </w:t>
      </w:r>
      <w:r>
        <w:t>class="control-label"</w:t>
      </w:r>
      <w:r>
        <w:rPr>
          <w:rStyle w:val="16"/>
        </w:rPr>
        <w:t xml:space="preserve"> </w:t>
      </w:r>
      <w:r>
        <w:t>for="inputSuccess2"&gt;</w:t>
      </w:r>
      <w:r>
        <w:rPr>
          <w:rStyle w:val="16"/>
        </w:rPr>
        <w:t>Input with success</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id="inputSuccess2"</w:t>
      </w:r>
      <w:r>
        <w:rPr>
          <w:rStyle w:val="16"/>
        </w:rPr>
        <w:t xml:space="preserve"> </w:t>
      </w:r>
      <w:r>
        <w:t>aria-describedby="inputSuccess2Status"&gt;</w:t>
      </w:r>
    </w:p>
    <w:p>
      <w:pPr>
        <w:pStyle w:val="9"/>
        <w:keepNext w:val="0"/>
        <w:keepLines w:val="0"/>
        <w:widowControl/>
        <w:suppressLineNumbers w:val="0"/>
        <w:rPr>
          <w:rStyle w:val="16"/>
        </w:rPr>
      </w:pPr>
      <w:r>
        <w:rPr>
          <w:rStyle w:val="16"/>
        </w:rPr>
        <w:t xml:space="preserve">  </w:t>
      </w:r>
      <w:r>
        <w:t>&lt;span</w:t>
      </w:r>
      <w:r>
        <w:rPr>
          <w:rStyle w:val="16"/>
        </w:rPr>
        <w:t xml:space="preserve"> </w:t>
      </w:r>
      <w:r>
        <w:t>class="glyphicon glyphicon-ok form-control-feedback"</w:t>
      </w:r>
      <w:r>
        <w:rPr>
          <w:rStyle w:val="16"/>
        </w:rPr>
        <w:t xml:space="preserve"> </w:t>
      </w:r>
      <w:r>
        <w:t>aria-hidden="true"&gt;&lt;/span&gt;</w:t>
      </w:r>
    </w:p>
    <w:p>
      <w:pPr>
        <w:pStyle w:val="9"/>
        <w:keepNext w:val="0"/>
        <w:keepLines w:val="0"/>
        <w:widowControl/>
        <w:suppressLineNumbers w:val="0"/>
        <w:rPr>
          <w:rStyle w:val="16"/>
        </w:rPr>
      </w:pPr>
      <w:r>
        <w:rPr>
          <w:rStyle w:val="16"/>
        </w:rPr>
        <w:t xml:space="preserve">  </w:t>
      </w:r>
      <w:r>
        <w:t>&lt;span</w:t>
      </w:r>
      <w:r>
        <w:rPr>
          <w:rStyle w:val="16"/>
        </w:rPr>
        <w:t xml:space="preserve"> </w:t>
      </w:r>
      <w:r>
        <w:t>id="inputSuccess2Status"</w:t>
      </w:r>
      <w:r>
        <w:rPr>
          <w:rStyle w:val="16"/>
        </w:rPr>
        <w:t xml:space="preserve"> </w:t>
      </w:r>
      <w:r>
        <w:t>class="sr-only"&gt;</w:t>
      </w:r>
      <w:r>
        <w:rPr>
          <w:rStyle w:val="16"/>
        </w:rPr>
        <w:t>(success)</w:t>
      </w:r>
      <w:r>
        <w:t>&lt;/span&gt;&lt;/div&gt;&lt;div</w:t>
      </w:r>
      <w:r>
        <w:rPr>
          <w:rStyle w:val="16"/>
        </w:rPr>
        <w:t xml:space="preserve"> </w:t>
      </w:r>
      <w:r>
        <w:t>class="form-group has-warning has-feedback"&gt;</w:t>
      </w:r>
    </w:p>
    <w:p>
      <w:pPr>
        <w:pStyle w:val="9"/>
        <w:keepNext w:val="0"/>
        <w:keepLines w:val="0"/>
        <w:widowControl/>
        <w:suppressLineNumbers w:val="0"/>
        <w:rPr>
          <w:rStyle w:val="16"/>
        </w:rPr>
      </w:pPr>
      <w:r>
        <w:rPr>
          <w:rStyle w:val="16"/>
        </w:rPr>
        <w:t xml:space="preserve">  </w:t>
      </w:r>
      <w:r>
        <w:t>&lt;label</w:t>
      </w:r>
      <w:r>
        <w:rPr>
          <w:rStyle w:val="16"/>
        </w:rPr>
        <w:t xml:space="preserve"> </w:t>
      </w:r>
      <w:r>
        <w:t>class="control-label"</w:t>
      </w:r>
      <w:r>
        <w:rPr>
          <w:rStyle w:val="16"/>
        </w:rPr>
        <w:t xml:space="preserve"> </w:t>
      </w:r>
      <w:r>
        <w:t>for="inputWarning2"&gt;</w:t>
      </w:r>
      <w:r>
        <w:rPr>
          <w:rStyle w:val="16"/>
        </w:rPr>
        <w:t>Input with warning</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id="inputWarning2"</w:t>
      </w:r>
      <w:r>
        <w:rPr>
          <w:rStyle w:val="16"/>
        </w:rPr>
        <w:t xml:space="preserve"> </w:t>
      </w:r>
      <w:r>
        <w:t>aria-describedby="inputWarning2Status"&gt;</w:t>
      </w:r>
    </w:p>
    <w:p>
      <w:pPr>
        <w:pStyle w:val="9"/>
        <w:keepNext w:val="0"/>
        <w:keepLines w:val="0"/>
        <w:widowControl/>
        <w:suppressLineNumbers w:val="0"/>
        <w:rPr>
          <w:rStyle w:val="16"/>
        </w:rPr>
      </w:pPr>
      <w:r>
        <w:rPr>
          <w:rStyle w:val="16"/>
        </w:rPr>
        <w:t xml:space="preserve">  </w:t>
      </w:r>
      <w:r>
        <w:t>&lt;span</w:t>
      </w:r>
      <w:r>
        <w:rPr>
          <w:rStyle w:val="16"/>
        </w:rPr>
        <w:t xml:space="preserve"> </w:t>
      </w:r>
      <w:r>
        <w:t>class="glyphicon glyphicon-warning-sign form-control-feedback"</w:t>
      </w:r>
      <w:r>
        <w:rPr>
          <w:rStyle w:val="16"/>
        </w:rPr>
        <w:t xml:space="preserve"> </w:t>
      </w:r>
      <w:r>
        <w:t>aria-hidden="true"&gt;&lt;/span&gt;</w:t>
      </w:r>
    </w:p>
    <w:p>
      <w:pPr>
        <w:pStyle w:val="9"/>
        <w:keepNext w:val="0"/>
        <w:keepLines w:val="0"/>
        <w:widowControl/>
        <w:suppressLineNumbers w:val="0"/>
        <w:rPr>
          <w:rStyle w:val="16"/>
        </w:rPr>
      </w:pPr>
      <w:r>
        <w:rPr>
          <w:rStyle w:val="16"/>
        </w:rPr>
        <w:t xml:space="preserve">  </w:t>
      </w:r>
      <w:r>
        <w:t>&lt;span</w:t>
      </w:r>
      <w:r>
        <w:rPr>
          <w:rStyle w:val="16"/>
        </w:rPr>
        <w:t xml:space="preserve"> </w:t>
      </w:r>
      <w:r>
        <w:t>id="inputWarning2Status"</w:t>
      </w:r>
      <w:r>
        <w:rPr>
          <w:rStyle w:val="16"/>
        </w:rPr>
        <w:t xml:space="preserve"> </w:t>
      </w:r>
      <w:r>
        <w:t>class="sr-only"&gt;</w:t>
      </w:r>
      <w:r>
        <w:rPr>
          <w:rStyle w:val="16"/>
        </w:rPr>
        <w:t>(warning)</w:t>
      </w:r>
      <w:r>
        <w:t>&lt;/span&gt;&lt;/div&gt;&lt;div</w:t>
      </w:r>
      <w:r>
        <w:rPr>
          <w:rStyle w:val="16"/>
        </w:rPr>
        <w:t xml:space="preserve"> </w:t>
      </w:r>
      <w:r>
        <w:t>class="form-group has-error has-feedback"&gt;</w:t>
      </w:r>
    </w:p>
    <w:p>
      <w:pPr>
        <w:pStyle w:val="9"/>
        <w:keepNext w:val="0"/>
        <w:keepLines w:val="0"/>
        <w:widowControl/>
        <w:suppressLineNumbers w:val="0"/>
        <w:rPr>
          <w:rStyle w:val="16"/>
        </w:rPr>
      </w:pPr>
      <w:r>
        <w:rPr>
          <w:rStyle w:val="16"/>
        </w:rPr>
        <w:t xml:space="preserve">  </w:t>
      </w:r>
      <w:r>
        <w:t>&lt;label</w:t>
      </w:r>
      <w:r>
        <w:rPr>
          <w:rStyle w:val="16"/>
        </w:rPr>
        <w:t xml:space="preserve"> </w:t>
      </w:r>
      <w:r>
        <w:t>class="control-label"</w:t>
      </w:r>
      <w:r>
        <w:rPr>
          <w:rStyle w:val="16"/>
        </w:rPr>
        <w:t xml:space="preserve"> </w:t>
      </w:r>
      <w:r>
        <w:t>for="inputError2"&gt;</w:t>
      </w:r>
      <w:r>
        <w:rPr>
          <w:rStyle w:val="16"/>
        </w:rPr>
        <w:t>Input with error</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id="inputError2"</w:t>
      </w:r>
      <w:r>
        <w:rPr>
          <w:rStyle w:val="16"/>
        </w:rPr>
        <w:t xml:space="preserve"> </w:t>
      </w:r>
      <w:r>
        <w:t>aria-describedby="inputError2Status"&gt;</w:t>
      </w:r>
    </w:p>
    <w:p>
      <w:pPr>
        <w:pStyle w:val="9"/>
        <w:keepNext w:val="0"/>
        <w:keepLines w:val="0"/>
        <w:widowControl/>
        <w:suppressLineNumbers w:val="0"/>
        <w:rPr>
          <w:rStyle w:val="16"/>
        </w:rPr>
      </w:pPr>
      <w:r>
        <w:rPr>
          <w:rStyle w:val="16"/>
        </w:rPr>
        <w:t xml:space="preserve">  </w:t>
      </w:r>
      <w:r>
        <w:t>&lt;span</w:t>
      </w:r>
      <w:r>
        <w:rPr>
          <w:rStyle w:val="16"/>
        </w:rPr>
        <w:t xml:space="preserve"> </w:t>
      </w:r>
      <w:r>
        <w:t>class="glyphicon glyphicon-remove form-control-feedback"</w:t>
      </w:r>
      <w:r>
        <w:rPr>
          <w:rStyle w:val="16"/>
        </w:rPr>
        <w:t xml:space="preserve"> </w:t>
      </w:r>
      <w:r>
        <w:t>aria-hidden="true"&gt;&lt;/span&gt;</w:t>
      </w:r>
    </w:p>
    <w:p>
      <w:pPr>
        <w:pStyle w:val="9"/>
        <w:keepNext w:val="0"/>
        <w:keepLines w:val="0"/>
        <w:widowControl/>
        <w:suppressLineNumbers w:val="0"/>
        <w:rPr>
          <w:rStyle w:val="16"/>
        </w:rPr>
      </w:pPr>
      <w:r>
        <w:rPr>
          <w:rStyle w:val="16"/>
        </w:rPr>
        <w:t xml:space="preserve">  </w:t>
      </w:r>
      <w:r>
        <w:t>&lt;span</w:t>
      </w:r>
      <w:r>
        <w:rPr>
          <w:rStyle w:val="16"/>
        </w:rPr>
        <w:t xml:space="preserve"> </w:t>
      </w:r>
      <w:r>
        <w:t>id="inputError2Status"</w:t>
      </w:r>
      <w:r>
        <w:rPr>
          <w:rStyle w:val="16"/>
        </w:rPr>
        <w:t xml:space="preserve"> </w:t>
      </w:r>
      <w:r>
        <w:t>class="sr-only"&gt;</w:t>
      </w:r>
      <w:r>
        <w:rPr>
          <w:rStyle w:val="16"/>
        </w:rPr>
        <w:t>(error)</w:t>
      </w:r>
      <w:r>
        <w:t>&lt;/span&gt;&lt;/div&gt;&lt;div</w:t>
      </w:r>
      <w:r>
        <w:rPr>
          <w:rStyle w:val="16"/>
        </w:rPr>
        <w:t xml:space="preserve"> </w:t>
      </w:r>
      <w:r>
        <w:t>class="form-group has-success has-feedback"&gt;</w:t>
      </w:r>
    </w:p>
    <w:p>
      <w:pPr>
        <w:pStyle w:val="9"/>
        <w:keepNext w:val="0"/>
        <w:keepLines w:val="0"/>
        <w:widowControl/>
        <w:suppressLineNumbers w:val="0"/>
        <w:rPr>
          <w:rStyle w:val="16"/>
        </w:rPr>
      </w:pPr>
      <w:r>
        <w:rPr>
          <w:rStyle w:val="16"/>
        </w:rPr>
        <w:t xml:space="preserve">  </w:t>
      </w:r>
      <w:r>
        <w:t>&lt;label</w:t>
      </w:r>
      <w:r>
        <w:rPr>
          <w:rStyle w:val="16"/>
        </w:rPr>
        <w:t xml:space="preserve"> </w:t>
      </w:r>
      <w:r>
        <w:t>class="control-label"</w:t>
      </w:r>
      <w:r>
        <w:rPr>
          <w:rStyle w:val="16"/>
        </w:rPr>
        <w:t xml:space="preserve"> </w:t>
      </w:r>
      <w:r>
        <w:t>for="inputGroupSuccess1"&gt;</w:t>
      </w:r>
      <w:r>
        <w:rPr>
          <w:rStyle w:val="16"/>
        </w:rPr>
        <w:t>Input group with success</w:t>
      </w:r>
      <w:r>
        <w:t>&lt;/label&gt;</w:t>
      </w:r>
    </w:p>
    <w:p>
      <w:pPr>
        <w:pStyle w:val="9"/>
        <w:keepNext w:val="0"/>
        <w:keepLines w:val="0"/>
        <w:widowControl/>
        <w:suppressLineNumbers w:val="0"/>
        <w:rPr>
          <w:rStyle w:val="16"/>
        </w:rPr>
      </w:pPr>
      <w:r>
        <w:rPr>
          <w:rStyle w:val="16"/>
        </w:rPr>
        <w:t xml:space="preserve">  </w:t>
      </w:r>
      <w:r>
        <w:t>&lt;div</w:t>
      </w:r>
      <w:r>
        <w:rPr>
          <w:rStyle w:val="16"/>
        </w:rPr>
        <w:t xml:space="preserve"> </w:t>
      </w:r>
      <w:r>
        <w:t>class="input-group"&gt;</w:t>
      </w:r>
    </w:p>
    <w:p>
      <w:pPr>
        <w:pStyle w:val="9"/>
        <w:keepNext w:val="0"/>
        <w:keepLines w:val="0"/>
        <w:widowControl/>
        <w:suppressLineNumbers w:val="0"/>
        <w:rPr>
          <w:rStyle w:val="16"/>
        </w:rPr>
      </w:pPr>
      <w:r>
        <w:rPr>
          <w:rStyle w:val="16"/>
        </w:rPr>
        <w:t xml:space="preserve">    </w:t>
      </w:r>
      <w:r>
        <w:t>&lt;span</w:t>
      </w:r>
      <w:r>
        <w:rPr>
          <w:rStyle w:val="16"/>
        </w:rPr>
        <w:t xml:space="preserve"> </w:t>
      </w:r>
      <w:r>
        <w:t>class="input-group-addon"&gt;</w:t>
      </w:r>
      <w:r>
        <w:rPr>
          <w:rStyle w:val="16"/>
        </w:rPr>
        <w:t>@</w:t>
      </w:r>
      <w:r>
        <w:t>&lt;/span&gt;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id="inputGroupSuccess1"</w:t>
      </w:r>
      <w:r>
        <w:rPr>
          <w:rStyle w:val="16"/>
        </w:rPr>
        <w:t xml:space="preserve"> </w:t>
      </w:r>
      <w:r>
        <w:t>aria-describedby="inputGroupSuccess1Status"&gt;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&lt;span</w:t>
      </w:r>
      <w:r>
        <w:rPr>
          <w:rStyle w:val="16"/>
        </w:rPr>
        <w:t xml:space="preserve"> </w:t>
      </w:r>
      <w:r>
        <w:t>class="glyphicon glyphicon-ok form-control-feedback"</w:t>
      </w:r>
      <w:r>
        <w:rPr>
          <w:rStyle w:val="16"/>
        </w:rPr>
        <w:t xml:space="preserve"> </w:t>
      </w:r>
      <w:r>
        <w:t>aria-hidden="true"&gt;&lt;/span&gt;</w:t>
      </w:r>
    </w:p>
    <w:p>
      <w:pPr>
        <w:pStyle w:val="9"/>
        <w:keepNext w:val="0"/>
        <w:keepLines w:val="0"/>
        <w:widowControl/>
        <w:suppressLineNumbers w:val="0"/>
      </w:pPr>
      <w:r>
        <w:rPr>
          <w:rStyle w:val="16"/>
        </w:rPr>
        <w:t xml:space="preserve">  </w:t>
      </w:r>
      <w:r>
        <w:t>&lt;span</w:t>
      </w:r>
      <w:r>
        <w:rPr>
          <w:rStyle w:val="16"/>
        </w:rPr>
        <w:t xml:space="preserve"> </w:t>
      </w:r>
      <w:r>
        <w:t>id="inputGroupSuccess1Status"</w:t>
      </w:r>
      <w:r>
        <w:rPr>
          <w:rStyle w:val="16"/>
        </w:rPr>
        <w:t xml:space="preserve"> </w:t>
      </w:r>
      <w:r>
        <w:t>class="sr-only"&gt;</w:t>
      </w:r>
      <w:r>
        <w:rPr>
          <w:rStyle w:val="16"/>
        </w:rPr>
        <w:t>(success)</w:t>
      </w:r>
      <w:r>
        <w:t>&lt;/span&gt;&lt;/div&gt;</w:t>
      </w:r>
    </w:p>
    <w:p>
      <w:pPr>
        <w:pStyle w:val="5"/>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"-28"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为水平排列的表单和内联表单设置可选的图标</w:t>
      </w: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Input with success </w:t>
      </w:r>
    </w:p>
    <w:p>
      <w:pPr>
        <w:keepNext w:val="0"/>
        <w:keepLines w:val="0"/>
        <w:widowControl/>
        <w:suppressLineNumbers w:val="0"/>
        <w:jc w:val="left"/>
      </w:pPr>
      <w:r>
        <w:rPr>
          <w:rFonts w:ascii="宋体" w:hAnsi="宋体" w:eastAsia="宋体" w:cs="宋体"/>
          <w:kern w:val="0"/>
          <w:sz w:val="24"/>
          <w:szCs w:val="24"/>
          <w:lang w:val="en-US" w:eastAsia="zh-CN" w:bidi="ar"/>
        </w:rPr>
        <w:t xml:space="preserve">(success) </w:t>
      </w:r>
    </w:p>
    <w:p>
      <w:pPr>
        <w:keepNext w:val="0"/>
        <w:keepLines w:val="0"/>
        <w:widowControl/>
        <w:suppressLineNumbers w:val="0"/>
        <w:jc w:val="left"/>
      </w:pPr>
      <w:r>
        <w:rPr>
          <w:rFonts w:ascii="宋体" w:hAnsi="宋体" w:eastAsia="宋体" w:cs="宋体"/>
          <w:kern w:val="0"/>
          <w:sz w:val="24"/>
          <w:szCs w:val="24"/>
          <w:lang w:val="en-US" w:eastAsia="zh-CN" w:bidi="ar"/>
        </w:rPr>
        <w:t xml:space="preserve">Input group with success </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(success) </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&lt;form</w:t>
      </w:r>
      <w:r>
        <w:rPr>
          <w:rStyle w:val="16"/>
        </w:rPr>
        <w:t xml:space="preserve"> </w:t>
      </w:r>
      <w:r>
        <w:t>class="form-horizontal"&gt;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 has-success has-feedback"&gt;</w:t>
      </w:r>
    </w:p>
    <w:p>
      <w:pPr>
        <w:pStyle w:val="9"/>
        <w:keepNext w:val="0"/>
        <w:keepLines w:val="0"/>
        <w:widowControl/>
        <w:suppressLineNumbers w:val="0"/>
        <w:rPr>
          <w:rStyle w:val="16"/>
        </w:rPr>
      </w:pPr>
      <w:r>
        <w:rPr>
          <w:rStyle w:val="16"/>
        </w:rPr>
        <w:t xml:space="preserve">    </w:t>
      </w:r>
      <w:r>
        <w:t>&lt;label</w:t>
      </w:r>
      <w:r>
        <w:rPr>
          <w:rStyle w:val="16"/>
        </w:rPr>
        <w:t xml:space="preserve"> </w:t>
      </w:r>
      <w:r>
        <w:t>class="control-label col-sm-3"</w:t>
      </w:r>
      <w:r>
        <w:rPr>
          <w:rStyle w:val="16"/>
        </w:rPr>
        <w:t xml:space="preserve"> </w:t>
      </w:r>
      <w:r>
        <w:t>for="inputSuccess3"&gt;</w:t>
      </w:r>
      <w:r>
        <w:rPr>
          <w:rStyle w:val="16"/>
        </w:rPr>
        <w:t>Input with success</w:t>
      </w:r>
      <w:r>
        <w:t>&lt;/label&gt;</w:t>
      </w:r>
    </w:p>
    <w:p>
      <w:pPr>
        <w:pStyle w:val="9"/>
        <w:keepNext w:val="0"/>
        <w:keepLines w:val="0"/>
        <w:widowControl/>
        <w:suppressLineNumbers w:val="0"/>
        <w:rPr>
          <w:rStyle w:val="16"/>
        </w:rPr>
      </w:pPr>
      <w:r>
        <w:rPr>
          <w:rStyle w:val="16"/>
        </w:rPr>
        <w:t xml:space="preserve">    </w:t>
      </w:r>
      <w:r>
        <w:t>&lt;div</w:t>
      </w:r>
      <w:r>
        <w:rPr>
          <w:rStyle w:val="16"/>
        </w:rPr>
        <w:t xml:space="preserve"> </w:t>
      </w:r>
      <w:r>
        <w:t>class="col-sm-9"&gt;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id="inputSuccess3"</w:t>
      </w:r>
      <w:r>
        <w:rPr>
          <w:rStyle w:val="16"/>
        </w:rPr>
        <w:t xml:space="preserve"> </w:t>
      </w:r>
      <w:r>
        <w:t>aria-describedby="inputSuccess3Status"&gt;</w:t>
      </w:r>
    </w:p>
    <w:p>
      <w:pPr>
        <w:pStyle w:val="9"/>
        <w:keepNext w:val="0"/>
        <w:keepLines w:val="0"/>
        <w:widowControl/>
        <w:suppressLineNumbers w:val="0"/>
        <w:rPr>
          <w:rStyle w:val="16"/>
        </w:rPr>
      </w:pPr>
      <w:r>
        <w:rPr>
          <w:rStyle w:val="16"/>
        </w:rPr>
        <w:t xml:space="preserve">      </w:t>
      </w:r>
      <w:r>
        <w:t>&lt;span</w:t>
      </w:r>
      <w:r>
        <w:rPr>
          <w:rStyle w:val="16"/>
        </w:rPr>
        <w:t xml:space="preserve"> </w:t>
      </w:r>
      <w:r>
        <w:t>class="glyphicon glyphicon-ok form-control-feedback"</w:t>
      </w:r>
      <w:r>
        <w:rPr>
          <w:rStyle w:val="16"/>
        </w:rPr>
        <w:t xml:space="preserve"> </w:t>
      </w:r>
      <w:r>
        <w:t>aria-hidden="true"&gt;&lt;/span&gt;</w:t>
      </w:r>
    </w:p>
    <w:p>
      <w:pPr>
        <w:pStyle w:val="9"/>
        <w:keepNext w:val="0"/>
        <w:keepLines w:val="0"/>
        <w:widowControl/>
        <w:suppressLineNumbers w:val="0"/>
        <w:rPr>
          <w:rStyle w:val="16"/>
        </w:rPr>
      </w:pPr>
      <w:r>
        <w:rPr>
          <w:rStyle w:val="16"/>
        </w:rPr>
        <w:t xml:space="preserve">      </w:t>
      </w:r>
      <w:r>
        <w:t>&lt;span</w:t>
      </w:r>
      <w:r>
        <w:rPr>
          <w:rStyle w:val="16"/>
        </w:rPr>
        <w:t xml:space="preserve"> </w:t>
      </w:r>
      <w:r>
        <w:t>id="inputSuccess3Status"</w:t>
      </w:r>
      <w:r>
        <w:rPr>
          <w:rStyle w:val="16"/>
        </w:rPr>
        <w:t xml:space="preserve"> </w:t>
      </w:r>
      <w:r>
        <w:t>class="sr-only"&gt;</w:t>
      </w:r>
      <w:r>
        <w:rPr>
          <w:rStyle w:val="16"/>
        </w:rPr>
        <w:t>(success)</w:t>
      </w:r>
      <w:r>
        <w:t>&lt;/span&gt;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 has-success has-feedback"&gt;</w:t>
      </w:r>
    </w:p>
    <w:p>
      <w:pPr>
        <w:pStyle w:val="9"/>
        <w:keepNext w:val="0"/>
        <w:keepLines w:val="0"/>
        <w:widowControl/>
        <w:suppressLineNumbers w:val="0"/>
        <w:rPr>
          <w:rStyle w:val="16"/>
        </w:rPr>
      </w:pPr>
      <w:r>
        <w:rPr>
          <w:rStyle w:val="16"/>
        </w:rPr>
        <w:t xml:space="preserve">    </w:t>
      </w:r>
      <w:r>
        <w:t>&lt;label</w:t>
      </w:r>
      <w:r>
        <w:rPr>
          <w:rStyle w:val="16"/>
        </w:rPr>
        <w:t xml:space="preserve"> </w:t>
      </w:r>
      <w:r>
        <w:t>class="control-label col-sm-3"</w:t>
      </w:r>
      <w:r>
        <w:rPr>
          <w:rStyle w:val="16"/>
        </w:rPr>
        <w:t xml:space="preserve"> </w:t>
      </w:r>
      <w:r>
        <w:t>for="inputGroupSuccess2"&gt;</w:t>
      </w:r>
      <w:r>
        <w:rPr>
          <w:rStyle w:val="16"/>
        </w:rPr>
        <w:t>Input group with success</w:t>
      </w:r>
      <w:r>
        <w:t>&lt;/label&gt;</w:t>
      </w:r>
    </w:p>
    <w:p>
      <w:pPr>
        <w:pStyle w:val="9"/>
        <w:keepNext w:val="0"/>
        <w:keepLines w:val="0"/>
        <w:widowControl/>
        <w:suppressLineNumbers w:val="0"/>
        <w:rPr>
          <w:rStyle w:val="16"/>
        </w:rPr>
      </w:pPr>
      <w:r>
        <w:rPr>
          <w:rStyle w:val="16"/>
        </w:rPr>
        <w:t xml:space="preserve">    </w:t>
      </w:r>
      <w:r>
        <w:t>&lt;div</w:t>
      </w:r>
      <w:r>
        <w:rPr>
          <w:rStyle w:val="16"/>
        </w:rPr>
        <w:t xml:space="preserve"> </w:t>
      </w:r>
      <w:r>
        <w:t>class="col-sm-9"&gt;</w:t>
      </w:r>
    </w:p>
    <w:p>
      <w:pPr>
        <w:pStyle w:val="9"/>
        <w:keepNext w:val="0"/>
        <w:keepLines w:val="0"/>
        <w:widowControl/>
        <w:suppressLineNumbers w:val="0"/>
        <w:rPr>
          <w:rStyle w:val="16"/>
        </w:rPr>
      </w:pPr>
      <w:r>
        <w:rPr>
          <w:rStyle w:val="16"/>
        </w:rPr>
        <w:t xml:space="preserve">      </w:t>
      </w:r>
      <w:r>
        <w:t>&lt;div</w:t>
      </w:r>
      <w:r>
        <w:rPr>
          <w:rStyle w:val="16"/>
        </w:rPr>
        <w:t xml:space="preserve"> </w:t>
      </w:r>
      <w:r>
        <w:t>class="input-group"&gt;</w:t>
      </w:r>
    </w:p>
    <w:p>
      <w:pPr>
        <w:pStyle w:val="9"/>
        <w:keepNext w:val="0"/>
        <w:keepLines w:val="0"/>
        <w:widowControl/>
        <w:suppressLineNumbers w:val="0"/>
        <w:rPr>
          <w:rStyle w:val="16"/>
        </w:rPr>
      </w:pPr>
      <w:r>
        <w:rPr>
          <w:rStyle w:val="16"/>
        </w:rPr>
        <w:t xml:space="preserve">        </w:t>
      </w:r>
      <w:r>
        <w:t>&lt;span</w:t>
      </w:r>
      <w:r>
        <w:rPr>
          <w:rStyle w:val="16"/>
        </w:rPr>
        <w:t xml:space="preserve"> </w:t>
      </w:r>
      <w:r>
        <w:t>class="input-group-addon"&gt;</w:t>
      </w:r>
      <w:r>
        <w:rPr>
          <w:rStyle w:val="16"/>
        </w:rPr>
        <w:t>@</w:t>
      </w:r>
      <w:r>
        <w:t>&lt;/span&gt;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id="inputGroupSuccess2"</w:t>
      </w:r>
      <w:r>
        <w:rPr>
          <w:rStyle w:val="16"/>
        </w:rPr>
        <w:t xml:space="preserve"> </w:t>
      </w:r>
      <w:r>
        <w:t>aria-describedby="inputGroupSuccess2Status"&gt;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&lt;span</w:t>
      </w:r>
      <w:r>
        <w:rPr>
          <w:rStyle w:val="16"/>
        </w:rPr>
        <w:t xml:space="preserve"> </w:t>
      </w:r>
      <w:r>
        <w:t>class="glyphicon glyphicon-ok form-control-feedback"</w:t>
      </w:r>
      <w:r>
        <w:rPr>
          <w:rStyle w:val="16"/>
        </w:rPr>
        <w:t xml:space="preserve"> </w:t>
      </w:r>
      <w:r>
        <w:t>aria-hidden="true"&gt;&lt;/span&gt;</w:t>
      </w:r>
    </w:p>
    <w:p>
      <w:pPr>
        <w:pStyle w:val="9"/>
        <w:keepNext w:val="0"/>
        <w:keepLines w:val="0"/>
        <w:widowControl/>
        <w:suppressLineNumbers w:val="0"/>
        <w:rPr>
          <w:rStyle w:val="16"/>
        </w:rPr>
      </w:pPr>
      <w:r>
        <w:rPr>
          <w:rStyle w:val="16"/>
        </w:rPr>
        <w:t xml:space="preserve">      </w:t>
      </w:r>
      <w:r>
        <w:t>&lt;span</w:t>
      </w:r>
      <w:r>
        <w:rPr>
          <w:rStyle w:val="16"/>
        </w:rPr>
        <w:t xml:space="preserve"> </w:t>
      </w:r>
      <w:r>
        <w:t>id="inputGroupSuccess2Status"</w:t>
      </w:r>
      <w:r>
        <w:rPr>
          <w:rStyle w:val="16"/>
        </w:rPr>
        <w:t xml:space="preserve"> </w:t>
      </w:r>
      <w:r>
        <w:t>class="sr-only"&gt;</w:t>
      </w:r>
      <w:r>
        <w:rPr>
          <w:rStyle w:val="16"/>
        </w:rPr>
        <w:t>(success)</w:t>
      </w:r>
      <w:r>
        <w:t>&lt;/span&gt;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pPr>
      <w:r>
        <w:rPr>
          <w:rStyle w:val="16"/>
        </w:rPr>
        <w:t xml:space="preserve">  </w:t>
      </w:r>
      <w:r>
        <w:t>&lt;/div&gt;&lt;/form&gt;</w:t>
      </w: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Input with success (success) </w:t>
      </w:r>
    </w:p>
    <w:p>
      <w:pPr>
        <w:pStyle w:val="22"/>
      </w:pPr>
      <w:r>
        <w:t>窗体底端</w:t>
      </w:r>
    </w:p>
    <w:p>
      <w:pPr>
        <w:keepNext w:val="0"/>
        <w:keepLines w:val="0"/>
        <w:widowControl/>
        <w:suppressLineNumbers w:val="0"/>
        <w:jc w:val="left"/>
      </w:pP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Input group with success </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(success) </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&lt;form</w:t>
      </w:r>
      <w:r>
        <w:rPr>
          <w:rStyle w:val="16"/>
        </w:rPr>
        <w:t xml:space="preserve"> </w:t>
      </w:r>
      <w:r>
        <w:t>class="form-inline"&gt;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 has-success has-feedback"&gt;</w:t>
      </w:r>
    </w:p>
    <w:p>
      <w:pPr>
        <w:pStyle w:val="9"/>
        <w:keepNext w:val="0"/>
        <w:keepLines w:val="0"/>
        <w:widowControl/>
        <w:suppressLineNumbers w:val="0"/>
        <w:rPr>
          <w:rStyle w:val="16"/>
        </w:rPr>
      </w:pPr>
      <w:r>
        <w:rPr>
          <w:rStyle w:val="16"/>
        </w:rPr>
        <w:t xml:space="preserve">    </w:t>
      </w:r>
      <w:r>
        <w:t>&lt;label</w:t>
      </w:r>
      <w:r>
        <w:rPr>
          <w:rStyle w:val="16"/>
        </w:rPr>
        <w:t xml:space="preserve"> </w:t>
      </w:r>
      <w:r>
        <w:t>class="control-label"</w:t>
      </w:r>
      <w:r>
        <w:rPr>
          <w:rStyle w:val="16"/>
        </w:rPr>
        <w:t xml:space="preserve"> </w:t>
      </w:r>
      <w:r>
        <w:t>for="inputSuccess4"&gt;</w:t>
      </w:r>
      <w:r>
        <w:rPr>
          <w:rStyle w:val="16"/>
        </w:rPr>
        <w:t>Input with success</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id="inputSuccess4"</w:t>
      </w:r>
      <w:r>
        <w:rPr>
          <w:rStyle w:val="16"/>
        </w:rPr>
        <w:t xml:space="preserve"> </w:t>
      </w:r>
      <w:r>
        <w:t>aria-describedby="inputSuccess4Status"&gt;</w:t>
      </w:r>
    </w:p>
    <w:p>
      <w:pPr>
        <w:pStyle w:val="9"/>
        <w:keepNext w:val="0"/>
        <w:keepLines w:val="0"/>
        <w:widowControl/>
        <w:suppressLineNumbers w:val="0"/>
        <w:rPr>
          <w:rStyle w:val="16"/>
        </w:rPr>
      </w:pPr>
      <w:r>
        <w:rPr>
          <w:rStyle w:val="16"/>
        </w:rPr>
        <w:t xml:space="preserve">    </w:t>
      </w:r>
      <w:r>
        <w:t>&lt;span</w:t>
      </w:r>
      <w:r>
        <w:rPr>
          <w:rStyle w:val="16"/>
        </w:rPr>
        <w:t xml:space="preserve"> </w:t>
      </w:r>
      <w:r>
        <w:t>class="glyphicon glyphicon-ok form-control-feedback"</w:t>
      </w:r>
      <w:r>
        <w:rPr>
          <w:rStyle w:val="16"/>
        </w:rPr>
        <w:t xml:space="preserve"> </w:t>
      </w:r>
      <w:r>
        <w:t>aria-hidden="true"&gt;&lt;/span&gt;</w:t>
      </w:r>
    </w:p>
    <w:p>
      <w:pPr>
        <w:pStyle w:val="9"/>
        <w:keepNext w:val="0"/>
        <w:keepLines w:val="0"/>
        <w:widowControl/>
        <w:suppressLineNumbers w:val="0"/>
        <w:rPr>
          <w:rStyle w:val="16"/>
        </w:rPr>
      </w:pPr>
      <w:r>
        <w:rPr>
          <w:rStyle w:val="16"/>
        </w:rPr>
        <w:t xml:space="preserve">    </w:t>
      </w:r>
      <w:r>
        <w:t>&lt;span</w:t>
      </w:r>
      <w:r>
        <w:rPr>
          <w:rStyle w:val="16"/>
        </w:rPr>
        <w:t xml:space="preserve"> </w:t>
      </w:r>
      <w:r>
        <w:t>id="inputSuccess4Status"</w:t>
      </w:r>
      <w:r>
        <w:rPr>
          <w:rStyle w:val="16"/>
        </w:rPr>
        <w:t xml:space="preserve"> </w:t>
      </w:r>
      <w:r>
        <w:t>class="sr-only"&gt;</w:t>
      </w:r>
      <w:r>
        <w:rPr>
          <w:rStyle w:val="16"/>
        </w:rPr>
        <w:t>(success)</w:t>
      </w:r>
      <w:r>
        <w:t>&lt;/span&gt;</w:t>
      </w:r>
    </w:p>
    <w:p>
      <w:pPr>
        <w:pStyle w:val="9"/>
        <w:keepNext w:val="0"/>
        <w:keepLines w:val="0"/>
        <w:widowControl/>
        <w:suppressLineNumbers w:val="0"/>
        <w:rPr>
          <w:rStyle w:val="16"/>
        </w:rPr>
      </w:pPr>
      <w:r>
        <w:rPr>
          <w:rStyle w:val="16"/>
        </w:rPr>
        <w:t xml:space="preserve">  </w:t>
      </w:r>
      <w:r>
        <w:t>&lt;/div&gt;&lt;/form&gt;&lt;form</w:t>
      </w:r>
      <w:r>
        <w:rPr>
          <w:rStyle w:val="16"/>
        </w:rPr>
        <w:t xml:space="preserve"> </w:t>
      </w:r>
      <w:r>
        <w:t>class="form-inline"&gt;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 has-success has-feedback"&gt;</w:t>
      </w:r>
    </w:p>
    <w:p>
      <w:pPr>
        <w:pStyle w:val="9"/>
        <w:keepNext w:val="0"/>
        <w:keepLines w:val="0"/>
        <w:widowControl/>
        <w:suppressLineNumbers w:val="0"/>
        <w:rPr>
          <w:rStyle w:val="16"/>
        </w:rPr>
      </w:pPr>
      <w:r>
        <w:rPr>
          <w:rStyle w:val="16"/>
        </w:rPr>
        <w:t xml:space="preserve">    </w:t>
      </w:r>
      <w:r>
        <w:t>&lt;label</w:t>
      </w:r>
      <w:r>
        <w:rPr>
          <w:rStyle w:val="16"/>
        </w:rPr>
        <w:t xml:space="preserve"> </w:t>
      </w:r>
      <w:r>
        <w:t>class="control-label"</w:t>
      </w:r>
      <w:r>
        <w:rPr>
          <w:rStyle w:val="16"/>
        </w:rPr>
        <w:t xml:space="preserve"> </w:t>
      </w:r>
      <w:r>
        <w:t>for="inputGroupSuccess3"&gt;</w:t>
      </w:r>
      <w:r>
        <w:rPr>
          <w:rStyle w:val="16"/>
        </w:rPr>
        <w:t>Input group with success</w:t>
      </w:r>
      <w:r>
        <w:t>&lt;/label&gt;</w:t>
      </w:r>
    </w:p>
    <w:p>
      <w:pPr>
        <w:pStyle w:val="9"/>
        <w:keepNext w:val="0"/>
        <w:keepLines w:val="0"/>
        <w:widowControl/>
        <w:suppressLineNumbers w:val="0"/>
        <w:rPr>
          <w:rStyle w:val="16"/>
        </w:rPr>
      </w:pPr>
      <w:r>
        <w:rPr>
          <w:rStyle w:val="16"/>
        </w:rPr>
        <w:t xml:space="preserve">    </w:t>
      </w:r>
      <w:r>
        <w:t>&lt;div</w:t>
      </w:r>
      <w:r>
        <w:rPr>
          <w:rStyle w:val="16"/>
        </w:rPr>
        <w:t xml:space="preserve"> </w:t>
      </w:r>
      <w:r>
        <w:t>class="input-group"&gt;</w:t>
      </w:r>
    </w:p>
    <w:p>
      <w:pPr>
        <w:pStyle w:val="9"/>
        <w:keepNext w:val="0"/>
        <w:keepLines w:val="0"/>
        <w:widowControl/>
        <w:suppressLineNumbers w:val="0"/>
        <w:rPr>
          <w:rStyle w:val="16"/>
        </w:rPr>
      </w:pPr>
      <w:r>
        <w:rPr>
          <w:rStyle w:val="16"/>
        </w:rPr>
        <w:t xml:space="preserve">      </w:t>
      </w:r>
      <w:r>
        <w:t>&lt;span</w:t>
      </w:r>
      <w:r>
        <w:rPr>
          <w:rStyle w:val="16"/>
        </w:rPr>
        <w:t xml:space="preserve"> </w:t>
      </w:r>
      <w:r>
        <w:t>class="input-group-addon"&gt;</w:t>
      </w:r>
      <w:r>
        <w:rPr>
          <w:rStyle w:val="16"/>
        </w:rPr>
        <w:t>@</w:t>
      </w:r>
      <w:r>
        <w:t>&lt;/span&gt;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id="inputGroupSuccess3"</w:t>
      </w:r>
      <w:r>
        <w:rPr>
          <w:rStyle w:val="16"/>
        </w:rPr>
        <w:t xml:space="preserve"> </w:t>
      </w:r>
      <w:r>
        <w:t>aria-describedby="inputGroupSuccess3Status"&gt;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&lt;span</w:t>
      </w:r>
      <w:r>
        <w:rPr>
          <w:rStyle w:val="16"/>
        </w:rPr>
        <w:t xml:space="preserve"> </w:t>
      </w:r>
      <w:r>
        <w:t>class="glyphicon glyphicon-ok form-control-feedback"</w:t>
      </w:r>
      <w:r>
        <w:rPr>
          <w:rStyle w:val="16"/>
        </w:rPr>
        <w:t xml:space="preserve"> </w:t>
      </w:r>
      <w:r>
        <w:t>aria-hidden="true"&gt;&lt;/span&gt;</w:t>
      </w:r>
    </w:p>
    <w:p>
      <w:pPr>
        <w:pStyle w:val="9"/>
        <w:keepNext w:val="0"/>
        <w:keepLines w:val="0"/>
        <w:widowControl/>
        <w:suppressLineNumbers w:val="0"/>
        <w:rPr>
          <w:rStyle w:val="16"/>
        </w:rPr>
      </w:pPr>
      <w:r>
        <w:rPr>
          <w:rStyle w:val="16"/>
        </w:rPr>
        <w:t xml:space="preserve">    </w:t>
      </w:r>
      <w:r>
        <w:t>&lt;span</w:t>
      </w:r>
      <w:r>
        <w:rPr>
          <w:rStyle w:val="16"/>
        </w:rPr>
        <w:t xml:space="preserve"> </w:t>
      </w:r>
      <w:r>
        <w:t>id="inputGroupSuccess3Status"</w:t>
      </w:r>
      <w:r>
        <w:rPr>
          <w:rStyle w:val="16"/>
        </w:rPr>
        <w:t xml:space="preserve"> </w:t>
      </w:r>
      <w:r>
        <w:t>class="sr-only"&gt;</w:t>
      </w:r>
      <w:r>
        <w:rPr>
          <w:rStyle w:val="16"/>
        </w:rPr>
        <w:t>(success)</w:t>
      </w:r>
      <w:r>
        <w:t>&lt;/span&gt;</w:t>
      </w:r>
    </w:p>
    <w:p>
      <w:pPr>
        <w:pStyle w:val="9"/>
        <w:keepNext w:val="0"/>
        <w:keepLines w:val="0"/>
        <w:widowControl/>
        <w:suppressLineNumbers w:val="0"/>
      </w:pPr>
      <w:r>
        <w:rPr>
          <w:rStyle w:val="16"/>
        </w:rPr>
        <w:t xml:space="preserve">  </w:t>
      </w:r>
      <w:r>
        <w:t>&lt;/div&gt;&lt;/form&gt;</w:t>
      </w:r>
    </w:p>
    <w:p>
      <w:pPr>
        <w:pStyle w:val="5"/>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"sr-only-label"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 xml:space="preserve">可选的图标与设置 </w:t>
      </w:r>
      <w:r>
        <w:rPr>
          <w:rStyle w:val="16"/>
        </w:rPr>
        <w:t>.sr-only</w:t>
      </w:r>
      <w:r>
        <w:t xml:space="preserve"> 类的 </w:t>
      </w:r>
      <w:r>
        <w:rPr>
          <w:rStyle w:val="16"/>
        </w:rPr>
        <w:t>label</w:t>
      </w:r>
      <w:r>
        <w:t xml:space="preserve"> </w:t>
      </w:r>
    </w:p>
    <w:p>
      <w:pPr>
        <w:pStyle w:val="10"/>
        <w:keepNext w:val="0"/>
        <w:keepLines w:val="0"/>
        <w:widowControl/>
        <w:suppressLineNumbers w:val="0"/>
      </w:pPr>
      <w:r>
        <w:t xml:space="preserve">如果你使用 </w:t>
      </w:r>
      <w:r>
        <w:rPr>
          <w:rStyle w:val="16"/>
        </w:rPr>
        <w:t>.sr-only</w:t>
      </w:r>
      <w:r>
        <w:t xml:space="preserve"> 类来隐藏表单控件的 </w:t>
      </w:r>
      <w:r>
        <w:rPr>
          <w:rStyle w:val="16"/>
        </w:rPr>
        <w:t>&lt;label&gt;</w:t>
      </w:r>
      <w:r>
        <w:t xml:space="preserve"> （而不是使用其它标签选项，如 </w:t>
      </w:r>
      <w:r>
        <w:rPr>
          <w:rStyle w:val="16"/>
        </w:rPr>
        <w:t>aria-label</w:t>
      </w:r>
      <w:r>
        <w:t xml:space="preserve"> 属性）， 一旦它被添加，Bootstrap 会自动调整图标的位置。</w:t>
      </w:r>
    </w:p>
    <w:p>
      <w:pPr>
        <w:keepNext w:val="0"/>
        <w:keepLines w:val="0"/>
        <w:widowControl/>
        <w:suppressLineNumbers w:val="0"/>
        <w:jc w:val="left"/>
      </w:pPr>
      <w:r>
        <w:rPr>
          <w:rFonts w:ascii="宋体" w:hAnsi="宋体" w:eastAsia="宋体" w:cs="宋体"/>
          <w:kern w:val="0"/>
          <w:sz w:val="24"/>
          <w:szCs w:val="24"/>
          <w:lang w:val="en-US" w:eastAsia="zh-CN" w:bidi="ar"/>
        </w:rPr>
        <w:t xml:space="preserve">Hidden label (success) </w:t>
      </w:r>
    </w:p>
    <w:p>
      <w:pPr>
        <w:keepNext w:val="0"/>
        <w:keepLines w:val="0"/>
        <w:widowControl/>
        <w:suppressLineNumbers w:val="0"/>
        <w:jc w:val="left"/>
      </w:pPr>
      <w:r>
        <w:rPr>
          <w:rFonts w:ascii="宋体" w:hAnsi="宋体" w:eastAsia="宋体" w:cs="宋体"/>
          <w:kern w:val="0"/>
          <w:sz w:val="24"/>
          <w:szCs w:val="24"/>
          <w:lang w:val="en-US" w:eastAsia="zh-CN" w:bidi="ar"/>
        </w:rPr>
        <w:t xml:space="preserve">Input group with success </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(success) </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class="form-group has-success has-feedback"&gt;</w:t>
      </w:r>
    </w:p>
    <w:p>
      <w:pPr>
        <w:pStyle w:val="9"/>
        <w:keepNext w:val="0"/>
        <w:keepLines w:val="0"/>
        <w:widowControl/>
        <w:suppressLineNumbers w:val="0"/>
        <w:rPr>
          <w:rStyle w:val="16"/>
        </w:rPr>
      </w:pPr>
      <w:r>
        <w:rPr>
          <w:rStyle w:val="16"/>
        </w:rPr>
        <w:t xml:space="preserve">  </w:t>
      </w:r>
      <w:r>
        <w:t>&lt;label</w:t>
      </w:r>
      <w:r>
        <w:rPr>
          <w:rStyle w:val="16"/>
        </w:rPr>
        <w:t xml:space="preserve"> </w:t>
      </w:r>
      <w:r>
        <w:t>class="control-label sr-only"</w:t>
      </w:r>
      <w:r>
        <w:rPr>
          <w:rStyle w:val="16"/>
        </w:rPr>
        <w:t xml:space="preserve"> </w:t>
      </w:r>
      <w:r>
        <w:t>for="inputSuccess5"&gt;</w:t>
      </w:r>
      <w:r>
        <w:rPr>
          <w:rStyle w:val="16"/>
        </w:rPr>
        <w:t>Hidden label</w:t>
      </w:r>
      <w:r>
        <w:t>&lt;/label&gt;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id="inputSuccess5"</w:t>
      </w:r>
      <w:r>
        <w:rPr>
          <w:rStyle w:val="16"/>
        </w:rPr>
        <w:t xml:space="preserve"> </w:t>
      </w:r>
      <w:r>
        <w:t>aria-describedby="inputSuccess5Status"&gt;</w:t>
      </w:r>
    </w:p>
    <w:p>
      <w:pPr>
        <w:pStyle w:val="9"/>
        <w:keepNext w:val="0"/>
        <w:keepLines w:val="0"/>
        <w:widowControl/>
        <w:suppressLineNumbers w:val="0"/>
        <w:rPr>
          <w:rStyle w:val="16"/>
        </w:rPr>
      </w:pPr>
      <w:r>
        <w:rPr>
          <w:rStyle w:val="16"/>
        </w:rPr>
        <w:t xml:space="preserve">  </w:t>
      </w:r>
      <w:r>
        <w:t>&lt;span</w:t>
      </w:r>
      <w:r>
        <w:rPr>
          <w:rStyle w:val="16"/>
        </w:rPr>
        <w:t xml:space="preserve"> </w:t>
      </w:r>
      <w:r>
        <w:t>class="glyphicon glyphicon-ok form-control-feedback"</w:t>
      </w:r>
      <w:r>
        <w:rPr>
          <w:rStyle w:val="16"/>
        </w:rPr>
        <w:t xml:space="preserve"> </w:t>
      </w:r>
      <w:r>
        <w:t>aria-hidden="true"&gt;&lt;/span&gt;</w:t>
      </w:r>
    </w:p>
    <w:p>
      <w:pPr>
        <w:pStyle w:val="9"/>
        <w:keepNext w:val="0"/>
        <w:keepLines w:val="0"/>
        <w:widowControl/>
        <w:suppressLineNumbers w:val="0"/>
        <w:rPr>
          <w:rStyle w:val="16"/>
        </w:rPr>
      </w:pPr>
      <w:r>
        <w:rPr>
          <w:rStyle w:val="16"/>
        </w:rPr>
        <w:t xml:space="preserve">  </w:t>
      </w:r>
      <w:r>
        <w:t>&lt;span</w:t>
      </w:r>
      <w:r>
        <w:rPr>
          <w:rStyle w:val="16"/>
        </w:rPr>
        <w:t xml:space="preserve"> </w:t>
      </w:r>
      <w:r>
        <w:t>id="inputSuccess5Status"</w:t>
      </w:r>
      <w:r>
        <w:rPr>
          <w:rStyle w:val="16"/>
        </w:rPr>
        <w:t xml:space="preserve"> </w:t>
      </w:r>
      <w:r>
        <w:t>class="sr-only"&gt;</w:t>
      </w:r>
      <w:r>
        <w:rPr>
          <w:rStyle w:val="16"/>
        </w:rPr>
        <w:t>(success)</w:t>
      </w:r>
      <w:r>
        <w:t>&lt;/span&gt;&lt;/div&gt;&lt;div</w:t>
      </w:r>
      <w:r>
        <w:rPr>
          <w:rStyle w:val="16"/>
        </w:rPr>
        <w:t xml:space="preserve"> </w:t>
      </w:r>
      <w:r>
        <w:t>class="form-group has-success has-feedback"&gt;</w:t>
      </w:r>
    </w:p>
    <w:p>
      <w:pPr>
        <w:pStyle w:val="9"/>
        <w:keepNext w:val="0"/>
        <w:keepLines w:val="0"/>
        <w:widowControl/>
        <w:suppressLineNumbers w:val="0"/>
        <w:rPr>
          <w:rStyle w:val="16"/>
        </w:rPr>
      </w:pPr>
      <w:r>
        <w:rPr>
          <w:rStyle w:val="16"/>
        </w:rPr>
        <w:t xml:space="preserve">  </w:t>
      </w:r>
      <w:r>
        <w:t>&lt;label</w:t>
      </w:r>
      <w:r>
        <w:rPr>
          <w:rStyle w:val="16"/>
        </w:rPr>
        <w:t xml:space="preserve"> </w:t>
      </w:r>
      <w:r>
        <w:t>class="control-label sr-only"</w:t>
      </w:r>
      <w:r>
        <w:rPr>
          <w:rStyle w:val="16"/>
        </w:rPr>
        <w:t xml:space="preserve"> </w:t>
      </w:r>
      <w:r>
        <w:t>for="inputGroupSuccess4"&gt;</w:t>
      </w:r>
      <w:r>
        <w:rPr>
          <w:rStyle w:val="16"/>
        </w:rPr>
        <w:t>Input group with success</w:t>
      </w:r>
      <w:r>
        <w:t>&lt;/label&gt;</w:t>
      </w:r>
    </w:p>
    <w:p>
      <w:pPr>
        <w:pStyle w:val="9"/>
        <w:keepNext w:val="0"/>
        <w:keepLines w:val="0"/>
        <w:widowControl/>
        <w:suppressLineNumbers w:val="0"/>
        <w:rPr>
          <w:rStyle w:val="16"/>
        </w:rPr>
      </w:pPr>
      <w:r>
        <w:rPr>
          <w:rStyle w:val="16"/>
        </w:rPr>
        <w:t xml:space="preserve">  </w:t>
      </w:r>
      <w:r>
        <w:t>&lt;div</w:t>
      </w:r>
      <w:r>
        <w:rPr>
          <w:rStyle w:val="16"/>
        </w:rPr>
        <w:t xml:space="preserve"> </w:t>
      </w:r>
      <w:r>
        <w:t>class="input-group"&gt;</w:t>
      </w:r>
    </w:p>
    <w:p>
      <w:pPr>
        <w:pStyle w:val="9"/>
        <w:keepNext w:val="0"/>
        <w:keepLines w:val="0"/>
        <w:widowControl/>
        <w:suppressLineNumbers w:val="0"/>
        <w:rPr>
          <w:rStyle w:val="16"/>
        </w:rPr>
      </w:pPr>
      <w:r>
        <w:rPr>
          <w:rStyle w:val="16"/>
        </w:rPr>
        <w:t xml:space="preserve">    </w:t>
      </w:r>
      <w:r>
        <w:t>&lt;span</w:t>
      </w:r>
      <w:r>
        <w:rPr>
          <w:rStyle w:val="16"/>
        </w:rPr>
        <w:t xml:space="preserve"> </w:t>
      </w:r>
      <w:r>
        <w:t>class="input-group-addon"&gt;</w:t>
      </w:r>
      <w:r>
        <w:rPr>
          <w:rStyle w:val="16"/>
        </w:rPr>
        <w:t>@</w:t>
      </w:r>
      <w:r>
        <w:t>&lt;/span&gt;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id="inputGroupSuccess4"</w:t>
      </w:r>
      <w:r>
        <w:rPr>
          <w:rStyle w:val="16"/>
        </w:rPr>
        <w:t xml:space="preserve"> </w:t>
      </w:r>
      <w:r>
        <w:t>aria-describedby="inputGroupSuccess4Status"&gt;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&lt;span</w:t>
      </w:r>
      <w:r>
        <w:rPr>
          <w:rStyle w:val="16"/>
        </w:rPr>
        <w:t xml:space="preserve"> </w:t>
      </w:r>
      <w:r>
        <w:t>class="glyphicon glyphicon-ok form-control-feedback"</w:t>
      </w:r>
      <w:r>
        <w:rPr>
          <w:rStyle w:val="16"/>
        </w:rPr>
        <w:t xml:space="preserve"> </w:t>
      </w:r>
      <w:r>
        <w:t>aria-hidden="true"&gt;&lt;/span&gt;</w:t>
      </w:r>
    </w:p>
    <w:p>
      <w:pPr>
        <w:pStyle w:val="9"/>
        <w:keepNext w:val="0"/>
        <w:keepLines w:val="0"/>
        <w:widowControl/>
        <w:suppressLineNumbers w:val="0"/>
      </w:pPr>
      <w:r>
        <w:rPr>
          <w:rStyle w:val="16"/>
        </w:rPr>
        <w:t xml:space="preserve">  </w:t>
      </w:r>
      <w:r>
        <w:t>&lt;span</w:t>
      </w:r>
      <w:r>
        <w:rPr>
          <w:rStyle w:val="16"/>
        </w:rPr>
        <w:t xml:space="preserve"> </w:t>
      </w:r>
      <w:r>
        <w:t>id="inputGroupSuccess4Status"</w:t>
      </w:r>
      <w:r>
        <w:rPr>
          <w:rStyle w:val="16"/>
        </w:rPr>
        <w:t xml:space="preserve"> </w:t>
      </w:r>
      <w:r>
        <w:t>class="sr-only"&gt;</w:t>
      </w:r>
      <w:r>
        <w:rPr>
          <w:rStyle w:val="16"/>
        </w:rPr>
        <w:t>(success)</w:t>
      </w:r>
      <w:r>
        <w:t>&lt;/span&gt;&lt;/div&gt;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"forms-control-sizes"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控件尺寸</w:t>
      </w:r>
    </w:p>
    <w:p>
      <w:pPr>
        <w:pStyle w:val="10"/>
        <w:keepNext w:val="0"/>
        <w:keepLines w:val="0"/>
        <w:widowControl/>
        <w:suppressLineNumbers w:val="0"/>
      </w:pPr>
      <w:r>
        <w:t xml:space="preserve">通过 </w:t>
      </w:r>
      <w:r>
        <w:rPr>
          <w:rStyle w:val="16"/>
        </w:rPr>
        <w:t>.input-lg</w:t>
      </w:r>
      <w:r>
        <w:t xml:space="preserve"> 类似的类可以为控件设置高度，通过 </w:t>
      </w:r>
      <w:r>
        <w:rPr>
          <w:rStyle w:val="16"/>
        </w:rPr>
        <w:t>.col-lg-*</w:t>
      </w:r>
      <w:r>
        <w:t xml:space="preserve"> 类似的类可以为控件设置宽度。</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"-29"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高度尺寸</w:t>
      </w:r>
    </w:p>
    <w:p>
      <w:pPr>
        <w:pStyle w:val="10"/>
        <w:keepNext w:val="0"/>
        <w:keepLines w:val="0"/>
        <w:widowControl/>
        <w:suppressLineNumbers w:val="0"/>
      </w:pPr>
      <w:r>
        <w:t>创建大一些或小一些的表单控件以匹配按钮尺寸。</w:t>
      </w:r>
    </w:p>
    <w:p>
      <w:pPr>
        <w:pStyle w:val="21"/>
      </w:pPr>
      <w:r>
        <w:t>窗体顶端</w:t>
      </w:r>
    </w:p>
    <w:p>
      <w:pPr>
        <w:keepNext w:val="0"/>
        <w:keepLines w:val="0"/>
        <w:widowControl/>
        <w:suppressLineNumbers w:val="0"/>
        <w:jc w:val="left"/>
      </w:pPr>
    </w:p>
    <w:p>
      <w:pPr>
        <w:pStyle w:val="22"/>
      </w:pPr>
      <w:r>
        <w:t>窗体底端</w:t>
      </w:r>
    </w:p>
    <w:p>
      <w:pPr>
        <w:pStyle w:val="21"/>
      </w:pPr>
      <w:r>
        <w:t>窗体顶端</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&lt;input</w:t>
      </w:r>
      <w:r>
        <w:rPr>
          <w:rStyle w:val="16"/>
        </w:rPr>
        <w:t xml:space="preserve"> </w:t>
      </w:r>
      <w:r>
        <w:t>class="form-control input-lg"</w:t>
      </w:r>
      <w:r>
        <w:rPr>
          <w:rStyle w:val="16"/>
        </w:rPr>
        <w:t xml:space="preserve"> </w:t>
      </w:r>
      <w:r>
        <w:t>type="text"</w:t>
      </w:r>
      <w:r>
        <w:rPr>
          <w:rStyle w:val="16"/>
        </w:rPr>
        <w:t xml:space="preserve"> </w:t>
      </w:r>
      <w:r>
        <w:t>placeholder=".input-lg"&gt;&lt;input</w:t>
      </w:r>
      <w:r>
        <w:rPr>
          <w:rStyle w:val="16"/>
        </w:rPr>
        <w:t xml:space="preserve"> </w:t>
      </w:r>
      <w:r>
        <w:t>class="form-control"</w:t>
      </w:r>
      <w:r>
        <w:rPr>
          <w:rStyle w:val="16"/>
        </w:rPr>
        <w:t xml:space="preserve"> </w:t>
      </w:r>
      <w:r>
        <w:t>type="text"</w:t>
      </w:r>
      <w:r>
        <w:rPr>
          <w:rStyle w:val="16"/>
        </w:rPr>
        <w:t xml:space="preserve"> </w:t>
      </w:r>
      <w:r>
        <w:t>placeholder="Default input"&gt;&lt;input</w:t>
      </w:r>
      <w:r>
        <w:rPr>
          <w:rStyle w:val="16"/>
        </w:rPr>
        <w:t xml:space="preserve"> </w:t>
      </w:r>
      <w:r>
        <w:t>class="form-control input-sm"</w:t>
      </w:r>
      <w:r>
        <w:rPr>
          <w:rStyle w:val="16"/>
        </w:rPr>
        <w:t xml:space="preserve"> </w:t>
      </w:r>
      <w:r>
        <w:t>type="text"</w:t>
      </w:r>
      <w:r>
        <w:rPr>
          <w:rStyle w:val="16"/>
        </w:rPr>
        <w:t xml:space="preserve"> </w:t>
      </w:r>
      <w:r>
        <w:t>placeholder=".input-sm"&gt;</w:t>
      </w:r>
    </w:p>
    <w:p>
      <w:pPr>
        <w:pStyle w:val="9"/>
        <w:keepNext w:val="0"/>
        <w:keepLines w:val="0"/>
        <w:widowControl/>
        <w:suppressLineNumbers w:val="0"/>
      </w:pPr>
      <w:r>
        <w:t>&lt;select</w:t>
      </w:r>
      <w:r>
        <w:rPr>
          <w:rStyle w:val="16"/>
        </w:rPr>
        <w:t xml:space="preserve"> </w:t>
      </w:r>
      <w:r>
        <w:t>class="form-control input-lg"&gt;</w:t>
      </w:r>
      <w:r>
        <w:rPr>
          <w:rStyle w:val="16"/>
        </w:rPr>
        <w:t>...</w:t>
      </w:r>
      <w:r>
        <w:t>&lt;/select&gt;&lt;select</w:t>
      </w:r>
      <w:r>
        <w:rPr>
          <w:rStyle w:val="16"/>
        </w:rPr>
        <w:t xml:space="preserve"> </w:t>
      </w:r>
      <w:r>
        <w:t>class="form-control"&gt;</w:t>
      </w:r>
      <w:r>
        <w:rPr>
          <w:rStyle w:val="16"/>
        </w:rPr>
        <w:t>...</w:t>
      </w:r>
      <w:r>
        <w:t>&lt;/select&gt;&lt;select</w:t>
      </w:r>
      <w:r>
        <w:rPr>
          <w:rStyle w:val="16"/>
        </w:rPr>
        <w:t xml:space="preserve"> </w:t>
      </w:r>
      <w:r>
        <w:t>class="form-control input-sm"&gt;</w:t>
      </w:r>
      <w:r>
        <w:rPr>
          <w:rStyle w:val="16"/>
        </w:rPr>
        <w:t>...</w:t>
      </w:r>
      <w:r>
        <w:t>&lt;/select&gt;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"-30"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水平排列的表单组的尺寸</w:t>
      </w:r>
    </w:p>
    <w:p>
      <w:pPr>
        <w:pStyle w:val="10"/>
        <w:keepNext w:val="0"/>
        <w:keepLines w:val="0"/>
        <w:widowControl/>
        <w:suppressLineNumbers w:val="0"/>
      </w:pPr>
      <w:r>
        <w:t xml:space="preserve">通过添加 </w:t>
      </w:r>
      <w:r>
        <w:rPr>
          <w:rStyle w:val="16"/>
        </w:rPr>
        <w:t>.form-group-lg</w:t>
      </w:r>
      <w:r>
        <w:t xml:space="preserve"> 或 </w:t>
      </w:r>
      <w:r>
        <w:rPr>
          <w:rStyle w:val="16"/>
        </w:rPr>
        <w:t>.form-group-sm</w:t>
      </w:r>
      <w:r>
        <w:t xml:space="preserve"> 类，为 </w:t>
      </w:r>
      <w:r>
        <w:rPr>
          <w:rStyle w:val="16"/>
        </w:rPr>
        <w:t>.form-horizontal</w:t>
      </w:r>
      <w:r>
        <w:t xml:space="preserve"> 包裹的 </w:t>
      </w:r>
      <w:r>
        <w:rPr>
          <w:rStyle w:val="16"/>
        </w:rPr>
        <w:t>label</w:t>
      </w:r>
      <w:r>
        <w:t xml:space="preserve"> 元素和表单控件快速设置尺寸。</w:t>
      </w: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Large label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Small label </w:t>
      </w:r>
    </w:p>
    <w:p>
      <w:pPr>
        <w:keepNext w:val="0"/>
        <w:keepLines w:val="0"/>
        <w:widowControl/>
        <w:suppressLineNumbers w:val="0"/>
        <w:jc w:val="left"/>
      </w:pP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&lt;form</w:t>
      </w:r>
      <w:r>
        <w:rPr>
          <w:rStyle w:val="16"/>
        </w:rPr>
        <w:t xml:space="preserve"> </w:t>
      </w:r>
      <w:r>
        <w:t>class="form-horizontal"&gt;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 form-group-lg"&gt;</w:t>
      </w:r>
    </w:p>
    <w:p>
      <w:pPr>
        <w:pStyle w:val="9"/>
        <w:keepNext w:val="0"/>
        <w:keepLines w:val="0"/>
        <w:widowControl/>
        <w:suppressLineNumbers w:val="0"/>
        <w:rPr>
          <w:rStyle w:val="16"/>
        </w:rPr>
      </w:pPr>
      <w:r>
        <w:rPr>
          <w:rStyle w:val="16"/>
        </w:rPr>
        <w:t xml:space="preserve">    </w:t>
      </w:r>
      <w:r>
        <w:t>&lt;label</w:t>
      </w:r>
      <w:r>
        <w:rPr>
          <w:rStyle w:val="16"/>
        </w:rPr>
        <w:t xml:space="preserve"> </w:t>
      </w:r>
      <w:r>
        <w:t>class="col-sm-2 control-label"</w:t>
      </w:r>
      <w:r>
        <w:rPr>
          <w:rStyle w:val="16"/>
        </w:rPr>
        <w:t xml:space="preserve"> </w:t>
      </w:r>
      <w:r>
        <w:t>for="formGroupInputLarge"&gt;</w:t>
      </w:r>
      <w:r>
        <w:rPr>
          <w:rStyle w:val="16"/>
        </w:rPr>
        <w:t>Large label</w:t>
      </w:r>
      <w:r>
        <w:t>&lt;/label&gt;</w:t>
      </w:r>
    </w:p>
    <w:p>
      <w:pPr>
        <w:pStyle w:val="9"/>
        <w:keepNext w:val="0"/>
        <w:keepLines w:val="0"/>
        <w:widowControl/>
        <w:suppressLineNumbers w:val="0"/>
        <w:rPr>
          <w:rStyle w:val="16"/>
        </w:rPr>
      </w:pPr>
      <w:r>
        <w:rPr>
          <w:rStyle w:val="16"/>
        </w:rPr>
        <w:t xml:space="preserve">    </w:t>
      </w:r>
      <w:r>
        <w:t>&lt;div</w:t>
      </w:r>
      <w:r>
        <w:rPr>
          <w:rStyle w:val="16"/>
        </w:rPr>
        <w:t xml:space="preserve"> </w:t>
      </w:r>
      <w:r>
        <w:t>class="col-sm-10"&gt;</w:t>
      </w:r>
    </w:p>
    <w:p>
      <w:pPr>
        <w:pStyle w:val="9"/>
        <w:keepNext w:val="0"/>
        <w:keepLines w:val="0"/>
        <w:widowControl/>
        <w:suppressLineNumbers w:val="0"/>
        <w:rPr>
          <w:rStyle w:val="16"/>
        </w:rPr>
      </w:pPr>
      <w:r>
        <w:rPr>
          <w:rStyle w:val="16"/>
        </w:rPr>
        <w:t xml:space="preserve">      </w:t>
      </w:r>
      <w:r>
        <w:t>&lt;input</w:t>
      </w:r>
      <w:r>
        <w:rPr>
          <w:rStyle w:val="16"/>
        </w:rPr>
        <w:t xml:space="preserve"> </w:t>
      </w:r>
      <w:r>
        <w:t>class="form-control"</w:t>
      </w:r>
      <w:r>
        <w:rPr>
          <w:rStyle w:val="16"/>
        </w:rPr>
        <w:t xml:space="preserve"> </w:t>
      </w:r>
      <w:r>
        <w:t>type="text"</w:t>
      </w:r>
      <w:r>
        <w:rPr>
          <w:rStyle w:val="16"/>
        </w:rPr>
        <w:t xml:space="preserve"> </w:t>
      </w:r>
      <w:r>
        <w:t>id="formGroupInputLarge"</w:t>
      </w:r>
      <w:r>
        <w:rPr>
          <w:rStyle w:val="16"/>
        </w:rPr>
        <w:t xml:space="preserve"> </w:t>
      </w:r>
      <w:r>
        <w:t>placeholder="Large input"&gt;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class="form-group form-group-sm"&gt;</w:t>
      </w:r>
    </w:p>
    <w:p>
      <w:pPr>
        <w:pStyle w:val="9"/>
        <w:keepNext w:val="0"/>
        <w:keepLines w:val="0"/>
        <w:widowControl/>
        <w:suppressLineNumbers w:val="0"/>
        <w:rPr>
          <w:rStyle w:val="16"/>
        </w:rPr>
      </w:pPr>
      <w:r>
        <w:rPr>
          <w:rStyle w:val="16"/>
        </w:rPr>
        <w:t xml:space="preserve">    </w:t>
      </w:r>
      <w:r>
        <w:t>&lt;label</w:t>
      </w:r>
      <w:r>
        <w:rPr>
          <w:rStyle w:val="16"/>
        </w:rPr>
        <w:t xml:space="preserve"> </w:t>
      </w:r>
      <w:r>
        <w:t>class="col-sm-2 control-label"</w:t>
      </w:r>
      <w:r>
        <w:rPr>
          <w:rStyle w:val="16"/>
        </w:rPr>
        <w:t xml:space="preserve"> </w:t>
      </w:r>
      <w:r>
        <w:t>for="formGroupInputSmall"&gt;</w:t>
      </w:r>
      <w:r>
        <w:rPr>
          <w:rStyle w:val="16"/>
        </w:rPr>
        <w:t>Small label</w:t>
      </w:r>
      <w:r>
        <w:t>&lt;/label&gt;</w:t>
      </w:r>
    </w:p>
    <w:p>
      <w:pPr>
        <w:pStyle w:val="9"/>
        <w:keepNext w:val="0"/>
        <w:keepLines w:val="0"/>
        <w:widowControl/>
        <w:suppressLineNumbers w:val="0"/>
        <w:rPr>
          <w:rStyle w:val="16"/>
        </w:rPr>
      </w:pPr>
      <w:r>
        <w:rPr>
          <w:rStyle w:val="16"/>
        </w:rPr>
        <w:t xml:space="preserve">    </w:t>
      </w:r>
      <w:r>
        <w:t>&lt;div</w:t>
      </w:r>
      <w:r>
        <w:rPr>
          <w:rStyle w:val="16"/>
        </w:rPr>
        <w:t xml:space="preserve"> </w:t>
      </w:r>
      <w:r>
        <w:t>class="col-sm-10"&gt;</w:t>
      </w:r>
    </w:p>
    <w:p>
      <w:pPr>
        <w:pStyle w:val="9"/>
        <w:keepNext w:val="0"/>
        <w:keepLines w:val="0"/>
        <w:widowControl/>
        <w:suppressLineNumbers w:val="0"/>
        <w:rPr>
          <w:rStyle w:val="16"/>
        </w:rPr>
      </w:pPr>
      <w:r>
        <w:rPr>
          <w:rStyle w:val="16"/>
        </w:rPr>
        <w:t xml:space="preserve">      </w:t>
      </w:r>
      <w:r>
        <w:t>&lt;input</w:t>
      </w:r>
      <w:r>
        <w:rPr>
          <w:rStyle w:val="16"/>
        </w:rPr>
        <w:t xml:space="preserve"> </w:t>
      </w:r>
      <w:r>
        <w:t>class="form-control"</w:t>
      </w:r>
      <w:r>
        <w:rPr>
          <w:rStyle w:val="16"/>
        </w:rPr>
        <w:t xml:space="preserve"> </w:t>
      </w:r>
      <w:r>
        <w:t>type="text"</w:t>
      </w:r>
      <w:r>
        <w:rPr>
          <w:rStyle w:val="16"/>
        </w:rPr>
        <w:t xml:space="preserve"> </w:t>
      </w:r>
      <w:r>
        <w:t>id="formGroupInputSmall"</w:t>
      </w:r>
      <w:r>
        <w:rPr>
          <w:rStyle w:val="16"/>
        </w:rPr>
        <w:t xml:space="preserve"> </w:t>
      </w:r>
      <w:r>
        <w:t>placeholder="Small input"&gt;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pPr>
      <w:r>
        <w:rPr>
          <w:rStyle w:val="16"/>
        </w:rPr>
        <w:t xml:space="preserve">  </w:t>
      </w:r>
      <w:r>
        <w:t>&lt;/div&gt;&lt;/form&gt;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"column"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调整列（column）尺寸</w:t>
      </w:r>
    </w:p>
    <w:p>
      <w:pPr>
        <w:pStyle w:val="10"/>
        <w:keepNext w:val="0"/>
        <w:keepLines w:val="0"/>
        <w:widowControl/>
        <w:suppressLineNumbers w:val="0"/>
      </w:pPr>
      <w:r>
        <w:t>用栅格系统中的列（column）包裹输入框或其任何父元素，都可很容易的为其设置宽度。</w:t>
      </w:r>
    </w:p>
    <w:p>
      <w:pPr>
        <w:pStyle w:val="21"/>
      </w:pPr>
      <w:r>
        <w:t>窗体顶端</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&lt;div</w:t>
      </w:r>
      <w:r>
        <w:rPr>
          <w:rStyle w:val="16"/>
        </w:rPr>
        <w:t xml:space="preserve"> </w:t>
      </w:r>
      <w:r>
        <w:t>class="row"&gt;</w:t>
      </w:r>
    </w:p>
    <w:p>
      <w:pPr>
        <w:pStyle w:val="9"/>
        <w:keepNext w:val="0"/>
        <w:keepLines w:val="0"/>
        <w:widowControl/>
        <w:suppressLineNumbers w:val="0"/>
        <w:rPr>
          <w:rStyle w:val="16"/>
        </w:rPr>
      </w:pPr>
      <w:r>
        <w:rPr>
          <w:rStyle w:val="16"/>
        </w:rPr>
        <w:t xml:space="preserve">  </w:t>
      </w:r>
      <w:r>
        <w:t>&lt;div</w:t>
      </w:r>
      <w:r>
        <w:rPr>
          <w:rStyle w:val="16"/>
        </w:rPr>
        <w:t xml:space="preserve"> </w:t>
      </w:r>
      <w:r>
        <w:t>class="col-xs-2"&gt;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placeholder=".col-xs-2"&gt;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class="col-xs-3"&gt;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placeholder=".col-xs-3"&gt;</w:t>
      </w:r>
    </w:p>
    <w:p>
      <w:pPr>
        <w:pStyle w:val="9"/>
        <w:keepNext w:val="0"/>
        <w:keepLines w:val="0"/>
        <w:widowControl/>
        <w:suppressLineNumbers w:val="0"/>
        <w:rPr>
          <w:rStyle w:val="16"/>
        </w:rPr>
      </w:pPr>
      <w:r>
        <w:rPr>
          <w:rStyle w:val="16"/>
        </w:rPr>
        <w:t xml:space="preserve">  </w:t>
      </w:r>
      <w:r>
        <w:t>&lt;/div&gt;</w:t>
      </w:r>
    </w:p>
    <w:p>
      <w:pPr>
        <w:pStyle w:val="9"/>
        <w:keepNext w:val="0"/>
        <w:keepLines w:val="0"/>
        <w:widowControl/>
        <w:suppressLineNumbers w:val="0"/>
        <w:rPr>
          <w:rStyle w:val="16"/>
        </w:rPr>
      </w:pPr>
      <w:r>
        <w:rPr>
          <w:rStyle w:val="16"/>
        </w:rPr>
        <w:t xml:space="preserve">  </w:t>
      </w:r>
      <w:r>
        <w:t>&lt;div</w:t>
      </w:r>
      <w:r>
        <w:rPr>
          <w:rStyle w:val="16"/>
        </w:rPr>
        <w:t xml:space="preserve"> </w:t>
      </w:r>
      <w:r>
        <w:t>class="col-xs-4"&gt;</w:t>
      </w:r>
    </w:p>
    <w:p>
      <w:pPr>
        <w:pStyle w:val="9"/>
        <w:keepNext w:val="0"/>
        <w:keepLines w:val="0"/>
        <w:widowControl/>
        <w:suppressLineNumbers w:val="0"/>
        <w:rPr>
          <w:rStyle w:val="16"/>
        </w:rPr>
      </w:pPr>
      <w:r>
        <w:rPr>
          <w:rStyle w:val="16"/>
        </w:rPr>
        <w:t xml:space="preserve">    </w:t>
      </w:r>
      <w:r>
        <w:t>&lt;input</w:t>
      </w:r>
      <w:r>
        <w:rPr>
          <w:rStyle w:val="16"/>
        </w:rPr>
        <w:t xml:space="preserve"> </w:t>
      </w:r>
      <w:r>
        <w:t>type="text"</w:t>
      </w:r>
      <w:r>
        <w:rPr>
          <w:rStyle w:val="16"/>
        </w:rPr>
        <w:t xml:space="preserve"> </w:t>
      </w:r>
      <w:r>
        <w:t>class="form-control"</w:t>
      </w:r>
      <w:r>
        <w:rPr>
          <w:rStyle w:val="16"/>
        </w:rPr>
        <w:t xml:space="preserve"> </w:t>
      </w:r>
      <w:r>
        <w:t>placeholder=".col-xs-4"&gt;</w:t>
      </w:r>
    </w:p>
    <w:p>
      <w:pPr>
        <w:pStyle w:val="9"/>
        <w:keepNext w:val="0"/>
        <w:keepLines w:val="0"/>
        <w:widowControl/>
        <w:suppressLineNumbers w:val="0"/>
      </w:pPr>
      <w:r>
        <w:rPr>
          <w:rStyle w:val="16"/>
        </w:rPr>
        <w:t xml:space="preserve">  </w:t>
      </w:r>
      <w:r>
        <w:t>&lt;/div&gt;&lt;/div&gt;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"forms-help-text"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辅助文本</w:t>
      </w:r>
    </w:p>
    <w:p>
      <w:pPr>
        <w:pStyle w:val="10"/>
        <w:keepNext w:val="0"/>
        <w:keepLines w:val="0"/>
        <w:widowControl/>
        <w:suppressLineNumbers w:val="0"/>
      </w:pPr>
      <w:r>
        <w:t>针对表单控件的“块（block）”级辅助文本。</w:t>
      </w:r>
    </w:p>
    <w:p>
      <w:pPr>
        <w:pStyle w:val="5"/>
        <w:keepNext w:val="0"/>
        <w:keepLines w:val="0"/>
        <w:widowControl/>
        <w:suppressLineNumbers w:val="0"/>
      </w:pPr>
      <w:r>
        <w:t>与表单控件相关联的帮助文本</w:t>
      </w:r>
    </w:p>
    <w:p>
      <w:pPr>
        <w:pStyle w:val="10"/>
        <w:keepNext w:val="0"/>
        <w:keepLines w:val="0"/>
        <w:widowControl/>
        <w:suppressLineNumbers w:val="0"/>
      </w:pPr>
      <w:r>
        <w:t xml:space="preserve">与表单控件相关联的帮助文本 </w:t>
      </w:r>
      <w:r>
        <w:rPr>
          <w:rStyle w:val="16"/>
        </w:rPr>
        <w:t>aria-describedby</w:t>
      </w:r>
      <w:r>
        <w:t xml:space="preserve"> 属性的表单控件关联，这将确保使用辅助技术- 如屏幕阅读器 - 的用户获取控件焦点或进入控制时显示这个帮助文本。</w:t>
      </w:r>
    </w:p>
    <w:p>
      <w:pPr>
        <w:pStyle w:val="21"/>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 xml:space="preserve">Input with help text </w:t>
      </w:r>
    </w:p>
    <w:p>
      <w:pPr>
        <w:keepNext w:val="0"/>
        <w:keepLines w:val="0"/>
        <w:widowControl/>
        <w:suppressLineNumbers w:val="0"/>
        <w:jc w:val="left"/>
      </w:pPr>
      <w:r>
        <w:rPr>
          <w:rFonts w:ascii="宋体" w:hAnsi="宋体" w:eastAsia="宋体" w:cs="宋体"/>
          <w:kern w:val="0"/>
          <w:sz w:val="24"/>
          <w:szCs w:val="24"/>
          <w:lang w:val="en-US" w:eastAsia="zh-CN" w:bidi="ar"/>
        </w:rPr>
        <w:t xml:space="preserve">A block of help text that breaks onto a new line and may extend beyond one line. </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&lt;label</w:t>
      </w:r>
      <w:r>
        <w:rPr>
          <w:rStyle w:val="16"/>
        </w:rPr>
        <w:t xml:space="preserve"> </w:t>
      </w:r>
      <w:r>
        <w:t>class="sr-only"</w:t>
      </w:r>
      <w:r>
        <w:rPr>
          <w:rStyle w:val="16"/>
        </w:rPr>
        <w:t xml:space="preserve"> </w:t>
      </w:r>
      <w:r>
        <w:t>for="inputHelpBlock"&gt;</w:t>
      </w:r>
      <w:r>
        <w:rPr>
          <w:rStyle w:val="16"/>
        </w:rPr>
        <w:t>Input with help text</w:t>
      </w:r>
      <w:r>
        <w:t>&lt;/label&gt;&lt;input</w:t>
      </w:r>
      <w:r>
        <w:rPr>
          <w:rStyle w:val="16"/>
        </w:rPr>
        <w:t xml:space="preserve"> </w:t>
      </w:r>
      <w:r>
        <w:t>type="text"</w:t>
      </w:r>
      <w:r>
        <w:rPr>
          <w:rStyle w:val="16"/>
        </w:rPr>
        <w:t xml:space="preserve"> </w:t>
      </w:r>
      <w:r>
        <w:t>id="inputHelpBlock"</w:t>
      </w:r>
      <w:r>
        <w:rPr>
          <w:rStyle w:val="16"/>
        </w:rPr>
        <w:t xml:space="preserve"> </w:t>
      </w:r>
      <w:r>
        <w:t>class="form-control"</w:t>
      </w:r>
      <w:r>
        <w:rPr>
          <w:rStyle w:val="16"/>
        </w:rPr>
        <w:t xml:space="preserve"> </w:t>
      </w:r>
      <w:r>
        <w:t>aria-describedby="helpBlock"&gt;</w:t>
      </w:r>
    </w:p>
    <w:p>
      <w:pPr>
        <w:pStyle w:val="9"/>
        <w:keepNext w:val="0"/>
        <w:keepLines w:val="0"/>
        <w:widowControl/>
        <w:suppressLineNumbers w:val="0"/>
      </w:pPr>
      <w:r>
        <w:rPr>
          <w:rStyle w:val="16"/>
        </w:rPr>
        <w:t>...</w:t>
      </w:r>
      <w:r>
        <w:t>&lt;span</w:t>
      </w:r>
      <w:r>
        <w:rPr>
          <w:rStyle w:val="16"/>
        </w:rPr>
        <w:t xml:space="preserve"> </w:t>
      </w:r>
      <w:r>
        <w:t>id="helpBlock"</w:t>
      </w:r>
      <w:r>
        <w:rPr>
          <w:rStyle w:val="16"/>
        </w:rPr>
        <w:t xml:space="preserve"> </w:t>
      </w:r>
      <w:r>
        <w:t>class="help-block"&gt;</w:t>
      </w:r>
      <w:r>
        <w:rPr>
          <w:rStyle w:val="16"/>
        </w:rPr>
        <w:t>A block of help text that breaks onto a new line and may extend beyond one line.</w:t>
      </w:r>
      <w:r>
        <w:t>&lt;/span&gt;</w:t>
      </w:r>
    </w:p>
    <w:p>
      <w:pPr/>
    </w:p>
    <w:p>
      <w:pPr/>
    </w:p>
    <w:p>
      <w:pPr>
        <w:pStyle w:val="2"/>
        <w:keepNext w:val="0"/>
        <w:keepLines w:val="0"/>
        <w:widowControl/>
        <w:suppressLineNumbers w:val="0"/>
      </w:pPr>
      <w:r>
        <w:t>按钮</w:t>
      </w:r>
    </w:p>
    <w:p>
      <w:pPr>
        <w:pStyle w:val="3"/>
        <w:keepNext w:val="0"/>
        <w:keepLines w:val="0"/>
        <w:widowControl/>
        <w:suppressLineNumbers w:val="0"/>
      </w:pPr>
      <w:r>
        <w:rPr>
          <w:rFonts w:ascii="anchorjs-icons" w:hAnsi="anchorjs-icons" w:eastAsia="anchorjs-icons" w:cs="anchorjs-icons"/>
          <w:b w:val="0"/>
          <w:i w:val="0"/>
        </w:rPr>
        <w:fldChar w:fldCharType="begin"/>
      </w:r>
      <w:r>
        <w:rPr>
          <w:rFonts w:ascii="anchorjs-icons" w:hAnsi="anchorjs-icons" w:eastAsia="anchorjs-icons" w:cs="anchorjs-icons"/>
          <w:b w:val="0"/>
          <w:i w:val="0"/>
        </w:rPr>
        <w:instrText xml:space="preserve"> HYPERLINK "http://v3.bootcss.com/css/" \l "buttons-tags" </w:instrText>
      </w:r>
      <w:r>
        <w:rPr>
          <w:rFonts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可作为按钮使用的标签或元素</w:t>
      </w:r>
    </w:p>
    <w:p>
      <w:pPr>
        <w:pStyle w:val="10"/>
        <w:keepNext w:val="0"/>
        <w:keepLines w:val="0"/>
        <w:widowControl/>
        <w:suppressLineNumbers w:val="0"/>
      </w:pPr>
      <w:r>
        <w:t xml:space="preserve">为 </w:t>
      </w:r>
      <w:r>
        <w:rPr>
          <w:rStyle w:val="16"/>
        </w:rPr>
        <w:t>&lt;a&gt;</w:t>
      </w:r>
      <w:r>
        <w:t>、</w:t>
      </w:r>
      <w:r>
        <w:rPr>
          <w:rStyle w:val="16"/>
        </w:rPr>
        <w:t>&lt;button&gt;</w:t>
      </w:r>
      <w:r>
        <w:t xml:space="preserve"> 或 </w:t>
      </w:r>
      <w:r>
        <w:rPr>
          <w:rStyle w:val="16"/>
        </w:rPr>
        <w:t>&lt;input&gt;</w:t>
      </w:r>
      <w:r>
        <w:t xml:space="preserve"> 元素添加按钮类（button class）即可使用 Bootstrap 提供的样式。</w:t>
      </w:r>
    </w:p>
    <w:p>
      <w:pPr>
        <w:pStyle w:val="21"/>
      </w:pPr>
      <w:r>
        <w:t>窗体顶端</w:t>
      </w:r>
    </w:p>
    <w:p>
      <w:pPr>
        <w:pStyle w:val="22"/>
      </w:pPr>
      <w:r>
        <w:t>窗体底端</w:t>
      </w:r>
    </w:p>
    <w:p>
      <w:pPr>
        <w:pStyle w:val="21"/>
      </w:pPr>
      <w:r>
        <w:t>窗体顶端</w:t>
      </w:r>
    </w:p>
    <w:p>
      <w:pPr>
        <w:pStyle w:val="22"/>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&lt;a</w:t>
      </w:r>
      <w:r>
        <w:rPr>
          <w:rStyle w:val="16"/>
        </w:rPr>
        <w:t xml:space="preserve"> </w:t>
      </w:r>
      <w:r>
        <w:t>class="btn btn-default"</w:t>
      </w:r>
      <w:r>
        <w:rPr>
          <w:rStyle w:val="16"/>
        </w:rPr>
        <w:t xml:space="preserve"> </w:t>
      </w:r>
      <w:r>
        <w:t>href="#"</w:t>
      </w:r>
      <w:r>
        <w:rPr>
          <w:rStyle w:val="16"/>
        </w:rPr>
        <w:t xml:space="preserve"> </w:t>
      </w:r>
      <w:r>
        <w:t>role="button"&gt;</w:t>
      </w:r>
      <w:r>
        <w:rPr>
          <w:rStyle w:val="16"/>
        </w:rPr>
        <w:t>Link</w:t>
      </w:r>
      <w:r>
        <w:t>&lt;/a&gt;&lt;button</w:t>
      </w:r>
      <w:r>
        <w:rPr>
          <w:rStyle w:val="16"/>
        </w:rPr>
        <w:t xml:space="preserve"> </w:t>
      </w:r>
      <w:r>
        <w:t>class="btn btn-default"</w:t>
      </w:r>
      <w:r>
        <w:rPr>
          <w:rStyle w:val="16"/>
        </w:rPr>
        <w:t xml:space="preserve"> </w:t>
      </w:r>
      <w:r>
        <w:t>type="submit"&gt;</w:t>
      </w:r>
      <w:r>
        <w:rPr>
          <w:rStyle w:val="16"/>
        </w:rPr>
        <w:t>Button</w:t>
      </w:r>
      <w:r>
        <w:t>&lt;/button&gt;&lt;input</w:t>
      </w:r>
      <w:r>
        <w:rPr>
          <w:rStyle w:val="16"/>
        </w:rPr>
        <w:t xml:space="preserve"> </w:t>
      </w:r>
      <w:r>
        <w:t>class="btn btn-default"</w:t>
      </w:r>
      <w:r>
        <w:rPr>
          <w:rStyle w:val="16"/>
        </w:rPr>
        <w:t xml:space="preserve"> </w:t>
      </w:r>
      <w:r>
        <w:t>type="button"</w:t>
      </w:r>
      <w:r>
        <w:rPr>
          <w:rStyle w:val="16"/>
        </w:rPr>
        <w:t xml:space="preserve"> </w:t>
      </w:r>
      <w:r>
        <w:t>value="Input"&gt;&lt;input</w:t>
      </w:r>
      <w:r>
        <w:rPr>
          <w:rStyle w:val="16"/>
        </w:rPr>
        <w:t xml:space="preserve"> </w:t>
      </w:r>
      <w:r>
        <w:t>class="btn btn-default"</w:t>
      </w:r>
      <w:r>
        <w:rPr>
          <w:rStyle w:val="16"/>
        </w:rPr>
        <w:t xml:space="preserve"> </w:t>
      </w:r>
      <w:r>
        <w:t>type="submit"</w:t>
      </w:r>
      <w:r>
        <w:rPr>
          <w:rStyle w:val="16"/>
        </w:rPr>
        <w:t xml:space="preserve"> </w:t>
      </w:r>
      <w:r>
        <w:t>value="Submit"&gt;</w:t>
      </w:r>
    </w:p>
    <w:p>
      <w:pPr>
        <w:pStyle w:val="5"/>
        <w:keepNext w:val="0"/>
        <w:keepLines w:val="0"/>
        <w:widowControl/>
        <w:suppressLineNumbers w:val="0"/>
      </w:pPr>
      <w:r>
        <w:t>针对组件的注意事项</w:t>
      </w:r>
    </w:p>
    <w:p>
      <w:pPr>
        <w:pStyle w:val="10"/>
        <w:keepNext w:val="0"/>
        <w:keepLines w:val="0"/>
        <w:widowControl/>
        <w:suppressLineNumbers w:val="0"/>
      </w:pPr>
      <w:r>
        <w:t xml:space="preserve">虽然按钮类可以应用到 </w:t>
      </w:r>
      <w:r>
        <w:rPr>
          <w:rStyle w:val="16"/>
        </w:rPr>
        <w:t>&lt;a&gt;</w:t>
      </w:r>
      <w:r>
        <w:t xml:space="preserve"> 和 </w:t>
      </w:r>
      <w:r>
        <w:rPr>
          <w:rStyle w:val="16"/>
        </w:rPr>
        <w:t>&lt;button&gt;</w:t>
      </w:r>
      <w:r>
        <w:t xml:space="preserve"> 元素上，但是，导航和导航条组件只支持 </w:t>
      </w:r>
      <w:r>
        <w:rPr>
          <w:rStyle w:val="16"/>
        </w:rPr>
        <w:t>&lt;button&gt;</w:t>
      </w:r>
      <w:r>
        <w:t xml:space="preserve"> 元素。</w:t>
      </w:r>
    </w:p>
    <w:p>
      <w:pPr>
        <w:pStyle w:val="5"/>
        <w:keepNext w:val="0"/>
        <w:keepLines w:val="0"/>
        <w:widowControl/>
        <w:suppressLineNumbers w:val="0"/>
      </w:pPr>
      <w:r>
        <w:t>链接被作为按钮使用时的注意事项</w:t>
      </w:r>
    </w:p>
    <w:p>
      <w:pPr>
        <w:pStyle w:val="10"/>
        <w:keepNext w:val="0"/>
        <w:keepLines w:val="0"/>
        <w:widowControl/>
        <w:suppressLineNumbers w:val="0"/>
      </w:pPr>
      <w:r>
        <w:t xml:space="preserve">如果 </w:t>
      </w:r>
      <w:r>
        <w:rPr>
          <w:rStyle w:val="16"/>
        </w:rPr>
        <w:t>&lt;a&gt;</w:t>
      </w:r>
      <w:r>
        <w:t xml:space="preserve"> 元素被作为按钮使用 -- 并用于在当前页面触发某些功能 -- 而不是用于链接其他页面或链接当前页面中的其他部分，那么，务必为其设置 </w:t>
      </w:r>
      <w:r>
        <w:rPr>
          <w:rStyle w:val="16"/>
        </w:rPr>
        <w:t>role="button"</w:t>
      </w:r>
      <w:r>
        <w:t xml:space="preserve"> 属性。</w:t>
      </w:r>
    </w:p>
    <w:p>
      <w:pPr>
        <w:pStyle w:val="5"/>
        <w:keepNext w:val="0"/>
        <w:keepLines w:val="0"/>
        <w:widowControl/>
        <w:suppressLineNumbers w:val="0"/>
      </w:pPr>
      <w:r>
        <w:t>跨浏览器展现</w:t>
      </w:r>
    </w:p>
    <w:p>
      <w:pPr>
        <w:pStyle w:val="10"/>
        <w:keepNext w:val="0"/>
        <w:keepLines w:val="0"/>
        <w:widowControl/>
        <w:suppressLineNumbers w:val="0"/>
      </w:pPr>
      <w:r>
        <w:t>我们总结的最佳实践是：</w:t>
      </w:r>
      <w:r>
        <w:rPr>
          <w:rStyle w:val="12"/>
        </w:rPr>
        <w:t xml:space="preserve">强烈建议尽可能使用 </w:t>
      </w:r>
      <w:r>
        <w:rPr>
          <w:rStyle w:val="16"/>
        </w:rPr>
        <w:t>&lt;button&gt;</w:t>
      </w:r>
      <w:r>
        <w:rPr>
          <w:rStyle w:val="12"/>
        </w:rPr>
        <w:t xml:space="preserve"> 元素</w:t>
      </w:r>
      <w:r>
        <w:t>来获得在各个浏览器上获得相匹配的绘制效果。</w:t>
      </w:r>
    </w:p>
    <w:p>
      <w:pPr>
        <w:pStyle w:val="10"/>
        <w:keepNext w:val="0"/>
        <w:keepLines w:val="0"/>
        <w:widowControl/>
        <w:suppressLineNumbers w:val="0"/>
      </w:pPr>
      <w:r>
        <w:t xml:space="preserve">另外，我们还发现了 </w:t>
      </w:r>
      <w:r>
        <w:fldChar w:fldCharType="begin"/>
      </w:r>
      <w:r>
        <w:instrText xml:space="preserve"> HYPERLINK "https://bugzilla.mozilla.org/show_bug.cgi?id=697451" </w:instrText>
      </w:r>
      <w:r>
        <w:fldChar w:fldCharType="separate"/>
      </w:r>
      <w:r>
        <w:rPr>
          <w:rStyle w:val="15"/>
        </w:rPr>
        <w:t>Firefox &lt;30 版本的浏览器上出现的一个 bug</w:t>
      </w:r>
      <w:r>
        <w:fldChar w:fldCharType="end"/>
      </w:r>
      <w:r>
        <w:t xml:space="preserve">，其表现是：阻止我们为基于 </w:t>
      </w:r>
      <w:r>
        <w:rPr>
          <w:rStyle w:val="16"/>
        </w:rPr>
        <w:t>&lt;input&gt;</w:t>
      </w:r>
      <w:r>
        <w:t xml:space="preserve"> 元素所创建的按钮设置 </w:t>
      </w:r>
      <w:r>
        <w:rPr>
          <w:rStyle w:val="16"/>
        </w:rPr>
        <w:t>line-height</w:t>
      </w:r>
      <w:r>
        <w:t xml:space="preserve"> 属性，这就导致在 Firefox 浏览器上不能完全和其他按钮保持一致的高度。</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"buttons-options"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预定义样式</w:t>
      </w:r>
    </w:p>
    <w:p>
      <w:pPr>
        <w:pStyle w:val="10"/>
        <w:keepNext w:val="0"/>
        <w:keepLines w:val="0"/>
        <w:widowControl/>
        <w:suppressLineNumbers w:val="0"/>
      </w:pPr>
      <w:r>
        <w:t>使用下面列出的类可以快速创建一个带有预定义样式的按钮。</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 Standard button --&gt;&lt;button</w:t>
      </w:r>
      <w:r>
        <w:rPr>
          <w:rStyle w:val="16"/>
        </w:rPr>
        <w:t xml:space="preserve"> </w:t>
      </w:r>
      <w:r>
        <w:t>type="button"</w:t>
      </w:r>
      <w:r>
        <w:rPr>
          <w:rStyle w:val="16"/>
        </w:rPr>
        <w:t xml:space="preserve"> </w:t>
      </w:r>
      <w:r>
        <w:t>class="btn btn-default"&gt;</w:t>
      </w:r>
      <w:r>
        <w:rPr>
          <w:rStyle w:val="16"/>
        </w:rPr>
        <w:t>（默认样式）Default</w:t>
      </w:r>
      <w:r>
        <w:t>&lt;/button&gt;</w:t>
      </w:r>
    </w:p>
    <w:p>
      <w:pPr>
        <w:pStyle w:val="9"/>
        <w:keepNext w:val="0"/>
        <w:keepLines w:val="0"/>
        <w:widowControl/>
        <w:suppressLineNumbers w:val="0"/>
        <w:rPr>
          <w:rStyle w:val="16"/>
        </w:rPr>
      </w:pPr>
      <w:r>
        <w:t>&lt;!-- Provides extra visual weight and identifies the primary action in a set of buttons --&gt;&lt;button</w:t>
      </w:r>
      <w:r>
        <w:rPr>
          <w:rStyle w:val="16"/>
        </w:rPr>
        <w:t xml:space="preserve"> </w:t>
      </w:r>
      <w:r>
        <w:t>type="button"</w:t>
      </w:r>
      <w:r>
        <w:rPr>
          <w:rStyle w:val="16"/>
        </w:rPr>
        <w:t xml:space="preserve"> </w:t>
      </w:r>
      <w:r>
        <w:t>class="btn btn-primary"&gt;</w:t>
      </w:r>
      <w:r>
        <w:rPr>
          <w:rStyle w:val="16"/>
        </w:rPr>
        <w:t>（首选项）Primary</w:t>
      </w:r>
      <w:r>
        <w:t>&lt;/button&gt;</w:t>
      </w:r>
    </w:p>
    <w:p>
      <w:pPr>
        <w:pStyle w:val="9"/>
        <w:keepNext w:val="0"/>
        <w:keepLines w:val="0"/>
        <w:widowControl/>
        <w:suppressLineNumbers w:val="0"/>
        <w:rPr>
          <w:rStyle w:val="16"/>
        </w:rPr>
      </w:pPr>
      <w:r>
        <w:t>&lt;!-- Indicates a successful or positive action --&gt;&lt;button</w:t>
      </w:r>
      <w:r>
        <w:rPr>
          <w:rStyle w:val="16"/>
        </w:rPr>
        <w:t xml:space="preserve"> </w:t>
      </w:r>
      <w:r>
        <w:t>type="button"</w:t>
      </w:r>
      <w:r>
        <w:rPr>
          <w:rStyle w:val="16"/>
        </w:rPr>
        <w:t xml:space="preserve"> </w:t>
      </w:r>
      <w:r>
        <w:t>class="btn btn-success"&gt;</w:t>
      </w:r>
      <w:r>
        <w:rPr>
          <w:rStyle w:val="16"/>
        </w:rPr>
        <w:t>（成功）Success</w:t>
      </w:r>
      <w:r>
        <w:t>&lt;/button&gt;</w:t>
      </w:r>
    </w:p>
    <w:p>
      <w:pPr>
        <w:pStyle w:val="9"/>
        <w:keepNext w:val="0"/>
        <w:keepLines w:val="0"/>
        <w:widowControl/>
        <w:suppressLineNumbers w:val="0"/>
        <w:rPr>
          <w:rStyle w:val="16"/>
        </w:rPr>
      </w:pPr>
      <w:r>
        <w:t>&lt;!-- Contextual button for informational alert messages --&gt;&lt;button</w:t>
      </w:r>
      <w:r>
        <w:rPr>
          <w:rStyle w:val="16"/>
        </w:rPr>
        <w:t xml:space="preserve"> </w:t>
      </w:r>
      <w:r>
        <w:t>type="button"</w:t>
      </w:r>
      <w:r>
        <w:rPr>
          <w:rStyle w:val="16"/>
        </w:rPr>
        <w:t xml:space="preserve"> </w:t>
      </w:r>
      <w:r>
        <w:t>class="btn btn-info"&gt;</w:t>
      </w:r>
      <w:r>
        <w:rPr>
          <w:rStyle w:val="16"/>
        </w:rPr>
        <w:t>（一般信息）Info</w:t>
      </w:r>
      <w:r>
        <w:t>&lt;/button&gt;</w:t>
      </w:r>
    </w:p>
    <w:p>
      <w:pPr>
        <w:pStyle w:val="9"/>
        <w:keepNext w:val="0"/>
        <w:keepLines w:val="0"/>
        <w:widowControl/>
        <w:suppressLineNumbers w:val="0"/>
        <w:rPr>
          <w:rStyle w:val="16"/>
        </w:rPr>
      </w:pPr>
      <w:r>
        <w:t>&lt;!-- Indicates caution should be taken with this action --&gt;&lt;button</w:t>
      </w:r>
      <w:r>
        <w:rPr>
          <w:rStyle w:val="16"/>
        </w:rPr>
        <w:t xml:space="preserve"> </w:t>
      </w:r>
      <w:r>
        <w:t>type="button"</w:t>
      </w:r>
      <w:r>
        <w:rPr>
          <w:rStyle w:val="16"/>
        </w:rPr>
        <w:t xml:space="preserve"> </w:t>
      </w:r>
      <w:r>
        <w:t>class="btn btn-warning"&gt;</w:t>
      </w:r>
      <w:r>
        <w:rPr>
          <w:rStyle w:val="16"/>
        </w:rPr>
        <w:t>（警告）Warning</w:t>
      </w:r>
      <w:r>
        <w:t>&lt;/button&gt;</w:t>
      </w:r>
    </w:p>
    <w:p>
      <w:pPr>
        <w:pStyle w:val="9"/>
        <w:keepNext w:val="0"/>
        <w:keepLines w:val="0"/>
        <w:widowControl/>
        <w:suppressLineNumbers w:val="0"/>
        <w:rPr>
          <w:rStyle w:val="16"/>
        </w:rPr>
      </w:pPr>
      <w:r>
        <w:t>&lt;!-- Indicates a dangerous or potentially negative action --&gt;&lt;button</w:t>
      </w:r>
      <w:r>
        <w:rPr>
          <w:rStyle w:val="16"/>
        </w:rPr>
        <w:t xml:space="preserve"> </w:t>
      </w:r>
      <w:r>
        <w:t>type="button"</w:t>
      </w:r>
      <w:r>
        <w:rPr>
          <w:rStyle w:val="16"/>
        </w:rPr>
        <w:t xml:space="preserve"> </w:t>
      </w:r>
      <w:r>
        <w:t>class="btn btn-danger"&gt;</w:t>
      </w:r>
      <w:r>
        <w:rPr>
          <w:rStyle w:val="16"/>
        </w:rPr>
        <w:t>（危险）Danger</w:t>
      </w:r>
      <w:r>
        <w:t>&lt;/button&gt;</w:t>
      </w:r>
    </w:p>
    <w:p>
      <w:pPr>
        <w:pStyle w:val="9"/>
        <w:keepNext w:val="0"/>
        <w:keepLines w:val="0"/>
        <w:widowControl/>
        <w:suppressLineNumbers w:val="0"/>
      </w:pPr>
      <w:r>
        <w:t>&lt;!-- Deemphasize a button by making it look like a link while maintaining button behavior --&gt;&lt;button</w:t>
      </w:r>
      <w:r>
        <w:rPr>
          <w:rStyle w:val="16"/>
        </w:rPr>
        <w:t xml:space="preserve"> </w:t>
      </w:r>
      <w:r>
        <w:t>type="button"</w:t>
      </w:r>
      <w:r>
        <w:rPr>
          <w:rStyle w:val="16"/>
        </w:rPr>
        <w:t xml:space="preserve"> </w:t>
      </w:r>
      <w:r>
        <w:t>class="btn btn-link"&gt;</w:t>
      </w:r>
      <w:r>
        <w:rPr>
          <w:rStyle w:val="16"/>
        </w:rPr>
        <w:t>（链接）Link</w:t>
      </w:r>
      <w:r>
        <w:t>&lt;/button&gt;</w:t>
      </w:r>
    </w:p>
    <w:p>
      <w:pPr>
        <w:pStyle w:val="5"/>
        <w:keepNext w:val="0"/>
        <w:keepLines w:val="0"/>
        <w:widowControl/>
        <w:suppressLineNumbers w:val="0"/>
      </w:pPr>
      <w:r>
        <w:t>Conveying meaning to assistive technologies</w:t>
      </w:r>
    </w:p>
    <w:p>
      <w:pPr>
        <w:pStyle w:val="10"/>
        <w:keepNext w:val="0"/>
        <w:keepLines w:val="0"/>
        <w:widowControl/>
        <w:suppressLineNumbers w:val="0"/>
      </w:pPr>
      <w:r>
        <w:t xml:space="preserve">为按钮添加不同的颜色只是一种视觉上的信息表达方式，但是，对于使用辅助技术 -- 例如屏幕阅读器 -- 的用户来说，颜色是不可见的。建议，确保通过颜色表达的信息或者通过内容自身表达出来（按钮上的文字），或者通过其他方式 -- 例如通过 </w:t>
      </w:r>
      <w:r>
        <w:rPr>
          <w:rStyle w:val="16"/>
        </w:rPr>
        <w:t>.sr-only</w:t>
      </w:r>
      <w:r>
        <w:t xml:space="preserve"> 类隐藏的额外文本 -- 表达出来。</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"buttons-sizes"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尺寸</w:t>
      </w:r>
    </w:p>
    <w:p>
      <w:pPr>
        <w:pStyle w:val="10"/>
        <w:keepNext w:val="0"/>
        <w:keepLines w:val="0"/>
        <w:widowControl/>
        <w:suppressLineNumbers w:val="0"/>
      </w:pPr>
      <w:r>
        <w:t xml:space="preserve">需要让按钮具有不同尺寸吗？使用 </w:t>
      </w:r>
      <w:r>
        <w:rPr>
          <w:rStyle w:val="16"/>
        </w:rPr>
        <w:t>.btn-lg</w:t>
      </w:r>
      <w:r>
        <w:t>、</w:t>
      </w:r>
      <w:r>
        <w:rPr>
          <w:rStyle w:val="16"/>
        </w:rPr>
        <w:t>.btn-sm</w:t>
      </w:r>
      <w:r>
        <w:t xml:space="preserve"> 或 </w:t>
      </w:r>
      <w:r>
        <w:rPr>
          <w:rStyle w:val="16"/>
        </w:rPr>
        <w:t>.btn-xs</w:t>
      </w:r>
      <w:r>
        <w:t xml:space="preserve"> 就可以获得不同尺寸的按钮。</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&lt;p&gt;</w:t>
      </w:r>
    </w:p>
    <w:p>
      <w:pPr>
        <w:pStyle w:val="9"/>
        <w:keepNext w:val="0"/>
        <w:keepLines w:val="0"/>
        <w:widowControl/>
        <w:suppressLineNumbers w:val="0"/>
        <w:rPr>
          <w:rStyle w:val="16"/>
        </w:rPr>
      </w:pPr>
      <w:r>
        <w:rPr>
          <w:rStyle w:val="16"/>
        </w:rPr>
        <w:t xml:space="preserve">  </w:t>
      </w:r>
      <w:r>
        <w:t>&lt;button</w:t>
      </w:r>
      <w:r>
        <w:rPr>
          <w:rStyle w:val="16"/>
        </w:rPr>
        <w:t xml:space="preserve"> </w:t>
      </w:r>
      <w:r>
        <w:t>type="button"</w:t>
      </w:r>
      <w:r>
        <w:rPr>
          <w:rStyle w:val="16"/>
        </w:rPr>
        <w:t xml:space="preserve"> </w:t>
      </w:r>
      <w:r>
        <w:t>class="btn btn-primary btn-lg"&gt;</w:t>
      </w:r>
      <w:r>
        <w:rPr>
          <w:rStyle w:val="16"/>
        </w:rPr>
        <w:t>（大按钮）Large button</w:t>
      </w:r>
      <w:r>
        <w:t>&lt;/button&gt;</w:t>
      </w:r>
    </w:p>
    <w:p>
      <w:pPr>
        <w:pStyle w:val="9"/>
        <w:keepNext w:val="0"/>
        <w:keepLines w:val="0"/>
        <w:widowControl/>
        <w:suppressLineNumbers w:val="0"/>
        <w:rPr>
          <w:rStyle w:val="16"/>
        </w:rPr>
      </w:pPr>
      <w:r>
        <w:rPr>
          <w:rStyle w:val="16"/>
        </w:rPr>
        <w:t xml:space="preserve">  </w:t>
      </w:r>
      <w:r>
        <w:t>&lt;button</w:t>
      </w:r>
      <w:r>
        <w:rPr>
          <w:rStyle w:val="16"/>
        </w:rPr>
        <w:t xml:space="preserve"> </w:t>
      </w:r>
      <w:r>
        <w:t>type="button"</w:t>
      </w:r>
      <w:r>
        <w:rPr>
          <w:rStyle w:val="16"/>
        </w:rPr>
        <w:t xml:space="preserve"> </w:t>
      </w:r>
      <w:r>
        <w:t>class="btn btn-default btn-lg"&gt;</w:t>
      </w:r>
      <w:r>
        <w:rPr>
          <w:rStyle w:val="16"/>
        </w:rPr>
        <w:t>（大按钮）Large button</w:t>
      </w:r>
      <w:r>
        <w:t>&lt;/button&gt;&lt;/p&gt;&lt;p&gt;</w:t>
      </w:r>
    </w:p>
    <w:p>
      <w:pPr>
        <w:pStyle w:val="9"/>
        <w:keepNext w:val="0"/>
        <w:keepLines w:val="0"/>
        <w:widowControl/>
        <w:suppressLineNumbers w:val="0"/>
        <w:rPr>
          <w:rStyle w:val="16"/>
        </w:rPr>
      </w:pPr>
      <w:r>
        <w:rPr>
          <w:rStyle w:val="16"/>
        </w:rPr>
        <w:t xml:space="preserve">  </w:t>
      </w:r>
      <w:r>
        <w:t>&lt;button</w:t>
      </w:r>
      <w:r>
        <w:rPr>
          <w:rStyle w:val="16"/>
        </w:rPr>
        <w:t xml:space="preserve"> </w:t>
      </w:r>
      <w:r>
        <w:t>type="button"</w:t>
      </w:r>
      <w:r>
        <w:rPr>
          <w:rStyle w:val="16"/>
        </w:rPr>
        <w:t xml:space="preserve"> </w:t>
      </w:r>
      <w:r>
        <w:t>class="btn btn-primary"&gt;</w:t>
      </w:r>
      <w:r>
        <w:rPr>
          <w:rStyle w:val="16"/>
        </w:rPr>
        <w:t>（默认尺寸）Default button</w:t>
      </w:r>
      <w:r>
        <w:t>&lt;/button&gt;</w:t>
      </w:r>
    </w:p>
    <w:p>
      <w:pPr>
        <w:pStyle w:val="9"/>
        <w:keepNext w:val="0"/>
        <w:keepLines w:val="0"/>
        <w:widowControl/>
        <w:suppressLineNumbers w:val="0"/>
        <w:rPr>
          <w:rStyle w:val="16"/>
        </w:rPr>
      </w:pPr>
      <w:r>
        <w:rPr>
          <w:rStyle w:val="16"/>
        </w:rPr>
        <w:t xml:space="preserve">  </w:t>
      </w:r>
      <w:r>
        <w:t>&lt;button</w:t>
      </w:r>
      <w:r>
        <w:rPr>
          <w:rStyle w:val="16"/>
        </w:rPr>
        <w:t xml:space="preserve"> </w:t>
      </w:r>
      <w:r>
        <w:t>type="button"</w:t>
      </w:r>
      <w:r>
        <w:rPr>
          <w:rStyle w:val="16"/>
        </w:rPr>
        <w:t xml:space="preserve"> </w:t>
      </w:r>
      <w:r>
        <w:t>class="btn btn-default"&gt;</w:t>
      </w:r>
      <w:r>
        <w:rPr>
          <w:rStyle w:val="16"/>
        </w:rPr>
        <w:t>（默认尺寸）Default button</w:t>
      </w:r>
      <w:r>
        <w:t>&lt;/button&gt;&lt;/p&gt;&lt;p&gt;</w:t>
      </w:r>
    </w:p>
    <w:p>
      <w:pPr>
        <w:pStyle w:val="9"/>
        <w:keepNext w:val="0"/>
        <w:keepLines w:val="0"/>
        <w:widowControl/>
        <w:suppressLineNumbers w:val="0"/>
        <w:rPr>
          <w:rStyle w:val="16"/>
        </w:rPr>
      </w:pPr>
      <w:r>
        <w:rPr>
          <w:rStyle w:val="16"/>
        </w:rPr>
        <w:t xml:space="preserve">  </w:t>
      </w:r>
      <w:r>
        <w:t>&lt;button</w:t>
      </w:r>
      <w:r>
        <w:rPr>
          <w:rStyle w:val="16"/>
        </w:rPr>
        <w:t xml:space="preserve"> </w:t>
      </w:r>
      <w:r>
        <w:t>type="button"</w:t>
      </w:r>
      <w:r>
        <w:rPr>
          <w:rStyle w:val="16"/>
        </w:rPr>
        <w:t xml:space="preserve"> </w:t>
      </w:r>
      <w:r>
        <w:t>class="btn btn-primary btn-sm"&gt;</w:t>
      </w:r>
      <w:r>
        <w:rPr>
          <w:rStyle w:val="16"/>
        </w:rPr>
        <w:t>（小按钮）Small button</w:t>
      </w:r>
      <w:r>
        <w:t>&lt;/button&gt;</w:t>
      </w:r>
    </w:p>
    <w:p>
      <w:pPr>
        <w:pStyle w:val="9"/>
        <w:keepNext w:val="0"/>
        <w:keepLines w:val="0"/>
        <w:widowControl/>
        <w:suppressLineNumbers w:val="0"/>
        <w:rPr>
          <w:rStyle w:val="16"/>
        </w:rPr>
      </w:pPr>
      <w:r>
        <w:rPr>
          <w:rStyle w:val="16"/>
        </w:rPr>
        <w:t xml:space="preserve">  </w:t>
      </w:r>
      <w:r>
        <w:t>&lt;button</w:t>
      </w:r>
      <w:r>
        <w:rPr>
          <w:rStyle w:val="16"/>
        </w:rPr>
        <w:t xml:space="preserve"> </w:t>
      </w:r>
      <w:r>
        <w:t>type="button"</w:t>
      </w:r>
      <w:r>
        <w:rPr>
          <w:rStyle w:val="16"/>
        </w:rPr>
        <w:t xml:space="preserve"> </w:t>
      </w:r>
      <w:r>
        <w:t>class="btn btn-default btn-sm"&gt;</w:t>
      </w:r>
      <w:r>
        <w:rPr>
          <w:rStyle w:val="16"/>
        </w:rPr>
        <w:t>（小按钮）Small button</w:t>
      </w:r>
      <w:r>
        <w:t>&lt;/button&gt;&lt;/p&gt;&lt;p&gt;</w:t>
      </w:r>
    </w:p>
    <w:p>
      <w:pPr>
        <w:pStyle w:val="9"/>
        <w:keepNext w:val="0"/>
        <w:keepLines w:val="0"/>
        <w:widowControl/>
        <w:suppressLineNumbers w:val="0"/>
        <w:rPr>
          <w:rStyle w:val="16"/>
        </w:rPr>
      </w:pPr>
      <w:r>
        <w:rPr>
          <w:rStyle w:val="16"/>
        </w:rPr>
        <w:t xml:space="preserve">  </w:t>
      </w:r>
      <w:r>
        <w:t>&lt;button</w:t>
      </w:r>
      <w:r>
        <w:rPr>
          <w:rStyle w:val="16"/>
        </w:rPr>
        <w:t xml:space="preserve"> </w:t>
      </w:r>
      <w:r>
        <w:t>type="button"</w:t>
      </w:r>
      <w:r>
        <w:rPr>
          <w:rStyle w:val="16"/>
        </w:rPr>
        <w:t xml:space="preserve"> </w:t>
      </w:r>
      <w:r>
        <w:t>class="btn btn-primary btn-xs"&gt;</w:t>
      </w:r>
      <w:r>
        <w:rPr>
          <w:rStyle w:val="16"/>
        </w:rPr>
        <w:t>（超小尺寸）Extra small button</w:t>
      </w:r>
      <w:r>
        <w:t>&lt;/button&gt;</w:t>
      </w:r>
    </w:p>
    <w:p>
      <w:pPr>
        <w:pStyle w:val="9"/>
        <w:keepNext w:val="0"/>
        <w:keepLines w:val="0"/>
        <w:widowControl/>
        <w:suppressLineNumbers w:val="0"/>
      </w:pPr>
      <w:r>
        <w:rPr>
          <w:rStyle w:val="16"/>
        </w:rPr>
        <w:t xml:space="preserve">  </w:t>
      </w:r>
      <w:r>
        <w:t>&lt;button</w:t>
      </w:r>
      <w:r>
        <w:rPr>
          <w:rStyle w:val="16"/>
        </w:rPr>
        <w:t xml:space="preserve"> </w:t>
      </w:r>
      <w:r>
        <w:t>type="button"</w:t>
      </w:r>
      <w:r>
        <w:rPr>
          <w:rStyle w:val="16"/>
        </w:rPr>
        <w:t xml:space="preserve"> </w:t>
      </w:r>
      <w:r>
        <w:t>class="btn btn-default btn-xs"&gt;</w:t>
      </w:r>
      <w:r>
        <w:rPr>
          <w:rStyle w:val="16"/>
        </w:rPr>
        <w:t>（超小尺寸）Extra small button</w:t>
      </w:r>
      <w:r>
        <w:t>&lt;/button&gt;&lt;/p&gt;</w:t>
      </w:r>
    </w:p>
    <w:p>
      <w:pPr>
        <w:pStyle w:val="10"/>
        <w:keepNext w:val="0"/>
        <w:keepLines w:val="0"/>
        <w:widowControl/>
        <w:suppressLineNumbers w:val="0"/>
      </w:pPr>
      <w:r>
        <w:t xml:space="preserve">通过给按钮添加 </w:t>
      </w:r>
      <w:r>
        <w:rPr>
          <w:rStyle w:val="16"/>
        </w:rPr>
        <w:t>.btn-block</w:t>
      </w:r>
      <w:r>
        <w:t xml:space="preserve"> 类可以将其拉伸至父元素100%的宽度，而且按钮也变为了块级（block）元素。</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&lt;button</w:t>
      </w:r>
      <w:r>
        <w:rPr>
          <w:rStyle w:val="16"/>
        </w:rPr>
        <w:t xml:space="preserve"> </w:t>
      </w:r>
      <w:r>
        <w:t>type="button"</w:t>
      </w:r>
      <w:r>
        <w:rPr>
          <w:rStyle w:val="16"/>
        </w:rPr>
        <w:t xml:space="preserve"> </w:t>
      </w:r>
      <w:r>
        <w:t>class="btn btn-primary btn-lg btn-block"&gt;</w:t>
      </w:r>
      <w:r>
        <w:rPr>
          <w:rStyle w:val="16"/>
        </w:rPr>
        <w:t>（块级元素）Block level button</w:t>
      </w:r>
      <w:r>
        <w:t>&lt;/button&gt;&lt;button</w:t>
      </w:r>
      <w:r>
        <w:rPr>
          <w:rStyle w:val="16"/>
        </w:rPr>
        <w:t xml:space="preserve"> </w:t>
      </w:r>
      <w:r>
        <w:t>type="button"</w:t>
      </w:r>
      <w:r>
        <w:rPr>
          <w:rStyle w:val="16"/>
        </w:rPr>
        <w:t xml:space="preserve"> </w:t>
      </w:r>
      <w:r>
        <w:t>class="btn btn-default btn-lg btn-block"&gt;</w:t>
      </w:r>
      <w:r>
        <w:rPr>
          <w:rStyle w:val="16"/>
        </w:rPr>
        <w:t>（块级元素）Block level button</w:t>
      </w:r>
      <w:r>
        <w:t>&lt;/button&gt;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"buttons-active"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激活状态</w:t>
      </w:r>
    </w:p>
    <w:p>
      <w:pPr>
        <w:pStyle w:val="10"/>
        <w:keepNext w:val="0"/>
        <w:keepLines w:val="0"/>
        <w:widowControl/>
        <w:suppressLineNumbers w:val="0"/>
      </w:pPr>
      <w:r>
        <w:t xml:space="preserve">当按钮处于激活状态时，其表现为被按压下去（底色更深、边框夜色更深、向内投射阴影）。对于 </w:t>
      </w:r>
      <w:r>
        <w:rPr>
          <w:rStyle w:val="16"/>
        </w:rPr>
        <w:t>&lt;button&gt;</w:t>
      </w:r>
      <w:r>
        <w:t xml:space="preserve"> 元素，是通过 </w:t>
      </w:r>
      <w:r>
        <w:rPr>
          <w:rStyle w:val="16"/>
        </w:rPr>
        <w:t>:active</w:t>
      </w:r>
      <w:r>
        <w:t xml:space="preserve"> 状态实现的。对于 </w:t>
      </w:r>
      <w:r>
        <w:rPr>
          <w:rStyle w:val="16"/>
        </w:rPr>
        <w:t>&lt;a&gt;</w:t>
      </w:r>
      <w:r>
        <w:t xml:space="preserve"> 元素，是通过 </w:t>
      </w:r>
      <w:r>
        <w:rPr>
          <w:rStyle w:val="16"/>
        </w:rPr>
        <w:t>.active</w:t>
      </w:r>
      <w:r>
        <w:t xml:space="preserve"> 类实现的。然而，你还可以将 </w:t>
      </w:r>
      <w:r>
        <w:rPr>
          <w:rStyle w:val="16"/>
        </w:rPr>
        <w:t>.active</w:t>
      </w:r>
      <w:r>
        <w:t xml:space="preserve"> 应用到 </w:t>
      </w:r>
      <w:r>
        <w:rPr>
          <w:rStyle w:val="16"/>
        </w:rPr>
        <w:t>&lt;button&gt;</w:t>
      </w:r>
      <w:r>
        <w:t xml:space="preserve"> 上（包含 </w:t>
      </w:r>
      <w:r>
        <w:rPr>
          <w:rStyle w:val="16"/>
        </w:rPr>
        <w:t>aria-pressed="true"</w:t>
      </w:r>
      <w:r>
        <w:t xml:space="preserve"> 属性)），并通过编程的方式使其处于激活状态。</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"button"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button 元素</w:t>
      </w:r>
    </w:p>
    <w:p>
      <w:pPr>
        <w:pStyle w:val="10"/>
        <w:keepNext w:val="0"/>
        <w:keepLines w:val="0"/>
        <w:widowControl/>
        <w:suppressLineNumbers w:val="0"/>
      </w:pPr>
      <w:r>
        <w:t xml:space="preserve">由于 </w:t>
      </w:r>
      <w:r>
        <w:rPr>
          <w:rStyle w:val="16"/>
        </w:rPr>
        <w:t>:active</w:t>
      </w:r>
      <w:r>
        <w:t xml:space="preserve"> 是伪状态，因此无需额外添加，但是在需要让其表现出同样外观的时候可以添加 </w:t>
      </w:r>
      <w:r>
        <w:rPr>
          <w:rStyle w:val="16"/>
        </w:rPr>
        <w:t>.active</w:t>
      </w:r>
      <w:r>
        <w:t xml:space="preserve"> 类。</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&lt;button</w:t>
      </w:r>
      <w:r>
        <w:rPr>
          <w:rStyle w:val="16"/>
        </w:rPr>
        <w:t xml:space="preserve"> </w:t>
      </w:r>
      <w:r>
        <w:t>type="button"</w:t>
      </w:r>
      <w:r>
        <w:rPr>
          <w:rStyle w:val="16"/>
        </w:rPr>
        <w:t xml:space="preserve"> </w:t>
      </w:r>
      <w:r>
        <w:t>class="btn btn-primary btn-lg active"&gt;</w:t>
      </w:r>
      <w:r>
        <w:rPr>
          <w:rStyle w:val="16"/>
        </w:rPr>
        <w:t>Primary button</w:t>
      </w:r>
      <w:r>
        <w:t>&lt;/button&gt;&lt;button</w:t>
      </w:r>
      <w:r>
        <w:rPr>
          <w:rStyle w:val="16"/>
        </w:rPr>
        <w:t xml:space="preserve"> </w:t>
      </w:r>
      <w:r>
        <w:t>type="button"</w:t>
      </w:r>
      <w:r>
        <w:rPr>
          <w:rStyle w:val="16"/>
        </w:rPr>
        <w:t xml:space="preserve"> </w:t>
      </w:r>
      <w:r>
        <w:t>class="btn btn-default btn-lg active"&gt;</w:t>
      </w:r>
      <w:r>
        <w:rPr>
          <w:rStyle w:val="16"/>
        </w:rPr>
        <w:t>Button</w:t>
      </w:r>
      <w:r>
        <w:t>&lt;/button&gt;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"a"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链接（</w:t>
      </w:r>
      <w:r>
        <w:rPr>
          <w:rStyle w:val="16"/>
        </w:rPr>
        <w:t>&lt;a&gt;</w:t>
      </w:r>
      <w:r>
        <w:t>）元素</w:t>
      </w:r>
    </w:p>
    <w:p>
      <w:pPr>
        <w:pStyle w:val="10"/>
        <w:keepNext w:val="0"/>
        <w:keepLines w:val="0"/>
        <w:widowControl/>
        <w:suppressLineNumbers w:val="0"/>
      </w:pPr>
      <w:r>
        <w:t xml:space="preserve">可以为基于 </w:t>
      </w:r>
      <w:r>
        <w:rPr>
          <w:rStyle w:val="16"/>
        </w:rPr>
        <w:t>&lt;a&gt;</w:t>
      </w:r>
      <w:r>
        <w:t xml:space="preserve"> 元素创建的按钮添加 </w:t>
      </w:r>
      <w:r>
        <w:rPr>
          <w:rStyle w:val="16"/>
        </w:rPr>
        <w:t>.active</w:t>
      </w:r>
      <w:r>
        <w:t xml:space="preserve"> 类。</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&lt;a</w:t>
      </w:r>
      <w:r>
        <w:rPr>
          <w:rStyle w:val="16"/>
        </w:rPr>
        <w:t xml:space="preserve"> </w:t>
      </w:r>
      <w:r>
        <w:t>href="#"</w:t>
      </w:r>
      <w:r>
        <w:rPr>
          <w:rStyle w:val="16"/>
        </w:rPr>
        <w:t xml:space="preserve"> </w:t>
      </w:r>
      <w:r>
        <w:t>class="btn btn-primary btn-lg active"</w:t>
      </w:r>
      <w:r>
        <w:rPr>
          <w:rStyle w:val="16"/>
        </w:rPr>
        <w:t xml:space="preserve"> </w:t>
      </w:r>
      <w:r>
        <w:t>role="button"&gt;</w:t>
      </w:r>
      <w:r>
        <w:rPr>
          <w:rStyle w:val="16"/>
        </w:rPr>
        <w:t>Primary link</w:t>
      </w:r>
      <w:r>
        <w:t>&lt;/a&gt;&lt;a</w:t>
      </w:r>
      <w:r>
        <w:rPr>
          <w:rStyle w:val="16"/>
        </w:rPr>
        <w:t xml:space="preserve"> </w:t>
      </w:r>
      <w:r>
        <w:t>href="#"</w:t>
      </w:r>
      <w:r>
        <w:rPr>
          <w:rStyle w:val="16"/>
        </w:rPr>
        <w:t xml:space="preserve"> </w:t>
      </w:r>
      <w:r>
        <w:t>class="btn btn-default btn-lg active"</w:t>
      </w:r>
      <w:r>
        <w:rPr>
          <w:rStyle w:val="16"/>
        </w:rPr>
        <w:t xml:space="preserve"> </w:t>
      </w:r>
      <w:r>
        <w:t>role="button"&gt;</w:t>
      </w:r>
      <w:r>
        <w:rPr>
          <w:rStyle w:val="16"/>
        </w:rPr>
        <w:t>Link</w:t>
      </w:r>
      <w:r>
        <w:t>&lt;/a&gt;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"buttons-disabled"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禁用状态</w:t>
      </w:r>
    </w:p>
    <w:p>
      <w:pPr>
        <w:pStyle w:val="10"/>
        <w:keepNext w:val="0"/>
        <w:keepLines w:val="0"/>
        <w:widowControl/>
        <w:suppressLineNumbers w:val="0"/>
      </w:pPr>
      <w:r>
        <w:t xml:space="preserve">通过为按钮的背景设置 </w:t>
      </w:r>
      <w:r>
        <w:rPr>
          <w:rStyle w:val="16"/>
        </w:rPr>
        <w:t>opacity</w:t>
      </w:r>
      <w:r>
        <w:t xml:space="preserve"> 属性就可以呈现出无法点击的效果。</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"button-1"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button 元素</w:t>
      </w:r>
    </w:p>
    <w:p>
      <w:pPr>
        <w:pStyle w:val="10"/>
        <w:keepNext w:val="0"/>
        <w:keepLines w:val="0"/>
        <w:widowControl/>
        <w:suppressLineNumbers w:val="0"/>
      </w:pPr>
      <w:r>
        <w:t xml:space="preserve">为 </w:t>
      </w:r>
      <w:r>
        <w:rPr>
          <w:rStyle w:val="16"/>
        </w:rPr>
        <w:t>&lt;button&gt;</w:t>
      </w:r>
      <w:r>
        <w:t xml:space="preserve"> 元素添加 </w:t>
      </w:r>
      <w:r>
        <w:rPr>
          <w:rStyle w:val="16"/>
        </w:rPr>
        <w:t>disabled</w:t>
      </w:r>
      <w:r>
        <w:t xml:space="preserve"> 属性，使其表现出禁用状态。</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&lt;button</w:t>
      </w:r>
      <w:r>
        <w:rPr>
          <w:rStyle w:val="16"/>
        </w:rPr>
        <w:t xml:space="preserve"> </w:t>
      </w:r>
      <w:r>
        <w:t>type="button"</w:t>
      </w:r>
      <w:r>
        <w:rPr>
          <w:rStyle w:val="16"/>
        </w:rPr>
        <w:t xml:space="preserve"> </w:t>
      </w:r>
      <w:r>
        <w:t>class="btn btn-lg btn-primary"</w:t>
      </w:r>
      <w:r>
        <w:rPr>
          <w:rStyle w:val="16"/>
        </w:rPr>
        <w:t xml:space="preserve"> </w:t>
      </w:r>
      <w:r>
        <w:t>disabled="disabled"&gt;</w:t>
      </w:r>
      <w:r>
        <w:rPr>
          <w:rStyle w:val="16"/>
        </w:rPr>
        <w:t>Primary button</w:t>
      </w:r>
      <w:r>
        <w:t>&lt;/button&gt;&lt;button</w:t>
      </w:r>
      <w:r>
        <w:rPr>
          <w:rStyle w:val="16"/>
        </w:rPr>
        <w:t xml:space="preserve"> </w:t>
      </w:r>
      <w:r>
        <w:t>type="button"</w:t>
      </w:r>
      <w:r>
        <w:rPr>
          <w:rStyle w:val="16"/>
        </w:rPr>
        <w:t xml:space="preserve"> </w:t>
      </w:r>
      <w:r>
        <w:t>class="btn btn-default btn-lg"</w:t>
      </w:r>
      <w:r>
        <w:rPr>
          <w:rStyle w:val="16"/>
        </w:rPr>
        <w:t xml:space="preserve"> </w:t>
      </w:r>
      <w:r>
        <w:t>disabled="disabled"&gt;</w:t>
      </w:r>
      <w:r>
        <w:rPr>
          <w:rStyle w:val="16"/>
        </w:rPr>
        <w:t>Button</w:t>
      </w:r>
      <w:r>
        <w:t>&lt;/button&gt;</w:t>
      </w:r>
    </w:p>
    <w:p>
      <w:pPr>
        <w:pStyle w:val="5"/>
        <w:keepNext w:val="0"/>
        <w:keepLines w:val="0"/>
        <w:widowControl/>
        <w:suppressLineNumbers w:val="0"/>
      </w:pPr>
      <w:r>
        <w:t>跨浏览器兼容性</w:t>
      </w:r>
    </w:p>
    <w:p>
      <w:pPr>
        <w:pStyle w:val="10"/>
        <w:keepNext w:val="0"/>
        <w:keepLines w:val="0"/>
        <w:widowControl/>
        <w:suppressLineNumbers w:val="0"/>
      </w:pPr>
      <w:r>
        <w:t xml:space="preserve">如果为 </w:t>
      </w:r>
      <w:r>
        <w:rPr>
          <w:rStyle w:val="16"/>
        </w:rPr>
        <w:t>&lt;button&gt;</w:t>
      </w:r>
      <w:r>
        <w:t xml:space="preserve"> 元素添加 </w:t>
      </w:r>
      <w:r>
        <w:rPr>
          <w:rStyle w:val="16"/>
        </w:rPr>
        <w:t>disabled</w:t>
      </w:r>
      <w:r>
        <w:t xml:space="preserve"> 属性，Internet Explorer 9 及更低版本的浏览器将会把按钮中的文本绘制为灰色，并带有恶心的阴影，目前我们还没有解决办法。</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"a-1"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链接（</w:t>
      </w:r>
      <w:r>
        <w:rPr>
          <w:rStyle w:val="16"/>
        </w:rPr>
        <w:t>&lt;a&gt;</w:t>
      </w:r>
      <w:r>
        <w:t>）元素</w:t>
      </w:r>
    </w:p>
    <w:p>
      <w:pPr>
        <w:pStyle w:val="10"/>
        <w:keepNext w:val="0"/>
        <w:keepLines w:val="0"/>
        <w:widowControl/>
        <w:suppressLineNumbers w:val="0"/>
      </w:pPr>
      <w:r>
        <w:t xml:space="preserve">为基于 </w:t>
      </w:r>
      <w:r>
        <w:rPr>
          <w:rStyle w:val="16"/>
        </w:rPr>
        <w:t>&lt;a&gt;</w:t>
      </w:r>
      <w:r>
        <w:t xml:space="preserve"> 元素创建的按钮添加 </w:t>
      </w:r>
      <w:r>
        <w:rPr>
          <w:rStyle w:val="16"/>
        </w:rPr>
        <w:t>.disabled</w:t>
      </w:r>
      <w:r>
        <w:t xml:space="preserve"> 类。</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&lt;a</w:t>
      </w:r>
      <w:r>
        <w:rPr>
          <w:rStyle w:val="16"/>
        </w:rPr>
        <w:t xml:space="preserve"> </w:t>
      </w:r>
      <w:r>
        <w:t>href="#"</w:t>
      </w:r>
      <w:r>
        <w:rPr>
          <w:rStyle w:val="16"/>
        </w:rPr>
        <w:t xml:space="preserve"> </w:t>
      </w:r>
      <w:r>
        <w:t>class="btn btn-primary btn-lg disabled"</w:t>
      </w:r>
      <w:r>
        <w:rPr>
          <w:rStyle w:val="16"/>
        </w:rPr>
        <w:t xml:space="preserve"> </w:t>
      </w:r>
      <w:r>
        <w:t>role="button"&gt;</w:t>
      </w:r>
      <w:r>
        <w:rPr>
          <w:rStyle w:val="16"/>
        </w:rPr>
        <w:t>Primary link</w:t>
      </w:r>
      <w:r>
        <w:t>&lt;/a&gt;&lt;a</w:t>
      </w:r>
      <w:r>
        <w:rPr>
          <w:rStyle w:val="16"/>
        </w:rPr>
        <w:t xml:space="preserve"> </w:t>
      </w:r>
      <w:r>
        <w:t>href="#"</w:t>
      </w:r>
      <w:r>
        <w:rPr>
          <w:rStyle w:val="16"/>
        </w:rPr>
        <w:t xml:space="preserve"> </w:t>
      </w:r>
      <w:r>
        <w:t>class="btn btn-default btn-lg disabled"</w:t>
      </w:r>
      <w:r>
        <w:rPr>
          <w:rStyle w:val="16"/>
        </w:rPr>
        <w:t xml:space="preserve"> </w:t>
      </w:r>
      <w:r>
        <w:t>role="button"&gt;</w:t>
      </w:r>
      <w:r>
        <w:rPr>
          <w:rStyle w:val="16"/>
        </w:rPr>
        <w:t>Link</w:t>
      </w:r>
      <w:r>
        <w:t>&lt;/a&gt;</w:t>
      </w:r>
    </w:p>
    <w:p>
      <w:pPr>
        <w:pStyle w:val="10"/>
        <w:keepNext w:val="0"/>
        <w:keepLines w:val="0"/>
        <w:widowControl/>
        <w:suppressLineNumbers w:val="0"/>
      </w:pPr>
      <w:r>
        <w:t xml:space="preserve">我们把 </w:t>
      </w:r>
      <w:r>
        <w:rPr>
          <w:rStyle w:val="16"/>
        </w:rPr>
        <w:t>.disabled</w:t>
      </w:r>
      <w:r>
        <w:t xml:space="preserve"> 作为工具类使用，就像 </w:t>
      </w:r>
      <w:r>
        <w:rPr>
          <w:rStyle w:val="16"/>
        </w:rPr>
        <w:t>.active</w:t>
      </w:r>
      <w:r>
        <w:t xml:space="preserve"> 类一样，因此不需要增加前缀。 </w:t>
      </w:r>
    </w:p>
    <w:p>
      <w:pPr>
        <w:pStyle w:val="5"/>
        <w:keepNext w:val="0"/>
        <w:keepLines w:val="0"/>
        <w:widowControl/>
        <w:suppressLineNumbers w:val="0"/>
      </w:pPr>
      <w:r>
        <w:t>链接的原始功能不受影响</w:t>
      </w:r>
    </w:p>
    <w:p>
      <w:pPr>
        <w:pStyle w:val="10"/>
        <w:keepNext w:val="0"/>
        <w:keepLines w:val="0"/>
        <w:widowControl/>
        <w:suppressLineNumbers w:val="0"/>
      </w:pPr>
      <w:r>
        <w:t xml:space="preserve">上面提到的类只是通过设置 </w:t>
      </w:r>
      <w:r>
        <w:rPr>
          <w:rStyle w:val="16"/>
        </w:rPr>
        <w:t>pointer-events: none</w:t>
      </w:r>
      <w:r>
        <w:t xml:space="preserve"> 来禁止 </w:t>
      </w:r>
      <w:r>
        <w:rPr>
          <w:rStyle w:val="16"/>
        </w:rPr>
        <w:t>&lt;a&gt;</w:t>
      </w:r>
      <w:r>
        <w:t xml:space="preserve"> 元素作为链接的原始功能，但是，这一 CSS 属性并没有被标准化，并且 Opera 18 及更低版本的浏览器并没有完全支持这一属性，同样，Internet Explorer 11 也不支持。In addition, even in browsers that do support </w:t>
      </w:r>
      <w:r>
        <w:rPr>
          <w:rStyle w:val="16"/>
        </w:rPr>
        <w:t>pointer-events: none</w:t>
      </w:r>
      <w:r>
        <w:t>, keyboard navigation remains unaffected, meaning that sighted keyboard users and users of assistive technologies will still be able to activate these links. 因此，为了安全起见，建议通过 JavaScript 代码来禁止链接的原始功能。</w:t>
      </w:r>
    </w:p>
    <w:p>
      <w:pPr>
        <w:pStyle w:val="2"/>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"images"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图片</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"images-responsive"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响应式图片</w:t>
      </w:r>
    </w:p>
    <w:p>
      <w:pPr>
        <w:pStyle w:val="10"/>
        <w:keepNext w:val="0"/>
        <w:keepLines w:val="0"/>
        <w:widowControl/>
        <w:suppressLineNumbers w:val="0"/>
      </w:pPr>
      <w:r>
        <w:t xml:space="preserve">在 Bootstrap 版本 3 中，通过为图片添加 </w:t>
      </w:r>
      <w:r>
        <w:rPr>
          <w:rStyle w:val="16"/>
        </w:rPr>
        <w:t>.img-responsive</w:t>
      </w:r>
      <w:r>
        <w:t xml:space="preserve"> 类可以让图片支持响应式布局。其实质是为图片设置了 </w:t>
      </w:r>
      <w:r>
        <w:rPr>
          <w:rStyle w:val="16"/>
        </w:rPr>
        <w:t>max-width: 100%;</w:t>
      </w:r>
      <w:r>
        <w:t xml:space="preserve">、 </w:t>
      </w:r>
      <w:r>
        <w:rPr>
          <w:rStyle w:val="16"/>
        </w:rPr>
        <w:t>height: auto;</w:t>
      </w:r>
      <w:r>
        <w:t xml:space="preserve"> 和 </w:t>
      </w:r>
      <w:r>
        <w:rPr>
          <w:rStyle w:val="16"/>
        </w:rPr>
        <w:t>display: block;</w:t>
      </w:r>
      <w:r>
        <w:t xml:space="preserve"> 属性，从而让图片在其父元素中更好的缩放。</w:t>
      </w:r>
    </w:p>
    <w:p>
      <w:pPr>
        <w:pStyle w:val="10"/>
        <w:keepNext w:val="0"/>
        <w:keepLines w:val="0"/>
        <w:widowControl/>
        <w:suppressLineNumbers w:val="0"/>
      </w:pPr>
      <w:r>
        <w:t xml:space="preserve">如果需要让使用了 </w:t>
      </w:r>
      <w:r>
        <w:rPr>
          <w:rStyle w:val="16"/>
        </w:rPr>
        <w:t>.img-responsive</w:t>
      </w:r>
      <w:r>
        <w:t xml:space="preserve"> 类的图片水平居中，请使用 </w:t>
      </w:r>
      <w:r>
        <w:rPr>
          <w:rStyle w:val="16"/>
        </w:rPr>
        <w:t>.center-block</w:t>
      </w:r>
      <w:r>
        <w:t xml:space="preserve"> 类，不要用 </w:t>
      </w:r>
      <w:r>
        <w:rPr>
          <w:rStyle w:val="16"/>
        </w:rPr>
        <w:t>.text-center</w:t>
      </w:r>
      <w:r>
        <w:t xml:space="preserve">。 </w:t>
      </w:r>
      <w:r>
        <w:fldChar w:fldCharType="begin"/>
      </w:r>
      <w:r>
        <w:instrText xml:space="preserve"> HYPERLINK "http://v3.bootcss.com/css/" \l "helper-classes-center" </w:instrText>
      </w:r>
      <w:r>
        <w:fldChar w:fldCharType="separate"/>
      </w:r>
      <w:r>
        <w:rPr>
          <w:rStyle w:val="15"/>
        </w:rPr>
        <w:t>请参考助手类章节</w:t>
      </w:r>
      <w:r>
        <w:fldChar w:fldCharType="end"/>
      </w:r>
      <w:r>
        <w:t xml:space="preserve"> 了解更多关于 </w:t>
      </w:r>
      <w:r>
        <w:rPr>
          <w:rStyle w:val="16"/>
        </w:rPr>
        <w:t>.center-block</w:t>
      </w:r>
      <w:r>
        <w:t xml:space="preserve"> 的用法。</w:t>
      </w:r>
    </w:p>
    <w:p>
      <w:pPr>
        <w:pStyle w:val="5"/>
        <w:keepNext w:val="0"/>
        <w:keepLines w:val="0"/>
        <w:widowControl/>
        <w:suppressLineNumbers w:val="0"/>
      </w:pPr>
      <w:r>
        <w:t>SVG 图像和 IE 8-10</w:t>
      </w:r>
    </w:p>
    <w:p>
      <w:pPr>
        <w:pStyle w:val="10"/>
        <w:keepNext w:val="0"/>
        <w:keepLines w:val="0"/>
        <w:widowControl/>
        <w:suppressLineNumbers w:val="0"/>
      </w:pPr>
      <w:r>
        <w:t xml:space="preserve">在 Internet Explorer 8-10 中，设置为 </w:t>
      </w:r>
      <w:r>
        <w:rPr>
          <w:rStyle w:val="16"/>
        </w:rPr>
        <w:t>.img-responsive</w:t>
      </w:r>
      <w:r>
        <w:t xml:space="preserve"> 的 SVG 图像显示出的尺寸不匀称。为了解决这个问题，在出问题的地方添加 </w:t>
      </w:r>
      <w:r>
        <w:rPr>
          <w:rStyle w:val="16"/>
        </w:rPr>
        <w:t>width: 100% \9;</w:t>
      </w:r>
      <w:r>
        <w:t xml:space="preserve"> 即可。Bootstrap 并没有自动为所有图像元素设置这一属性，因为这会导致其他图像格式出现错乱。</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&lt;img</w:t>
      </w:r>
      <w:r>
        <w:rPr>
          <w:rStyle w:val="16"/>
        </w:rPr>
        <w:t xml:space="preserve"> </w:t>
      </w:r>
      <w:r>
        <w:t>src="..."</w:t>
      </w:r>
      <w:r>
        <w:rPr>
          <w:rStyle w:val="16"/>
        </w:rPr>
        <w:t xml:space="preserve"> </w:t>
      </w:r>
      <w:r>
        <w:t>class="img-responsive"</w:t>
      </w:r>
      <w:r>
        <w:rPr>
          <w:rStyle w:val="16"/>
        </w:rPr>
        <w:t xml:space="preserve"> </w:t>
      </w:r>
      <w:r>
        <w:t>alt="Responsive image"&gt;</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"images-shapes"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图片形状</w:t>
      </w:r>
    </w:p>
    <w:p>
      <w:pPr>
        <w:pStyle w:val="10"/>
        <w:keepNext w:val="0"/>
        <w:keepLines w:val="0"/>
        <w:widowControl/>
        <w:suppressLineNumbers w:val="0"/>
      </w:pPr>
      <w:r>
        <w:t xml:space="preserve">通过为 </w:t>
      </w:r>
      <w:r>
        <w:rPr>
          <w:rStyle w:val="16"/>
        </w:rPr>
        <w:t>&lt;img&gt;</w:t>
      </w:r>
      <w:r>
        <w:t xml:space="preserve"> 元素添加以下相应的类，可以让图片呈现不同的形状。</w:t>
      </w:r>
    </w:p>
    <w:p>
      <w:pPr>
        <w:pStyle w:val="5"/>
        <w:keepNext w:val="0"/>
        <w:keepLines w:val="0"/>
        <w:widowControl/>
        <w:suppressLineNumbers w:val="0"/>
      </w:pPr>
      <w:r>
        <w:t>跨浏览器兼容性</w:t>
      </w:r>
    </w:p>
    <w:p>
      <w:pPr>
        <w:pStyle w:val="10"/>
        <w:keepNext w:val="0"/>
        <w:keepLines w:val="0"/>
        <w:widowControl/>
        <w:suppressLineNumbers w:val="0"/>
      </w:pPr>
      <w:r>
        <w:t>请时刻牢记：Internet Explorer 8 不支持 CSS3 中的圆角属性。</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v3.bootcss.com/css/data:image/svg+xml;base64,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"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4" r:link="rId9"/>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v3.bootcss.com/css/data:image/svg+xml;base64,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"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4" r:link="rId10"/>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v3.bootcss.com/css/data:image/svg+xml;base64,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"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8"/>
                    <pic:cNvPicPr>
                      <a:picLocks noChangeAspect="1"/>
                    </pic:cNvPicPr>
                  </pic:nvPicPr>
                  <pic:blipFill>
                    <a:blip r:embed="rId4" r:link="rId11"/>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&lt;img</w:t>
      </w:r>
      <w:r>
        <w:rPr>
          <w:rStyle w:val="16"/>
        </w:rPr>
        <w:t xml:space="preserve"> </w:t>
      </w:r>
      <w:r>
        <w:t>src="..."</w:t>
      </w:r>
      <w:r>
        <w:rPr>
          <w:rStyle w:val="16"/>
        </w:rPr>
        <w:t xml:space="preserve"> </w:t>
      </w:r>
      <w:r>
        <w:t>alt="..."</w:t>
      </w:r>
      <w:r>
        <w:rPr>
          <w:rStyle w:val="16"/>
        </w:rPr>
        <w:t xml:space="preserve"> </w:t>
      </w:r>
      <w:r>
        <w:t>class="img-rounded"&gt;&lt;img</w:t>
      </w:r>
      <w:r>
        <w:rPr>
          <w:rStyle w:val="16"/>
        </w:rPr>
        <w:t xml:space="preserve"> </w:t>
      </w:r>
      <w:r>
        <w:t>src="..."</w:t>
      </w:r>
      <w:r>
        <w:rPr>
          <w:rStyle w:val="16"/>
        </w:rPr>
        <w:t xml:space="preserve"> </w:t>
      </w:r>
      <w:r>
        <w:t>alt="..."</w:t>
      </w:r>
      <w:r>
        <w:rPr>
          <w:rStyle w:val="16"/>
        </w:rPr>
        <w:t xml:space="preserve"> </w:t>
      </w:r>
      <w:r>
        <w:t>class="img-circle"&gt;&lt;img</w:t>
      </w:r>
      <w:r>
        <w:rPr>
          <w:rStyle w:val="16"/>
        </w:rPr>
        <w:t xml:space="preserve"> </w:t>
      </w:r>
      <w:r>
        <w:t>src="..."</w:t>
      </w:r>
      <w:r>
        <w:rPr>
          <w:rStyle w:val="16"/>
        </w:rPr>
        <w:t xml:space="preserve"> </w:t>
      </w:r>
      <w:r>
        <w:t>alt="..."</w:t>
      </w:r>
      <w:r>
        <w:rPr>
          <w:rStyle w:val="16"/>
        </w:rPr>
        <w:t xml:space="preserve"> </w:t>
      </w:r>
      <w:r>
        <w:t>class="img-thumbnail"&gt;</w:t>
      </w:r>
    </w:p>
    <w:p>
      <w:pPr>
        <w:pStyle w:val="2"/>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"helper-classes"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辅助类</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"helper-classes-colors"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情境文本颜色</w:t>
      </w:r>
    </w:p>
    <w:p>
      <w:pPr>
        <w:pStyle w:val="10"/>
        <w:keepNext w:val="0"/>
        <w:keepLines w:val="0"/>
        <w:widowControl/>
        <w:suppressLineNumbers w:val="0"/>
      </w:pPr>
      <w:r>
        <w:t>通过颜色来展示意图，Bootstrap 提供了一组工具类。这些类可以应用于链接，并且在鼠标经过时颜色可以还可以加深，就像默认的链接一样。</w:t>
      </w:r>
    </w:p>
    <w:p>
      <w:pPr>
        <w:pStyle w:val="10"/>
        <w:keepNext w:val="0"/>
        <w:keepLines w:val="0"/>
        <w:widowControl/>
        <w:suppressLineNumbers w:val="0"/>
        <w:spacing w:before="0" w:beforeAutospacing="1" w:after="0" w:afterAutospacing="1"/>
        <w:ind w:left="0" w:right="0"/>
      </w:pPr>
      <w:r>
        <w:t>Fusce dapibus, tellus ac cursus commodo, tortor mauris nibh.</w:t>
      </w:r>
    </w:p>
    <w:p>
      <w:pPr>
        <w:pStyle w:val="10"/>
        <w:keepNext w:val="0"/>
        <w:keepLines w:val="0"/>
        <w:widowControl/>
        <w:suppressLineNumbers w:val="0"/>
        <w:spacing w:before="0" w:beforeAutospacing="1" w:after="0" w:afterAutospacing="1"/>
        <w:ind w:left="0" w:right="0"/>
      </w:pPr>
      <w:r>
        <w:t>Nullam id dolor id nibh ultricies vehicula ut id elit.</w:t>
      </w:r>
    </w:p>
    <w:p>
      <w:pPr>
        <w:pStyle w:val="10"/>
        <w:keepNext w:val="0"/>
        <w:keepLines w:val="0"/>
        <w:widowControl/>
        <w:suppressLineNumbers w:val="0"/>
        <w:spacing w:before="0" w:beforeAutospacing="1" w:after="0" w:afterAutospacing="1"/>
        <w:ind w:left="0" w:right="0"/>
      </w:pPr>
      <w:r>
        <w:t>Duis mollis, est non commodo luctus, nisi erat porttitor ligula.</w:t>
      </w:r>
    </w:p>
    <w:p>
      <w:pPr>
        <w:pStyle w:val="10"/>
        <w:keepNext w:val="0"/>
        <w:keepLines w:val="0"/>
        <w:widowControl/>
        <w:suppressLineNumbers w:val="0"/>
        <w:spacing w:before="0" w:beforeAutospacing="1" w:after="0" w:afterAutospacing="1"/>
        <w:ind w:left="0" w:right="0"/>
      </w:pPr>
      <w:r>
        <w:t>Maecenas sed diam eget risus varius blandit sit amet non magna.</w:t>
      </w:r>
    </w:p>
    <w:p>
      <w:pPr>
        <w:pStyle w:val="10"/>
        <w:keepNext w:val="0"/>
        <w:keepLines w:val="0"/>
        <w:widowControl/>
        <w:suppressLineNumbers w:val="0"/>
        <w:spacing w:before="0" w:beforeAutospacing="1" w:after="0" w:afterAutospacing="1"/>
        <w:ind w:left="0" w:right="0"/>
      </w:pPr>
      <w:r>
        <w:t>Etiam porta sem malesuada magna mollis euismod.</w:t>
      </w:r>
    </w:p>
    <w:p>
      <w:pPr>
        <w:pStyle w:val="10"/>
        <w:keepNext w:val="0"/>
        <w:keepLines w:val="0"/>
        <w:widowControl/>
        <w:suppressLineNumbers w:val="0"/>
        <w:spacing w:before="0" w:beforeAutospacing="1" w:after="0" w:afterAutospacing="1"/>
        <w:ind w:left="0" w:right="0"/>
      </w:pPr>
      <w:r>
        <w:t>Donec ullamcorper nulla non metus auctor fringilla.</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&lt;p</w:t>
      </w:r>
      <w:r>
        <w:rPr>
          <w:rStyle w:val="16"/>
        </w:rPr>
        <w:t xml:space="preserve"> </w:t>
      </w:r>
      <w:r>
        <w:t>class="text-muted"&gt;</w:t>
      </w:r>
      <w:r>
        <w:rPr>
          <w:rStyle w:val="16"/>
        </w:rPr>
        <w:t>...</w:t>
      </w:r>
      <w:r>
        <w:t>&lt;/p&gt;&lt;p</w:t>
      </w:r>
      <w:r>
        <w:rPr>
          <w:rStyle w:val="16"/>
        </w:rPr>
        <w:t xml:space="preserve"> </w:t>
      </w:r>
      <w:r>
        <w:t>class="text-primary"&gt;</w:t>
      </w:r>
      <w:r>
        <w:rPr>
          <w:rStyle w:val="16"/>
        </w:rPr>
        <w:t>...</w:t>
      </w:r>
      <w:r>
        <w:t>&lt;/p&gt;&lt;p</w:t>
      </w:r>
      <w:r>
        <w:rPr>
          <w:rStyle w:val="16"/>
        </w:rPr>
        <w:t xml:space="preserve"> </w:t>
      </w:r>
      <w:r>
        <w:t>class="text-success"&gt;</w:t>
      </w:r>
      <w:r>
        <w:rPr>
          <w:rStyle w:val="16"/>
        </w:rPr>
        <w:t>...</w:t>
      </w:r>
      <w:r>
        <w:t>&lt;/p&gt;&lt;p</w:t>
      </w:r>
      <w:r>
        <w:rPr>
          <w:rStyle w:val="16"/>
        </w:rPr>
        <w:t xml:space="preserve"> </w:t>
      </w:r>
      <w:r>
        <w:t>class="text-info"&gt;</w:t>
      </w:r>
      <w:r>
        <w:rPr>
          <w:rStyle w:val="16"/>
        </w:rPr>
        <w:t>...</w:t>
      </w:r>
      <w:r>
        <w:t>&lt;/p&gt;&lt;p</w:t>
      </w:r>
      <w:r>
        <w:rPr>
          <w:rStyle w:val="16"/>
        </w:rPr>
        <w:t xml:space="preserve"> </w:t>
      </w:r>
      <w:r>
        <w:t>class="text-warning"&gt;</w:t>
      </w:r>
      <w:r>
        <w:rPr>
          <w:rStyle w:val="16"/>
        </w:rPr>
        <w:t>...</w:t>
      </w:r>
      <w:r>
        <w:t>&lt;/p&gt;&lt;p</w:t>
      </w:r>
      <w:r>
        <w:rPr>
          <w:rStyle w:val="16"/>
        </w:rPr>
        <w:t xml:space="preserve"> </w:t>
      </w:r>
      <w:r>
        <w:t>class="text-danger"&gt;</w:t>
      </w:r>
      <w:r>
        <w:rPr>
          <w:rStyle w:val="16"/>
        </w:rPr>
        <w:t>...</w:t>
      </w:r>
      <w:r>
        <w:t>&lt;/p&gt;</w:t>
      </w:r>
    </w:p>
    <w:p>
      <w:pPr>
        <w:pStyle w:val="5"/>
        <w:keepNext w:val="0"/>
        <w:keepLines w:val="0"/>
        <w:widowControl/>
        <w:suppressLineNumbers w:val="0"/>
      </w:pPr>
      <w:r>
        <w:t>处理差异</w:t>
      </w:r>
    </w:p>
    <w:p>
      <w:pPr>
        <w:pStyle w:val="10"/>
        <w:keepNext w:val="0"/>
        <w:keepLines w:val="0"/>
        <w:widowControl/>
        <w:suppressLineNumbers w:val="0"/>
      </w:pPr>
      <w:r>
        <w:t xml:space="preserve">Sometimes emphasis classes cannot be applied due to the specificity of another selector. In most cases, a sufficient workaround is to wrap your text in a </w:t>
      </w:r>
      <w:r>
        <w:rPr>
          <w:rStyle w:val="16"/>
        </w:rPr>
        <w:t>&lt;span&gt;</w:t>
      </w:r>
      <w:r>
        <w:t xml:space="preserve"> with the class.</w:t>
      </w:r>
    </w:p>
    <w:p>
      <w:pPr>
        <w:pStyle w:val="5"/>
        <w:keepNext w:val="0"/>
        <w:keepLines w:val="0"/>
        <w:widowControl/>
        <w:suppressLineNumbers w:val="0"/>
      </w:pPr>
      <w:r>
        <w:t>Conveying meaning to assistive technologies</w:t>
      </w:r>
    </w:p>
    <w:p>
      <w:pPr>
        <w:pStyle w:val="10"/>
        <w:keepNext w:val="0"/>
        <w:keepLines w:val="0"/>
        <w:widowControl/>
        <w:suppressLineNumbers w:val="0"/>
      </w:pPr>
      <w:r>
        <w:t xml:space="preserve">Using color to add meaning only provides a visual indication, which will not be conveyed to users of assistive technologies – such as screen readers. Ensure that information denoted by the color is either obvious from the content itself (the contextual colors are only used to reinforce meaning that is already present in the text/markup), or is included through alternative means, such as additional text hidden with the </w:t>
      </w:r>
      <w:r>
        <w:rPr>
          <w:rStyle w:val="16"/>
        </w:rPr>
        <w:t>.sr-only</w:t>
      </w:r>
      <w:r>
        <w:t xml:space="preserve"> class.</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"helper-classes-backgrounds"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情境背景色</w:t>
      </w:r>
    </w:p>
    <w:p>
      <w:pPr>
        <w:pStyle w:val="10"/>
        <w:keepNext w:val="0"/>
        <w:keepLines w:val="0"/>
        <w:widowControl/>
        <w:suppressLineNumbers w:val="0"/>
      </w:pPr>
      <w:r>
        <w:t>和情境文本颜色类一样，使用任意情境背景色类就可以设置元素的背景。链接组件在鼠标经过时颜色会加深，就像上面所讲的情境文本颜色类一样。</w:t>
      </w:r>
    </w:p>
    <w:p>
      <w:pPr>
        <w:pStyle w:val="10"/>
        <w:keepNext w:val="0"/>
        <w:keepLines w:val="0"/>
        <w:widowControl/>
        <w:suppressLineNumbers w:val="0"/>
        <w:spacing w:before="0" w:beforeAutospacing="1" w:after="0" w:afterAutospacing="1"/>
        <w:ind w:left="0" w:right="0"/>
      </w:pPr>
      <w:r>
        <w:t>Nullam id dolor id nibh ultricies vehicula ut id elit.</w:t>
      </w:r>
    </w:p>
    <w:p>
      <w:pPr>
        <w:pStyle w:val="10"/>
        <w:keepNext w:val="0"/>
        <w:keepLines w:val="0"/>
        <w:widowControl/>
        <w:suppressLineNumbers w:val="0"/>
        <w:spacing w:before="0" w:beforeAutospacing="1" w:after="0" w:afterAutospacing="1"/>
        <w:ind w:left="0" w:right="0"/>
      </w:pPr>
      <w:r>
        <w:t>Duis mollis, est non commodo luctus, nisi erat porttitor ligula.</w:t>
      </w:r>
    </w:p>
    <w:p>
      <w:pPr>
        <w:pStyle w:val="10"/>
        <w:keepNext w:val="0"/>
        <w:keepLines w:val="0"/>
        <w:widowControl/>
        <w:suppressLineNumbers w:val="0"/>
        <w:spacing w:before="0" w:beforeAutospacing="1" w:after="0" w:afterAutospacing="1"/>
        <w:ind w:left="0" w:right="0"/>
      </w:pPr>
      <w:r>
        <w:t>Maecenas sed diam eget risus varius blandit sit amet non magna.</w:t>
      </w:r>
    </w:p>
    <w:p>
      <w:pPr>
        <w:pStyle w:val="10"/>
        <w:keepNext w:val="0"/>
        <w:keepLines w:val="0"/>
        <w:widowControl/>
        <w:suppressLineNumbers w:val="0"/>
        <w:spacing w:before="0" w:beforeAutospacing="1" w:after="0" w:afterAutospacing="1"/>
        <w:ind w:left="0" w:right="0"/>
      </w:pPr>
      <w:r>
        <w:t>Etiam porta sem malesuada magna mollis euismod.</w:t>
      </w:r>
    </w:p>
    <w:p>
      <w:pPr>
        <w:pStyle w:val="10"/>
        <w:keepNext w:val="0"/>
        <w:keepLines w:val="0"/>
        <w:widowControl/>
        <w:suppressLineNumbers w:val="0"/>
        <w:spacing w:before="0" w:beforeAutospacing="1" w:after="0" w:afterAutospacing="1"/>
        <w:ind w:left="0" w:right="0"/>
      </w:pPr>
      <w:r>
        <w:t>Donec ullamcorper nulla non metus auctor fringilla.</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&lt;p</w:t>
      </w:r>
      <w:r>
        <w:rPr>
          <w:rStyle w:val="16"/>
        </w:rPr>
        <w:t xml:space="preserve"> </w:t>
      </w:r>
      <w:r>
        <w:t>class="bg-primary"&gt;</w:t>
      </w:r>
      <w:r>
        <w:rPr>
          <w:rStyle w:val="16"/>
        </w:rPr>
        <w:t>...</w:t>
      </w:r>
      <w:r>
        <w:t>&lt;/p&gt;&lt;p</w:t>
      </w:r>
      <w:r>
        <w:rPr>
          <w:rStyle w:val="16"/>
        </w:rPr>
        <w:t xml:space="preserve"> </w:t>
      </w:r>
      <w:r>
        <w:t>class="bg-success"&gt;</w:t>
      </w:r>
      <w:r>
        <w:rPr>
          <w:rStyle w:val="16"/>
        </w:rPr>
        <w:t>...</w:t>
      </w:r>
      <w:r>
        <w:t>&lt;/p&gt;&lt;p</w:t>
      </w:r>
      <w:r>
        <w:rPr>
          <w:rStyle w:val="16"/>
        </w:rPr>
        <w:t xml:space="preserve"> </w:t>
      </w:r>
      <w:r>
        <w:t>class="bg-info"&gt;</w:t>
      </w:r>
      <w:r>
        <w:rPr>
          <w:rStyle w:val="16"/>
        </w:rPr>
        <w:t>...</w:t>
      </w:r>
      <w:r>
        <w:t>&lt;/p&gt;&lt;p</w:t>
      </w:r>
      <w:r>
        <w:rPr>
          <w:rStyle w:val="16"/>
        </w:rPr>
        <w:t xml:space="preserve"> </w:t>
      </w:r>
      <w:r>
        <w:t>class="bg-warning"&gt;</w:t>
      </w:r>
      <w:r>
        <w:rPr>
          <w:rStyle w:val="16"/>
        </w:rPr>
        <w:t>...</w:t>
      </w:r>
      <w:r>
        <w:t>&lt;/p&gt;&lt;p</w:t>
      </w:r>
      <w:r>
        <w:rPr>
          <w:rStyle w:val="16"/>
        </w:rPr>
        <w:t xml:space="preserve"> </w:t>
      </w:r>
      <w:r>
        <w:t>class="bg-danger"&gt;</w:t>
      </w:r>
      <w:r>
        <w:rPr>
          <w:rStyle w:val="16"/>
        </w:rPr>
        <w:t>...</w:t>
      </w:r>
      <w:r>
        <w:t>&lt;/p&gt;</w:t>
      </w:r>
    </w:p>
    <w:p>
      <w:pPr>
        <w:pStyle w:val="5"/>
        <w:keepNext w:val="0"/>
        <w:keepLines w:val="0"/>
        <w:widowControl/>
        <w:suppressLineNumbers w:val="0"/>
      </w:pPr>
      <w:r>
        <w:t>处理差异</w:t>
      </w:r>
    </w:p>
    <w:p>
      <w:pPr>
        <w:pStyle w:val="10"/>
        <w:keepNext w:val="0"/>
        <w:keepLines w:val="0"/>
        <w:widowControl/>
        <w:suppressLineNumbers w:val="0"/>
      </w:pPr>
      <w:r>
        <w:t xml:space="preserve">Sometimes contextual background classes cannot be applied due to the specificity of another selector. In some cases, a sufficient workaround is to wrap your element's content in a </w:t>
      </w:r>
      <w:r>
        <w:rPr>
          <w:rStyle w:val="16"/>
        </w:rPr>
        <w:t>&lt;div&gt;</w:t>
      </w:r>
      <w:r>
        <w:t xml:space="preserve"> with the class.</w:t>
      </w:r>
    </w:p>
    <w:p>
      <w:pPr>
        <w:pStyle w:val="5"/>
        <w:keepNext w:val="0"/>
        <w:keepLines w:val="0"/>
        <w:widowControl/>
        <w:suppressLineNumbers w:val="0"/>
      </w:pPr>
      <w:r>
        <w:t>Conveying meaning to assistive technologies</w:t>
      </w:r>
    </w:p>
    <w:p>
      <w:pPr>
        <w:pStyle w:val="10"/>
        <w:keepNext w:val="0"/>
        <w:keepLines w:val="0"/>
        <w:widowControl/>
        <w:suppressLineNumbers w:val="0"/>
      </w:pPr>
      <w:r>
        <w:t xml:space="preserve">As with </w:t>
      </w:r>
      <w:r>
        <w:fldChar w:fldCharType="begin"/>
      </w:r>
      <w:r>
        <w:instrText xml:space="preserve"> HYPERLINK "http://v3.bootcss.com/css/" \l "helper-classes-colors" </w:instrText>
      </w:r>
      <w:r>
        <w:fldChar w:fldCharType="separate"/>
      </w:r>
      <w:r>
        <w:rPr>
          <w:rStyle w:val="15"/>
        </w:rPr>
        <w:t>contextual colors</w:t>
      </w:r>
      <w:r>
        <w:fldChar w:fldCharType="end"/>
      </w:r>
      <w:r>
        <w:t>, ensure that any meaning conveyed through color is also conveyed in a format that is not purely presentational.</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"helper-classes-close"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关闭按钮</w:t>
      </w:r>
    </w:p>
    <w:p>
      <w:pPr>
        <w:pStyle w:val="10"/>
        <w:keepNext w:val="0"/>
        <w:keepLines w:val="0"/>
        <w:widowControl/>
        <w:suppressLineNumbers w:val="0"/>
      </w:pPr>
      <w:r>
        <w:t>通过使用一个象征关闭的图标，可以让模态框和警告框消失。</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&lt;button</w:t>
      </w:r>
      <w:r>
        <w:rPr>
          <w:rStyle w:val="16"/>
        </w:rPr>
        <w:t xml:space="preserve"> </w:t>
      </w:r>
      <w:r>
        <w:t>type="button"</w:t>
      </w:r>
      <w:r>
        <w:rPr>
          <w:rStyle w:val="16"/>
        </w:rPr>
        <w:t xml:space="preserve"> </w:t>
      </w:r>
      <w:r>
        <w:t>class="close"</w:t>
      </w:r>
      <w:r>
        <w:rPr>
          <w:rStyle w:val="16"/>
        </w:rPr>
        <w:t xml:space="preserve"> </w:t>
      </w:r>
      <w:r>
        <w:t>aria-label="Close"&gt;&lt;span</w:t>
      </w:r>
      <w:r>
        <w:rPr>
          <w:rStyle w:val="16"/>
        </w:rPr>
        <w:t xml:space="preserve"> </w:t>
      </w:r>
      <w:r>
        <w:t>aria-hidden="true"&gt;&amp;times;&lt;/span&gt;&lt;/button&gt;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"helper-classes-carets"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三角符号</w:t>
      </w:r>
    </w:p>
    <w:p>
      <w:pPr>
        <w:pStyle w:val="10"/>
        <w:keepNext w:val="0"/>
        <w:keepLines w:val="0"/>
        <w:widowControl/>
        <w:suppressLineNumbers w:val="0"/>
      </w:pPr>
      <w:r>
        <w:t>通过使用三角符号可以指示某个元素具有下拉菜单的功能。注意，</w:t>
      </w:r>
      <w:r>
        <w:fldChar w:fldCharType="begin"/>
      </w:r>
      <w:r>
        <w:instrText xml:space="preserve"> HYPERLINK "http://v3.bootcss.com/components/" \l "btn-dropdowns-dropup" </w:instrText>
      </w:r>
      <w:r>
        <w:fldChar w:fldCharType="separate"/>
      </w:r>
      <w:r>
        <w:rPr>
          <w:rStyle w:val="15"/>
        </w:rPr>
        <w:t>向上弹出式菜单</w:t>
      </w:r>
      <w:r>
        <w:fldChar w:fldCharType="end"/>
      </w:r>
      <w:r>
        <w:t>中的三角符号是反方向的。</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&lt;span</w:t>
      </w:r>
      <w:r>
        <w:rPr>
          <w:rStyle w:val="16"/>
        </w:rPr>
        <w:t xml:space="preserve"> </w:t>
      </w:r>
      <w:r>
        <w:t>class="caret"&gt;&lt;/span&gt;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"helper-classes-floats"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快速浮动</w:t>
      </w:r>
    </w:p>
    <w:p>
      <w:pPr>
        <w:pStyle w:val="10"/>
        <w:keepNext w:val="0"/>
        <w:keepLines w:val="0"/>
        <w:widowControl/>
        <w:suppressLineNumbers w:val="0"/>
      </w:pPr>
      <w:r>
        <w:t>通过添加一个类，可以将任意元素向左或向右浮动。</w:t>
      </w:r>
      <w:r>
        <w:rPr>
          <w:rStyle w:val="16"/>
        </w:rPr>
        <w:t>!important</w:t>
      </w:r>
      <w:r>
        <w:t xml:space="preserve"> 被用来明确 CSS 样式的优先级。这些类还可以作为 mixin（参见 less 文档） 使用。</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&lt;div</w:t>
      </w:r>
      <w:r>
        <w:rPr>
          <w:rStyle w:val="16"/>
        </w:rPr>
        <w:t xml:space="preserve"> </w:t>
      </w:r>
      <w:r>
        <w:t>class="pull-left"&gt;</w:t>
      </w:r>
      <w:r>
        <w:rPr>
          <w:rStyle w:val="16"/>
        </w:rPr>
        <w:t>...</w:t>
      </w:r>
      <w:r>
        <w:t>&lt;/div&gt;&lt;div</w:t>
      </w:r>
      <w:r>
        <w:rPr>
          <w:rStyle w:val="16"/>
        </w:rPr>
        <w:t xml:space="preserve"> </w:t>
      </w:r>
      <w:r>
        <w:t>class="pull-right"&gt;</w:t>
      </w:r>
      <w:r>
        <w:rPr>
          <w:rStyle w:val="16"/>
        </w:rPr>
        <w:t>...</w:t>
      </w:r>
      <w:r>
        <w:t>&lt;/div&gt;</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 Classes.pull-left</w:t>
      </w:r>
      <w:r>
        <w:rPr>
          <w:rStyle w:val="16"/>
        </w:rPr>
        <w:t xml:space="preserve"> </w:t>
      </w:r>
      <w:r>
        <w:t>{</w:t>
      </w:r>
    </w:p>
    <w:p>
      <w:pPr>
        <w:pStyle w:val="9"/>
        <w:keepNext w:val="0"/>
        <w:keepLines w:val="0"/>
        <w:widowControl/>
        <w:suppressLineNumbers w:val="0"/>
        <w:rPr>
          <w:rStyle w:val="16"/>
        </w:rPr>
      </w:pPr>
      <w:r>
        <w:rPr>
          <w:rStyle w:val="16"/>
        </w:rPr>
        <w:t xml:space="preserve">  </w:t>
      </w:r>
      <w:r>
        <w:t>float:</w:t>
      </w:r>
      <w:r>
        <w:rPr>
          <w:rStyle w:val="16"/>
        </w:rPr>
        <w:t xml:space="preserve"> </w:t>
      </w:r>
      <w:r>
        <w:t>left</w:t>
      </w:r>
      <w:r>
        <w:rPr>
          <w:rStyle w:val="16"/>
        </w:rPr>
        <w:t xml:space="preserve"> </w:t>
      </w:r>
      <w:r>
        <w:t>!important;}.pull-right</w:t>
      </w:r>
      <w:r>
        <w:rPr>
          <w:rStyle w:val="16"/>
        </w:rPr>
        <w:t xml:space="preserve"> </w:t>
      </w:r>
      <w:r>
        <w:t>{</w:t>
      </w:r>
    </w:p>
    <w:p>
      <w:pPr>
        <w:pStyle w:val="9"/>
        <w:keepNext w:val="0"/>
        <w:keepLines w:val="0"/>
        <w:widowControl/>
        <w:suppressLineNumbers w:val="0"/>
        <w:rPr>
          <w:rStyle w:val="16"/>
        </w:rPr>
      </w:pPr>
      <w:r>
        <w:rPr>
          <w:rStyle w:val="16"/>
        </w:rPr>
        <w:t xml:space="preserve">  </w:t>
      </w:r>
      <w:r>
        <w:t>float:</w:t>
      </w:r>
      <w:r>
        <w:rPr>
          <w:rStyle w:val="16"/>
        </w:rPr>
        <w:t xml:space="preserve"> </w:t>
      </w:r>
      <w:r>
        <w:t>right</w:t>
      </w:r>
      <w:r>
        <w:rPr>
          <w:rStyle w:val="16"/>
        </w:rPr>
        <w:t xml:space="preserve"> </w:t>
      </w:r>
      <w:r>
        <w:t>!important;}</w:t>
      </w:r>
    </w:p>
    <w:p>
      <w:pPr>
        <w:pStyle w:val="9"/>
        <w:keepNext w:val="0"/>
        <w:keepLines w:val="0"/>
        <w:widowControl/>
        <w:suppressLineNumbers w:val="0"/>
        <w:rPr>
          <w:rStyle w:val="16"/>
        </w:rPr>
      </w:pPr>
      <w:r>
        <w:t>// Usage as mixins.element</w:t>
      </w:r>
      <w:r>
        <w:rPr>
          <w:rStyle w:val="16"/>
        </w:rPr>
        <w:t xml:space="preserve"> </w:t>
      </w:r>
      <w:r>
        <w:t>{</w:t>
      </w:r>
    </w:p>
    <w:p>
      <w:pPr>
        <w:pStyle w:val="9"/>
        <w:keepNext w:val="0"/>
        <w:keepLines w:val="0"/>
        <w:widowControl/>
        <w:suppressLineNumbers w:val="0"/>
        <w:rPr>
          <w:rStyle w:val="16"/>
        </w:rPr>
      </w:pPr>
      <w:r>
        <w:rPr>
          <w:rStyle w:val="16"/>
        </w:rPr>
        <w:t xml:space="preserve">  </w:t>
      </w:r>
      <w:r>
        <w:t>.pull-left();}.another-element</w:t>
      </w:r>
      <w:r>
        <w:rPr>
          <w:rStyle w:val="16"/>
        </w:rPr>
        <w:t xml:space="preserve"> </w:t>
      </w:r>
      <w:r>
        <w:t>{</w:t>
      </w:r>
    </w:p>
    <w:p>
      <w:pPr>
        <w:pStyle w:val="9"/>
        <w:keepNext w:val="0"/>
        <w:keepLines w:val="0"/>
        <w:widowControl/>
        <w:suppressLineNumbers w:val="0"/>
      </w:pPr>
      <w:r>
        <w:rPr>
          <w:rStyle w:val="16"/>
        </w:rPr>
        <w:t xml:space="preserve">  </w:t>
      </w:r>
      <w:r>
        <w:t>.pull-right();}</w:t>
      </w:r>
    </w:p>
    <w:p>
      <w:pPr>
        <w:pStyle w:val="5"/>
        <w:keepNext w:val="0"/>
        <w:keepLines w:val="0"/>
        <w:widowControl/>
        <w:suppressLineNumbers w:val="0"/>
      </w:pPr>
      <w:r>
        <w:t>不能用于导航条组件中</w:t>
      </w:r>
    </w:p>
    <w:p>
      <w:pPr>
        <w:pStyle w:val="10"/>
        <w:keepNext w:val="0"/>
        <w:keepLines w:val="0"/>
        <w:widowControl/>
        <w:suppressLineNumbers w:val="0"/>
      </w:pPr>
      <w:r>
        <w:t>排列导航条中的组件时可以使用这些工具类：</w:t>
      </w:r>
      <w:r>
        <w:rPr>
          <w:rStyle w:val="16"/>
        </w:rPr>
        <w:t>.navbar-left</w:t>
      </w:r>
      <w:r>
        <w:t xml:space="preserve"> 或 </w:t>
      </w:r>
      <w:r>
        <w:rPr>
          <w:rStyle w:val="16"/>
        </w:rPr>
        <w:t>.navbar-right</w:t>
      </w:r>
      <w:r>
        <w:t xml:space="preserve"> 。 </w:t>
      </w:r>
      <w:r>
        <w:fldChar w:fldCharType="begin"/>
      </w:r>
      <w:r>
        <w:instrText xml:space="preserve"> HYPERLINK "http://v3.bootcss.com/components/" \l "navbar-component-alignment" </w:instrText>
      </w:r>
      <w:r>
        <w:fldChar w:fldCharType="separate"/>
      </w:r>
      <w:r>
        <w:rPr>
          <w:rStyle w:val="15"/>
        </w:rPr>
        <w:t>参见导航条文档</w:t>
      </w:r>
      <w:r>
        <w:fldChar w:fldCharType="end"/>
      </w:r>
      <w:r>
        <w:t>以获取更多信息。</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"helper-classes-center"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让内容块居中</w:t>
      </w:r>
    </w:p>
    <w:p>
      <w:pPr>
        <w:pStyle w:val="10"/>
        <w:keepNext w:val="0"/>
        <w:keepLines w:val="0"/>
        <w:widowControl/>
        <w:suppressLineNumbers w:val="0"/>
      </w:pPr>
      <w:r>
        <w:t xml:space="preserve">为任意元素设置 </w:t>
      </w:r>
      <w:r>
        <w:rPr>
          <w:rStyle w:val="16"/>
        </w:rPr>
        <w:t>display: block</w:t>
      </w:r>
      <w:r>
        <w:t xml:space="preserve"> 属性并通过 </w:t>
      </w:r>
      <w:r>
        <w:rPr>
          <w:rStyle w:val="16"/>
        </w:rPr>
        <w:t>margin</w:t>
      </w:r>
      <w:r>
        <w:t xml:space="preserve"> 属性让其中的内容居中。下面列出的类还可以作为 mixin 使用。</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&lt;div</w:t>
      </w:r>
      <w:r>
        <w:rPr>
          <w:rStyle w:val="16"/>
        </w:rPr>
        <w:t xml:space="preserve"> </w:t>
      </w:r>
      <w:r>
        <w:t>class="center-block"&gt;</w:t>
      </w:r>
      <w:r>
        <w:rPr>
          <w:rStyle w:val="16"/>
        </w:rPr>
        <w:t>...</w:t>
      </w:r>
      <w:r>
        <w:t>&lt;/div&gt;</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 Class.center-block</w:t>
      </w:r>
      <w:r>
        <w:rPr>
          <w:rStyle w:val="16"/>
        </w:rPr>
        <w:t xml:space="preserve"> </w:t>
      </w:r>
      <w:r>
        <w:t>{</w:t>
      </w:r>
    </w:p>
    <w:p>
      <w:pPr>
        <w:pStyle w:val="9"/>
        <w:keepNext w:val="0"/>
        <w:keepLines w:val="0"/>
        <w:widowControl/>
        <w:suppressLineNumbers w:val="0"/>
        <w:rPr>
          <w:rStyle w:val="16"/>
        </w:rPr>
      </w:pPr>
      <w:r>
        <w:rPr>
          <w:rStyle w:val="16"/>
        </w:rPr>
        <w:t xml:space="preserve">  </w:t>
      </w:r>
      <w:r>
        <w:t>display:</w:t>
      </w:r>
      <w:r>
        <w:rPr>
          <w:rStyle w:val="16"/>
        </w:rPr>
        <w:t xml:space="preserve"> </w:t>
      </w:r>
      <w:r>
        <w:t>block;</w:t>
      </w:r>
    </w:p>
    <w:p>
      <w:pPr>
        <w:pStyle w:val="9"/>
        <w:keepNext w:val="0"/>
        <w:keepLines w:val="0"/>
        <w:widowControl/>
        <w:suppressLineNumbers w:val="0"/>
        <w:rPr>
          <w:rStyle w:val="16"/>
        </w:rPr>
      </w:pPr>
      <w:r>
        <w:rPr>
          <w:rStyle w:val="16"/>
        </w:rPr>
        <w:t xml:space="preserve">  </w:t>
      </w:r>
      <w:r>
        <w:t>margin-left:</w:t>
      </w:r>
      <w:r>
        <w:rPr>
          <w:rStyle w:val="16"/>
        </w:rPr>
        <w:t xml:space="preserve"> </w:t>
      </w:r>
      <w:r>
        <w:t>auto;</w:t>
      </w:r>
    </w:p>
    <w:p>
      <w:pPr>
        <w:pStyle w:val="9"/>
        <w:keepNext w:val="0"/>
        <w:keepLines w:val="0"/>
        <w:widowControl/>
        <w:suppressLineNumbers w:val="0"/>
        <w:rPr>
          <w:rStyle w:val="16"/>
        </w:rPr>
      </w:pPr>
      <w:r>
        <w:rPr>
          <w:rStyle w:val="16"/>
        </w:rPr>
        <w:t xml:space="preserve">  </w:t>
      </w:r>
      <w:r>
        <w:t>margin-right:</w:t>
      </w:r>
      <w:r>
        <w:rPr>
          <w:rStyle w:val="16"/>
        </w:rPr>
        <w:t xml:space="preserve"> </w:t>
      </w:r>
      <w:r>
        <w:t>auto;}</w:t>
      </w:r>
    </w:p>
    <w:p>
      <w:pPr>
        <w:pStyle w:val="9"/>
        <w:keepNext w:val="0"/>
        <w:keepLines w:val="0"/>
        <w:widowControl/>
        <w:suppressLineNumbers w:val="0"/>
        <w:rPr>
          <w:rStyle w:val="16"/>
        </w:rPr>
      </w:pPr>
      <w:r>
        <w:t>// Usage as a mixin.element</w:t>
      </w:r>
      <w:r>
        <w:rPr>
          <w:rStyle w:val="16"/>
        </w:rPr>
        <w:t xml:space="preserve"> </w:t>
      </w:r>
      <w:r>
        <w:t>{</w:t>
      </w:r>
    </w:p>
    <w:p>
      <w:pPr>
        <w:pStyle w:val="9"/>
        <w:keepNext w:val="0"/>
        <w:keepLines w:val="0"/>
        <w:widowControl/>
        <w:suppressLineNumbers w:val="0"/>
      </w:pPr>
      <w:r>
        <w:rPr>
          <w:rStyle w:val="16"/>
        </w:rPr>
        <w:t xml:space="preserve">  </w:t>
      </w:r>
      <w:r>
        <w:t>.center-block();}</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"helper-classes-clearfix"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清除浮动</w:t>
      </w:r>
    </w:p>
    <w:p>
      <w:pPr>
        <w:pStyle w:val="10"/>
        <w:keepNext w:val="0"/>
        <w:keepLines w:val="0"/>
        <w:widowControl/>
        <w:suppressLineNumbers w:val="0"/>
      </w:pPr>
      <w:r>
        <w:rPr>
          <w:rStyle w:val="12"/>
        </w:rPr>
        <w:t>通过为父元素</w:t>
      </w:r>
      <w:r>
        <w:t xml:space="preserve">添加 </w:t>
      </w:r>
      <w:r>
        <w:rPr>
          <w:rStyle w:val="16"/>
        </w:rPr>
        <w:t>.clearfix</w:t>
      </w:r>
      <w:r>
        <w:t xml:space="preserve"> 类可以很容易地清除浮动（</w:t>
      </w:r>
      <w:r>
        <w:rPr>
          <w:rStyle w:val="16"/>
        </w:rPr>
        <w:t>float</w:t>
      </w:r>
      <w:r>
        <w:t xml:space="preserve">）。这里所使用的是 Nicolas Gallagher 创造的 </w:t>
      </w:r>
      <w:r>
        <w:fldChar w:fldCharType="begin"/>
      </w:r>
      <w:r>
        <w:instrText xml:space="preserve"> HYPERLINK "http://nicolasgallagher.com/micro-clearfix-hack/" </w:instrText>
      </w:r>
      <w:r>
        <w:fldChar w:fldCharType="separate"/>
      </w:r>
      <w:r>
        <w:rPr>
          <w:rStyle w:val="15"/>
        </w:rPr>
        <w:t>micro clearfix</w:t>
      </w:r>
      <w:r>
        <w:fldChar w:fldCharType="end"/>
      </w:r>
      <w:r>
        <w:t xml:space="preserve"> 方式。此类还可以作为 mixin 使用。</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 Usage as a class --&gt;&lt;div</w:t>
      </w:r>
      <w:r>
        <w:rPr>
          <w:rStyle w:val="16"/>
        </w:rPr>
        <w:t xml:space="preserve"> </w:t>
      </w:r>
      <w:r>
        <w:t>class="clearfix"&gt;</w:t>
      </w:r>
      <w:r>
        <w:rPr>
          <w:rStyle w:val="16"/>
        </w:rPr>
        <w:t>...</w:t>
      </w:r>
      <w:r>
        <w:t>&lt;/div&gt;</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 Mixin itself.clearfix()</w:t>
      </w:r>
      <w:r>
        <w:rPr>
          <w:rStyle w:val="16"/>
        </w:rPr>
        <w:t xml:space="preserve"> </w:t>
      </w:r>
      <w:r>
        <w:t>{</w:t>
      </w:r>
    </w:p>
    <w:p>
      <w:pPr>
        <w:pStyle w:val="9"/>
        <w:keepNext w:val="0"/>
        <w:keepLines w:val="0"/>
        <w:widowControl/>
        <w:suppressLineNumbers w:val="0"/>
        <w:rPr>
          <w:rStyle w:val="16"/>
        </w:rPr>
      </w:pPr>
      <w:r>
        <w:rPr>
          <w:rStyle w:val="16"/>
        </w:rPr>
        <w:t xml:space="preserve">  </w:t>
      </w:r>
      <w:r>
        <w:t>&amp;:before,</w:t>
      </w:r>
    </w:p>
    <w:p>
      <w:pPr>
        <w:pStyle w:val="9"/>
        <w:keepNext w:val="0"/>
        <w:keepLines w:val="0"/>
        <w:widowControl/>
        <w:suppressLineNumbers w:val="0"/>
        <w:rPr>
          <w:rStyle w:val="16"/>
        </w:rPr>
      </w:pPr>
      <w:r>
        <w:rPr>
          <w:rStyle w:val="16"/>
        </w:rPr>
        <w:t xml:space="preserve">  </w:t>
      </w:r>
      <w:r>
        <w:t>&amp;:after</w:t>
      </w:r>
      <w:r>
        <w:rPr>
          <w:rStyle w:val="16"/>
        </w:rPr>
        <w:t xml:space="preserve"> </w:t>
      </w:r>
      <w:r>
        <w:t>{</w:t>
      </w:r>
    </w:p>
    <w:p>
      <w:pPr>
        <w:pStyle w:val="9"/>
        <w:keepNext w:val="0"/>
        <w:keepLines w:val="0"/>
        <w:widowControl/>
        <w:suppressLineNumbers w:val="0"/>
        <w:rPr>
          <w:rStyle w:val="16"/>
        </w:rPr>
      </w:pPr>
      <w:r>
        <w:rPr>
          <w:rStyle w:val="16"/>
        </w:rPr>
        <w:t xml:space="preserve">    </w:t>
      </w:r>
      <w:r>
        <w:t>content:</w:t>
      </w:r>
      <w:r>
        <w:rPr>
          <w:rStyle w:val="16"/>
        </w:rPr>
        <w:t xml:space="preserve"> </w:t>
      </w:r>
      <w:r>
        <w:t>" ";</w:t>
      </w:r>
    </w:p>
    <w:p>
      <w:pPr>
        <w:pStyle w:val="9"/>
        <w:keepNext w:val="0"/>
        <w:keepLines w:val="0"/>
        <w:widowControl/>
        <w:suppressLineNumbers w:val="0"/>
        <w:rPr>
          <w:rStyle w:val="16"/>
        </w:rPr>
      </w:pPr>
      <w:r>
        <w:rPr>
          <w:rStyle w:val="16"/>
        </w:rPr>
        <w:t xml:space="preserve">    </w:t>
      </w:r>
      <w:r>
        <w:t>display:</w:t>
      </w:r>
      <w:r>
        <w:rPr>
          <w:rStyle w:val="16"/>
        </w:rPr>
        <w:t xml:space="preserve"> </w:t>
      </w:r>
      <w:r>
        <w:t>table;</w:t>
      </w:r>
    </w:p>
    <w:p>
      <w:pPr>
        <w:pStyle w:val="9"/>
        <w:keepNext w:val="0"/>
        <w:keepLines w:val="0"/>
        <w:widowControl/>
        <w:suppressLineNumbers w:val="0"/>
        <w:rPr>
          <w:rStyle w:val="16"/>
        </w:rPr>
      </w:pPr>
      <w:r>
        <w:rPr>
          <w:rStyle w:val="16"/>
        </w:rPr>
        <w:t xml:space="preserve">  </w:t>
      </w:r>
      <w:r>
        <w:t>}</w:t>
      </w:r>
    </w:p>
    <w:p>
      <w:pPr>
        <w:pStyle w:val="9"/>
        <w:keepNext w:val="0"/>
        <w:keepLines w:val="0"/>
        <w:widowControl/>
        <w:suppressLineNumbers w:val="0"/>
        <w:rPr>
          <w:rStyle w:val="16"/>
        </w:rPr>
      </w:pPr>
      <w:r>
        <w:rPr>
          <w:rStyle w:val="16"/>
        </w:rPr>
        <w:t xml:space="preserve">  </w:t>
      </w:r>
      <w:r>
        <w:t>&amp;:after</w:t>
      </w:r>
      <w:r>
        <w:rPr>
          <w:rStyle w:val="16"/>
        </w:rPr>
        <w:t xml:space="preserve"> </w:t>
      </w:r>
      <w:r>
        <w:t>{</w:t>
      </w:r>
    </w:p>
    <w:p>
      <w:pPr>
        <w:pStyle w:val="9"/>
        <w:keepNext w:val="0"/>
        <w:keepLines w:val="0"/>
        <w:widowControl/>
        <w:suppressLineNumbers w:val="0"/>
        <w:rPr>
          <w:rStyle w:val="16"/>
        </w:rPr>
      </w:pPr>
      <w:r>
        <w:rPr>
          <w:rStyle w:val="16"/>
        </w:rPr>
        <w:t xml:space="preserve">    </w:t>
      </w:r>
      <w:r>
        <w:t>clear:</w:t>
      </w:r>
      <w:r>
        <w:rPr>
          <w:rStyle w:val="16"/>
        </w:rPr>
        <w:t xml:space="preserve"> </w:t>
      </w:r>
      <w:r>
        <w:t>both;</w:t>
      </w:r>
    </w:p>
    <w:p>
      <w:pPr>
        <w:pStyle w:val="9"/>
        <w:keepNext w:val="0"/>
        <w:keepLines w:val="0"/>
        <w:widowControl/>
        <w:suppressLineNumbers w:val="0"/>
        <w:rPr>
          <w:rStyle w:val="16"/>
        </w:rPr>
      </w:pPr>
      <w:r>
        <w:rPr>
          <w:rStyle w:val="16"/>
        </w:rPr>
        <w:t xml:space="preserve">  </w:t>
      </w:r>
      <w:r>
        <w:t>}}</w:t>
      </w:r>
    </w:p>
    <w:p>
      <w:pPr>
        <w:pStyle w:val="9"/>
        <w:keepNext w:val="0"/>
        <w:keepLines w:val="0"/>
        <w:widowControl/>
        <w:suppressLineNumbers w:val="0"/>
        <w:rPr>
          <w:rStyle w:val="16"/>
        </w:rPr>
      </w:pPr>
      <w:r>
        <w:t>// Usage as a mixin.element</w:t>
      </w:r>
      <w:r>
        <w:rPr>
          <w:rStyle w:val="16"/>
        </w:rPr>
        <w:t xml:space="preserve"> </w:t>
      </w:r>
      <w:r>
        <w:t>{</w:t>
      </w:r>
    </w:p>
    <w:p>
      <w:pPr>
        <w:pStyle w:val="9"/>
        <w:keepNext w:val="0"/>
        <w:keepLines w:val="0"/>
        <w:widowControl/>
        <w:suppressLineNumbers w:val="0"/>
      </w:pPr>
      <w:r>
        <w:rPr>
          <w:rStyle w:val="16"/>
        </w:rPr>
        <w:t xml:space="preserve">  </w:t>
      </w:r>
      <w:r>
        <w:t>.clearfix();}</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"helper-classes-show-hide"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显示或隐藏内容</w:t>
      </w:r>
    </w:p>
    <w:p>
      <w:pPr>
        <w:pStyle w:val="10"/>
        <w:keepNext w:val="0"/>
        <w:keepLines w:val="0"/>
        <w:widowControl/>
        <w:suppressLineNumbers w:val="0"/>
      </w:pPr>
      <w:r>
        <w:rPr>
          <w:rStyle w:val="16"/>
        </w:rPr>
        <w:t>.show</w:t>
      </w:r>
      <w:r>
        <w:t xml:space="preserve"> 和 </w:t>
      </w:r>
      <w:r>
        <w:rPr>
          <w:rStyle w:val="16"/>
        </w:rPr>
        <w:t>.hidden</w:t>
      </w:r>
      <w:r>
        <w:t xml:space="preserve"> 类可以强制任意元素显示或隐藏(</w:t>
      </w:r>
      <w:r>
        <w:rPr>
          <w:rStyle w:val="12"/>
        </w:rPr>
        <w:t>对于屏幕阅读器也能起效</w:t>
      </w:r>
      <w:r>
        <w:t xml:space="preserve">)。这些类通过 </w:t>
      </w:r>
      <w:r>
        <w:rPr>
          <w:rStyle w:val="16"/>
        </w:rPr>
        <w:t>!important</w:t>
      </w:r>
      <w:r>
        <w:t xml:space="preserve"> 来避免 CSS 样式优先级问题，就像 </w:t>
      </w:r>
      <w:r>
        <w:fldChar w:fldCharType="begin"/>
      </w:r>
      <w:r>
        <w:instrText xml:space="preserve"> HYPERLINK "http://v3.bootcss.com/css/" \l "helper-classes-floats" </w:instrText>
      </w:r>
      <w:r>
        <w:fldChar w:fldCharType="separate"/>
      </w:r>
      <w:r>
        <w:rPr>
          <w:rStyle w:val="15"/>
        </w:rPr>
        <w:t>quick floats</w:t>
      </w:r>
      <w:r>
        <w:fldChar w:fldCharType="end"/>
      </w:r>
      <w:r>
        <w:t xml:space="preserve"> 一样的做法。注意，这些类只对块级元素起作用，另外，还可以作为 mixin 使用。</w:t>
      </w:r>
    </w:p>
    <w:p>
      <w:pPr>
        <w:pStyle w:val="10"/>
        <w:keepNext w:val="0"/>
        <w:keepLines w:val="0"/>
        <w:widowControl/>
        <w:suppressLineNumbers w:val="0"/>
      </w:pPr>
      <w:r>
        <w:rPr>
          <w:rStyle w:val="16"/>
        </w:rPr>
        <w:t>.hide</w:t>
      </w:r>
      <w:r>
        <w:t xml:space="preserve"> 类仍然可用，但是它不能对屏幕阅读器起作用，并且从 v3.0.1 版本开始就</w:t>
      </w:r>
      <w:r>
        <w:rPr>
          <w:rStyle w:val="12"/>
        </w:rPr>
        <w:t>不建议使用</w:t>
      </w:r>
      <w:r>
        <w:t xml:space="preserve">了。请使用 </w:t>
      </w:r>
      <w:r>
        <w:rPr>
          <w:rStyle w:val="16"/>
        </w:rPr>
        <w:t>.hidden</w:t>
      </w:r>
      <w:r>
        <w:t xml:space="preserve"> 或 </w:t>
      </w:r>
      <w:r>
        <w:rPr>
          <w:rStyle w:val="16"/>
        </w:rPr>
        <w:t>.sr-only</w:t>
      </w:r>
      <w:r>
        <w:t xml:space="preserve"> 。</w:t>
      </w:r>
    </w:p>
    <w:p>
      <w:pPr>
        <w:pStyle w:val="10"/>
        <w:keepNext w:val="0"/>
        <w:keepLines w:val="0"/>
        <w:widowControl/>
        <w:suppressLineNumbers w:val="0"/>
      </w:pPr>
      <w:r>
        <w:t>另外，</w:t>
      </w:r>
      <w:r>
        <w:rPr>
          <w:rStyle w:val="16"/>
        </w:rPr>
        <w:t>.invisible</w:t>
      </w:r>
      <w:r>
        <w:t xml:space="preserve"> 类可以被用来仅仅影响元素的可见性，也就是所，元素的 </w:t>
      </w:r>
      <w:r>
        <w:rPr>
          <w:rStyle w:val="16"/>
        </w:rPr>
        <w:t>display</w:t>
      </w:r>
      <w:r>
        <w:t xml:space="preserve"> 属性不被改变，并且这个元素仍然能够影响文档流的排布。</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&lt;div</w:t>
      </w:r>
      <w:r>
        <w:rPr>
          <w:rStyle w:val="16"/>
        </w:rPr>
        <w:t xml:space="preserve"> </w:t>
      </w:r>
      <w:r>
        <w:t>class="show"&gt;</w:t>
      </w:r>
      <w:r>
        <w:rPr>
          <w:rStyle w:val="16"/>
        </w:rPr>
        <w:t>...</w:t>
      </w:r>
      <w:r>
        <w:t>&lt;/div&gt;&lt;div</w:t>
      </w:r>
      <w:r>
        <w:rPr>
          <w:rStyle w:val="16"/>
        </w:rPr>
        <w:t xml:space="preserve"> </w:t>
      </w:r>
      <w:r>
        <w:t>class="hidden"&gt;</w:t>
      </w:r>
      <w:r>
        <w:rPr>
          <w:rStyle w:val="16"/>
        </w:rPr>
        <w:t>...</w:t>
      </w:r>
      <w:r>
        <w:t>&lt;/div&gt;</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 Classes.show</w:t>
      </w:r>
      <w:r>
        <w:rPr>
          <w:rStyle w:val="16"/>
        </w:rPr>
        <w:t xml:space="preserve"> </w:t>
      </w:r>
      <w:r>
        <w:t>{</w:t>
      </w:r>
    </w:p>
    <w:p>
      <w:pPr>
        <w:pStyle w:val="9"/>
        <w:keepNext w:val="0"/>
        <w:keepLines w:val="0"/>
        <w:widowControl/>
        <w:suppressLineNumbers w:val="0"/>
        <w:rPr>
          <w:rStyle w:val="16"/>
        </w:rPr>
      </w:pPr>
      <w:r>
        <w:rPr>
          <w:rStyle w:val="16"/>
        </w:rPr>
        <w:t xml:space="preserve">  </w:t>
      </w:r>
      <w:r>
        <w:t>display:</w:t>
      </w:r>
      <w:r>
        <w:rPr>
          <w:rStyle w:val="16"/>
        </w:rPr>
        <w:t xml:space="preserve"> </w:t>
      </w:r>
      <w:r>
        <w:t>block</w:t>
      </w:r>
      <w:r>
        <w:rPr>
          <w:rStyle w:val="16"/>
        </w:rPr>
        <w:t xml:space="preserve"> </w:t>
      </w:r>
      <w:r>
        <w:t>!important;}.hidden</w:t>
      </w:r>
      <w:r>
        <w:rPr>
          <w:rStyle w:val="16"/>
        </w:rPr>
        <w:t xml:space="preserve"> </w:t>
      </w:r>
      <w:r>
        <w:t>{</w:t>
      </w:r>
    </w:p>
    <w:p>
      <w:pPr>
        <w:pStyle w:val="9"/>
        <w:keepNext w:val="0"/>
        <w:keepLines w:val="0"/>
        <w:widowControl/>
        <w:suppressLineNumbers w:val="0"/>
        <w:rPr>
          <w:rStyle w:val="16"/>
        </w:rPr>
      </w:pPr>
      <w:r>
        <w:rPr>
          <w:rStyle w:val="16"/>
        </w:rPr>
        <w:t xml:space="preserve">  </w:t>
      </w:r>
      <w:r>
        <w:t>display:</w:t>
      </w:r>
      <w:r>
        <w:rPr>
          <w:rStyle w:val="16"/>
        </w:rPr>
        <w:t xml:space="preserve"> </w:t>
      </w:r>
      <w:r>
        <w:t>none</w:t>
      </w:r>
      <w:r>
        <w:rPr>
          <w:rStyle w:val="16"/>
        </w:rPr>
        <w:t xml:space="preserve"> </w:t>
      </w:r>
      <w:r>
        <w:t>!important;}.invisible</w:t>
      </w:r>
      <w:r>
        <w:rPr>
          <w:rStyle w:val="16"/>
        </w:rPr>
        <w:t xml:space="preserve"> </w:t>
      </w:r>
      <w:r>
        <w:t>{</w:t>
      </w:r>
    </w:p>
    <w:p>
      <w:pPr>
        <w:pStyle w:val="9"/>
        <w:keepNext w:val="0"/>
        <w:keepLines w:val="0"/>
        <w:widowControl/>
        <w:suppressLineNumbers w:val="0"/>
        <w:rPr>
          <w:rStyle w:val="16"/>
        </w:rPr>
      </w:pPr>
      <w:r>
        <w:rPr>
          <w:rStyle w:val="16"/>
        </w:rPr>
        <w:t xml:space="preserve">  </w:t>
      </w:r>
      <w:r>
        <w:t>visibility:</w:t>
      </w:r>
      <w:r>
        <w:rPr>
          <w:rStyle w:val="16"/>
        </w:rPr>
        <w:t xml:space="preserve"> </w:t>
      </w:r>
      <w:r>
        <w:t>hidden;}</w:t>
      </w:r>
    </w:p>
    <w:p>
      <w:pPr>
        <w:pStyle w:val="9"/>
        <w:keepNext w:val="0"/>
        <w:keepLines w:val="0"/>
        <w:widowControl/>
        <w:suppressLineNumbers w:val="0"/>
        <w:rPr>
          <w:rStyle w:val="16"/>
        </w:rPr>
      </w:pPr>
      <w:r>
        <w:t>// Usage as mixins.element</w:t>
      </w:r>
      <w:r>
        <w:rPr>
          <w:rStyle w:val="16"/>
        </w:rPr>
        <w:t xml:space="preserve"> </w:t>
      </w:r>
      <w:r>
        <w:t>{</w:t>
      </w:r>
    </w:p>
    <w:p>
      <w:pPr>
        <w:pStyle w:val="9"/>
        <w:keepNext w:val="0"/>
        <w:keepLines w:val="0"/>
        <w:widowControl/>
        <w:suppressLineNumbers w:val="0"/>
        <w:rPr>
          <w:rStyle w:val="16"/>
        </w:rPr>
      </w:pPr>
      <w:r>
        <w:rPr>
          <w:rStyle w:val="16"/>
        </w:rPr>
        <w:t xml:space="preserve">  </w:t>
      </w:r>
      <w:r>
        <w:t>.show();}.another-element</w:t>
      </w:r>
      <w:r>
        <w:rPr>
          <w:rStyle w:val="16"/>
        </w:rPr>
        <w:t xml:space="preserve"> </w:t>
      </w:r>
      <w:r>
        <w:t>{</w:t>
      </w:r>
    </w:p>
    <w:p>
      <w:pPr>
        <w:pStyle w:val="9"/>
        <w:keepNext w:val="0"/>
        <w:keepLines w:val="0"/>
        <w:widowControl/>
        <w:suppressLineNumbers w:val="0"/>
      </w:pPr>
      <w:r>
        <w:rPr>
          <w:rStyle w:val="16"/>
        </w:rPr>
        <w:t xml:space="preserve">  </w:t>
      </w:r>
      <w:r>
        <w:t>.hidden();}</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"helper-classes-screen-readers"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屏幕阅读器和键盘导航</w:t>
      </w:r>
    </w:p>
    <w:p>
      <w:pPr>
        <w:pStyle w:val="10"/>
        <w:keepNext w:val="0"/>
        <w:keepLines w:val="0"/>
        <w:widowControl/>
        <w:suppressLineNumbers w:val="0"/>
      </w:pPr>
      <w:r>
        <w:rPr>
          <w:rStyle w:val="16"/>
        </w:rPr>
        <w:t>.sr-only</w:t>
      </w:r>
      <w:r>
        <w:t xml:space="preserve"> 类可以对</w:t>
      </w:r>
      <w:r>
        <w:rPr>
          <w:rStyle w:val="12"/>
        </w:rPr>
        <w:t>屏幕阅读器以外</w:t>
      </w:r>
      <w:r>
        <w:t>的设备隐藏内容。</w:t>
      </w:r>
      <w:r>
        <w:rPr>
          <w:rStyle w:val="16"/>
        </w:rPr>
        <w:t>.sr-only</w:t>
      </w:r>
      <w:r>
        <w:t xml:space="preserve"> 和 </w:t>
      </w:r>
      <w:r>
        <w:rPr>
          <w:rStyle w:val="16"/>
        </w:rPr>
        <w:t>.sr-only-focusable</w:t>
      </w:r>
      <w:r>
        <w:t xml:space="preserve"> 联合使用的话可以在元素有焦点的时候再次显示出来（例如，使用键盘导航的用户）。对于遵循 </w:t>
      </w:r>
      <w:r>
        <w:fldChar w:fldCharType="begin"/>
      </w:r>
      <w:r>
        <w:instrText xml:space="preserve"> HYPERLINK "http://v3.bootcss.com/getting-started/" \l "accessibility" </w:instrText>
      </w:r>
      <w:r>
        <w:fldChar w:fldCharType="separate"/>
      </w:r>
      <w:r>
        <w:rPr>
          <w:rStyle w:val="15"/>
        </w:rPr>
        <w:t>可访问性的最佳实践</w:t>
      </w:r>
      <w:r>
        <w:fldChar w:fldCharType="end"/>
      </w:r>
      <w:r>
        <w:t xml:space="preserve"> 很有必要。这个类也可以作为 mixin 使用。</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&lt;a</w:t>
      </w:r>
      <w:r>
        <w:rPr>
          <w:rStyle w:val="16"/>
        </w:rPr>
        <w:t xml:space="preserve"> </w:t>
      </w:r>
      <w:r>
        <w:t>class="sr-only sr-only-focusable"</w:t>
      </w:r>
      <w:r>
        <w:rPr>
          <w:rStyle w:val="16"/>
        </w:rPr>
        <w:t xml:space="preserve"> </w:t>
      </w:r>
      <w:r>
        <w:t>href="#content"&gt;</w:t>
      </w:r>
      <w:r>
        <w:rPr>
          <w:rStyle w:val="16"/>
        </w:rPr>
        <w:t>Skip to main content</w:t>
      </w:r>
      <w:r>
        <w:t>&lt;/a&gt;</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 Usage as a mixin.skip-navigation</w:t>
      </w:r>
      <w:r>
        <w:rPr>
          <w:rStyle w:val="16"/>
        </w:rPr>
        <w:t xml:space="preserve"> </w:t>
      </w:r>
      <w:r>
        <w:t>{</w:t>
      </w:r>
    </w:p>
    <w:p>
      <w:pPr>
        <w:pStyle w:val="9"/>
        <w:keepNext w:val="0"/>
        <w:keepLines w:val="0"/>
        <w:widowControl/>
        <w:suppressLineNumbers w:val="0"/>
        <w:rPr>
          <w:rStyle w:val="16"/>
        </w:rPr>
      </w:pPr>
      <w:r>
        <w:rPr>
          <w:rStyle w:val="16"/>
        </w:rPr>
        <w:t xml:space="preserve">  </w:t>
      </w:r>
      <w:r>
        <w:t>.sr-only();</w:t>
      </w:r>
    </w:p>
    <w:p>
      <w:pPr>
        <w:pStyle w:val="9"/>
        <w:keepNext w:val="0"/>
        <w:keepLines w:val="0"/>
        <w:widowControl/>
        <w:suppressLineNumbers w:val="0"/>
      </w:pPr>
      <w:r>
        <w:rPr>
          <w:rStyle w:val="16"/>
        </w:rPr>
        <w:t xml:space="preserve">  </w:t>
      </w:r>
      <w:r>
        <w:t>.sr-only-focusable();}</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"helper-classes-image-replacement"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图片替换</w:t>
      </w:r>
    </w:p>
    <w:p>
      <w:pPr>
        <w:pStyle w:val="10"/>
        <w:keepNext w:val="0"/>
        <w:keepLines w:val="0"/>
        <w:widowControl/>
        <w:suppressLineNumbers w:val="0"/>
      </w:pPr>
      <w:r>
        <w:t xml:space="preserve">使用 </w:t>
      </w:r>
      <w:r>
        <w:rPr>
          <w:rStyle w:val="16"/>
        </w:rPr>
        <w:t>.text-hide</w:t>
      </w:r>
      <w:r>
        <w:t xml:space="preserve"> 类或对应的 mixin 可以用来将元素的文本内容替换为一张背景图。</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&lt;h1</w:t>
      </w:r>
      <w:r>
        <w:rPr>
          <w:rStyle w:val="16"/>
        </w:rPr>
        <w:t xml:space="preserve"> </w:t>
      </w:r>
      <w:r>
        <w:t>class="text-hide"&gt;</w:t>
      </w:r>
      <w:r>
        <w:rPr>
          <w:rStyle w:val="16"/>
        </w:rPr>
        <w:t>Custom heading</w:t>
      </w:r>
      <w:r>
        <w:t>&lt;/h1&gt;</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 Usage as a mixin.heading</w:t>
      </w:r>
      <w:r>
        <w:rPr>
          <w:rStyle w:val="16"/>
        </w:rPr>
        <w:t xml:space="preserve"> </w:t>
      </w:r>
      <w:r>
        <w:t>{</w:t>
      </w:r>
    </w:p>
    <w:p>
      <w:pPr>
        <w:pStyle w:val="9"/>
        <w:keepNext w:val="0"/>
        <w:keepLines w:val="0"/>
        <w:widowControl/>
        <w:suppressLineNumbers w:val="0"/>
      </w:pPr>
      <w:r>
        <w:rPr>
          <w:rStyle w:val="16"/>
        </w:rPr>
        <w:t xml:space="preserve">  </w:t>
      </w:r>
      <w:r>
        <w:t>.text-hide();}</w:t>
      </w:r>
    </w:p>
    <w:p>
      <w:pPr>
        <w:pStyle w:val="2"/>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"responsive-utilities"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响应式工具</w:t>
      </w:r>
    </w:p>
    <w:p>
      <w:pPr>
        <w:pStyle w:val="10"/>
        <w:keepNext w:val="0"/>
        <w:keepLines w:val="0"/>
        <w:widowControl/>
        <w:suppressLineNumbers w:val="0"/>
        <w:spacing w:before="0" w:beforeAutospacing="1" w:after="0" w:afterAutospacing="1"/>
        <w:ind w:left="0" w:right="0"/>
      </w:pPr>
      <w:r>
        <w:t>为了加快对移动设备友好的页面开发工作，利用媒体查询功能并使用这些工具类可以方便的针对不同设备展示或隐藏页面内容。另外还包含了针对打印机显示或隐藏内容的工具类。</w:t>
      </w:r>
    </w:p>
    <w:p>
      <w:pPr>
        <w:pStyle w:val="10"/>
        <w:keepNext w:val="0"/>
        <w:keepLines w:val="0"/>
        <w:widowControl/>
        <w:suppressLineNumbers w:val="0"/>
      </w:pPr>
      <w:r>
        <w:t>有针对性的使用这类工具类，从而避免为同一个网站创建完全不同的版本。相反，通过使用这些工具类可以在不同设备上提供不同的展现形式。</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"responsive-utilities-classes"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可用的类</w:t>
      </w:r>
    </w:p>
    <w:p>
      <w:pPr>
        <w:pStyle w:val="10"/>
        <w:keepNext w:val="0"/>
        <w:keepLines w:val="0"/>
        <w:widowControl/>
        <w:suppressLineNumbers w:val="0"/>
      </w:pPr>
      <w:r>
        <w:t>通过单独或联合使用以下列出的类，可以针对不同屏幕尺寸隐藏或显示页面内容。</w:t>
      </w:r>
    </w:p>
    <w:tbl>
      <w:tblPr>
        <w:tblW w:w="839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49"/>
        <w:gridCol w:w="1603"/>
        <w:gridCol w:w="1641"/>
        <w:gridCol w:w="1723"/>
        <w:gridCol w:w="17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604" w:type="dxa"/>
            <w:shd w:val="clear"/>
            <w:vAlign w:val="center"/>
          </w:tcPr>
          <w:p>
            <w:pPr>
              <w:jc w:val="center"/>
              <w:rPr>
                <w:rFonts w:hint="eastAsia" w:ascii="宋体"/>
                <w:b/>
                <w:sz w:val="24"/>
                <w:szCs w:val="24"/>
              </w:rPr>
            </w:pPr>
          </w:p>
        </w:tc>
        <w:tc>
          <w:tcPr>
            <w:tcW w:w="1573"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 xml:space="preserve">超小屏幕 手机 (&lt;768px) </w:t>
            </w:r>
          </w:p>
        </w:tc>
        <w:tc>
          <w:tcPr>
            <w:tcW w:w="1611"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 xml:space="preserve">小屏幕 平板 (≥768px) </w:t>
            </w:r>
          </w:p>
        </w:tc>
        <w:tc>
          <w:tcPr>
            <w:tcW w:w="1693"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 xml:space="preserve">中等屏幕 桌面 (≥992px) </w:t>
            </w:r>
          </w:p>
        </w:tc>
        <w:tc>
          <w:tcPr>
            <w:tcW w:w="173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 xml:space="preserve">大屏幕 桌面 (≥1200px)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4"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.visible-xs-*</w:t>
            </w:r>
          </w:p>
        </w:tc>
        <w:tc>
          <w:tcPr>
            <w:tcW w:w="157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c>
          <w:tcPr>
            <w:tcW w:w="161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c>
          <w:tcPr>
            <w:tcW w:w="169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c>
          <w:tcPr>
            <w:tcW w:w="17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4"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.visible-sm-*</w:t>
            </w:r>
          </w:p>
        </w:tc>
        <w:tc>
          <w:tcPr>
            <w:tcW w:w="157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c>
          <w:tcPr>
            <w:tcW w:w="161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c>
          <w:tcPr>
            <w:tcW w:w="169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c>
          <w:tcPr>
            <w:tcW w:w="17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604"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.visible-md-*</w:t>
            </w:r>
          </w:p>
        </w:tc>
        <w:tc>
          <w:tcPr>
            <w:tcW w:w="157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c>
          <w:tcPr>
            <w:tcW w:w="161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c>
          <w:tcPr>
            <w:tcW w:w="169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c>
          <w:tcPr>
            <w:tcW w:w="17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604"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.visible-lg-*</w:t>
            </w:r>
          </w:p>
        </w:tc>
        <w:tc>
          <w:tcPr>
            <w:tcW w:w="157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c>
          <w:tcPr>
            <w:tcW w:w="161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c>
          <w:tcPr>
            <w:tcW w:w="169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c>
          <w:tcPr>
            <w:tcW w:w="17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604"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.hidden-xs</w:t>
            </w:r>
          </w:p>
        </w:tc>
        <w:tc>
          <w:tcPr>
            <w:tcW w:w="157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c>
          <w:tcPr>
            <w:tcW w:w="161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c>
          <w:tcPr>
            <w:tcW w:w="169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c>
          <w:tcPr>
            <w:tcW w:w="17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604"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.hidden-sm</w:t>
            </w:r>
          </w:p>
        </w:tc>
        <w:tc>
          <w:tcPr>
            <w:tcW w:w="157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c>
          <w:tcPr>
            <w:tcW w:w="161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c>
          <w:tcPr>
            <w:tcW w:w="169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c>
          <w:tcPr>
            <w:tcW w:w="17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4"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.hidden-md</w:t>
            </w:r>
          </w:p>
        </w:tc>
        <w:tc>
          <w:tcPr>
            <w:tcW w:w="157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c>
          <w:tcPr>
            <w:tcW w:w="161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c>
          <w:tcPr>
            <w:tcW w:w="169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c>
          <w:tcPr>
            <w:tcW w:w="17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604"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.hidden-lg</w:t>
            </w:r>
          </w:p>
        </w:tc>
        <w:tc>
          <w:tcPr>
            <w:tcW w:w="157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c>
          <w:tcPr>
            <w:tcW w:w="161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c>
          <w:tcPr>
            <w:tcW w:w="169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c>
          <w:tcPr>
            <w:tcW w:w="17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r>
    </w:tbl>
    <w:p>
      <w:pPr>
        <w:pStyle w:val="10"/>
        <w:keepNext w:val="0"/>
        <w:keepLines w:val="0"/>
        <w:widowControl/>
        <w:suppressLineNumbers w:val="0"/>
      </w:pPr>
      <w:r>
        <w:t xml:space="preserve">从 v3.2.0 版本起，形如 </w:t>
      </w:r>
      <w:r>
        <w:rPr>
          <w:rStyle w:val="16"/>
        </w:rPr>
        <w:t>.visible-*-*</w:t>
      </w:r>
      <w:r>
        <w:t xml:space="preserve"> 的类针对每种屏幕大小都有了三种变体，每个针对 CSS 中不同的 </w:t>
      </w:r>
      <w:r>
        <w:rPr>
          <w:rStyle w:val="16"/>
        </w:rPr>
        <w:t>display</w:t>
      </w:r>
      <w:r>
        <w:t xml:space="preserve"> 属性，列表如下：</w:t>
      </w:r>
    </w:p>
    <w:tbl>
      <w:tblPr>
        <w:tblW w:w="557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58"/>
        <w:gridCol w:w="27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2813"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类组</w:t>
            </w:r>
          </w:p>
        </w:tc>
        <w:tc>
          <w:tcPr>
            <w:tcW w:w="267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 xml:space="preserve">CSS </w:t>
            </w:r>
            <w:r>
              <w:rPr>
                <w:rStyle w:val="16"/>
                <w:rFonts w:ascii="宋体" w:hAnsi="宋体" w:eastAsia="宋体" w:cs="宋体"/>
                <w:b/>
                <w:kern w:val="0"/>
                <w:sz w:val="24"/>
                <w:szCs w:val="24"/>
                <w:lang w:val="en-US" w:eastAsia="zh-CN" w:bidi="ar"/>
              </w:rPr>
              <w:t>display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813"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.visible-*-block</w:t>
            </w:r>
          </w:p>
        </w:tc>
        <w:tc>
          <w:tcPr>
            <w:tcW w:w="2672" w:type="dxa"/>
            <w:shd w:val="clear"/>
            <w:vAlign w:val="center"/>
          </w:tcPr>
          <w:p>
            <w:pPr>
              <w:keepNext w:val="0"/>
              <w:keepLines w:val="0"/>
              <w:widowControl/>
              <w:suppressLineNumbers w:val="0"/>
              <w:jc w:val="left"/>
            </w:pPr>
            <w:r>
              <w:rPr>
                <w:rStyle w:val="16"/>
                <w:rFonts w:ascii="宋体" w:hAnsi="宋体" w:eastAsia="宋体" w:cs="宋体"/>
                <w:kern w:val="0"/>
                <w:sz w:val="24"/>
                <w:szCs w:val="24"/>
                <w:lang w:val="en-US" w:eastAsia="zh-CN" w:bidi="ar"/>
              </w:rPr>
              <w:t>display: block;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813"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.visible-*-inline</w:t>
            </w:r>
          </w:p>
        </w:tc>
        <w:tc>
          <w:tcPr>
            <w:tcW w:w="2672" w:type="dxa"/>
            <w:shd w:val="clear"/>
            <w:vAlign w:val="center"/>
          </w:tcPr>
          <w:p>
            <w:pPr>
              <w:keepNext w:val="0"/>
              <w:keepLines w:val="0"/>
              <w:widowControl/>
              <w:suppressLineNumbers w:val="0"/>
              <w:jc w:val="left"/>
            </w:pPr>
            <w:r>
              <w:rPr>
                <w:rStyle w:val="16"/>
                <w:rFonts w:ascii="宋体" w:hAnsi="宋体" w:eastAsia="宋体" w:cs="宋体"/>
                <w:kern w:val="0"/>
                <w:sz w:val="24"/>
                <w:szCs w:val="24"/>
                <w:lang w:val="en-US" w:eastAsia="zh-CN" w:bidi="ar"/>
              </w:rPr>
              <w:t>display: inline;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813"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.visible-*-inline-block</w:t>
            </w:r>
          </w:p>
        </w:tc>
        <w:tc>
          <w:tcPr>
            <w:tcW w:w="2672" w:type="dxa"/>
            <w:shd w:val="clear"/>
            <w:vAlign w:val="center"/>
          </w:tcPr>
          <w:p>
            <w:pPr>
              <w:keepNext w:val="0"/>
              <w:keepLines w:val="0"/>
              <w:widowControl/>
              <w:suppressLineNumbers w:val="0"/>
              <w:jc w:val="left"/>
            </w:pPr>
            <w:r>
              <w:rPr>
                <w:rStyle w:val="16"/>
                <w:rFonts w:ascii="宋体" w:hAnsi="宋体" w:eastAsia="宋体" w:cs="宋体"/>
                <w:kern w:val="0"/>
                <w:sz w:val="24"/>
                <w:szCs w:val="24"/>
                <w:lang w:val="en-US" w:eastAsia="zh-CN" w:bidi="ar"/>
              </w:rPr>
              <w:t>display: inline-block;</w:t>
            </w:r>
          </w:p>
        </w:tc>
      </w:tr>
    </w:tbl>
    <w:p>
      <w:pPr>
        <w:pStyle w:val="10"/>
        <w:keepNext w:val="0"/>
        <w:keepLines w:val="0"/>
        <w:widowControl/>
        <w:suppressLineNumbers w:val="0"/>
      </w:pPr>
      <w:r>
        <w:t>因此，以超小屏幕（</w:t>
      </w:r>
      <w:r>
        <w:rPr>
          <w:rStyle w:val="16"/>
        </w:rPr>
        <w:t>xs</w:t>
      </w:r>
      <w:r>
        <w:t xml:space="preserve">）为例，可用的 </w:t>
      </w:r>
      <w:r>
        <w:rPr>
          <w:rStyle w:val="16"/>
        </w:rPr>
        <w:t>.visible-*-*</w:t>
      </w:r>
      <w:r>
        <w:t xml:space="preserve"> 类是：</w:t>
      </w:r>
      <w:r>
        <w:rPr>
          <w:rStyle w:val="16"/>
        </w:rPr>
        <w:t>.visible-xs-block</w:t>
      </w:r>
      <w:r>
        <w:t>、</w:t>
      </w:r>
      <w:r>
        <w:rPr>
          <w:rStyle w:val="16"/>
        </w:rPr>
        <w:t>.visible-xs-inline</w:t>
      </w:r>
      <w:r>
        <w:t xml:space="preserve"> 和 </w:t>
      </w:r>
      <w:r>
        <w:rPr>
          <w:rStyle w:val="16"/>
        </w:rPr>
        <w:t>.visible-xs-inline-block</w:t>
      </w:r>
      <w:r>
        <w:t>。</w:t>
      </w:r>
    </w:p>
    <w:p>
      <w:pPr>
        <w:pStyle w:val="10"/>
        <w:keepNext w:val="0"/>
        <w:keepLines w:val="0"/>
        <w:widowControl/>
        <w:suppressLineNumbers w:val="0"/>
      </w:pPr>
      <w:r>
        <w:rPr>
          <w:rStyle w:val="16"/>
        </w:rPr>
        <w:t>.visible-xs</w:t>
      </w:r>
      <w:r>
        <w:t>、</w:t>
      </w:r>
      <w:r>
        <w:rPr>
          <w:rStyle w:val="16"/>
        </w:rPr>
        <w:t>.visible-sm</w:t>
      </w:r>
      <w:r>
        <w:t>、</w:t>
      </w:r>
      <w:r>
        <w:rPr>
          <w:rStyle w:val="16"/>
        </w:rPr>
        <w:t>.visible-md</w:t>
      </w:r>
      <w:r>
        <w:t xml:space="preserve"> 和 </w:t>
      </w:r>
      <w:r>
        <w:rPr>
          <w:rStyle w:val="16"/>
        </w:rPr>
        <w:t>.visible-lg</w:t>
      </w:r>
      <w:r>
        <w:t xml:space="preserve"> 类也同时存在。但是</w:t>
      </w:r>
      <w:r>
        <w:rPr>
          <w:rStyle w:val="12"/>
        </w:rPr>
        <w:t>从 v3.2.0 版本开始不再建议使用</w:t>
      </w:r>
      <w:r>
        <w:t xml:space="preserve">。除了 </w:t>
      </w:r>
      <w:r>
        <w:rPr>
          <w:rStyle w:val="16"/>
        </w:rPr>
        <w:t>&lt;table&gt;</w:t>
      </w:r>
      <w:r>
        <w:t xml:space="preserve"> 相关的元素的特殊情况外，它们与 </w:t>
      </w:r>
      <w:r>
        <w:rPr>
          <w:rStyle w:val="16"/>
        </w:rPr>
        <w:t>.visible-*-block</w:t>
      </w:r>
      <w:r>
        <w:t xml:space="preserve"> 大体相同。</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"responsive-utilities-print"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打印类</w:t>
      </w:r>
    </w:p>
    <w:p>
      <w:pPr>
        <w:pStyle w:val="10"/>
        <w:keepNext w:val="0"/>
        <w:keepLines w:val="0"/>
        <w:widowControl/>
        <w:suppressLineNumbers w:val="0"/>
      </w:pPr>
      <w:r>
        <w:t>和常规的响应式类一样，使用下面的类可以针对打印机隐藏或显示某些内容。</w:t>
      </w:r>
    </w:p>
    <w:tbl>
      <w:tblPr>
        <w:tblW w:w="492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42"/>
        <w:gridCol w:w="784"/>
        <w:gridCol w:w="7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3297"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class</w:t>
            </w:r>
          </w:p>
        </w:tc>
        <w:tc>
          <w:tcPr>
            <w:tcW w:w="754"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浏览器</w:t>
            </w:r>
          </w:p>
        </w:tc>
        <w:tc>
          <w:tcPr>
            <w:tcW w:w="754"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打印机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297"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.visible-print-block</w:t>
            </w:r>
            <w:r>
              <w:rPr>
                <w:rFonts w:ascii="宋体" w:hAnsi="宋体" w:eastAsia="宋体" w:cs="宋体"/>
                <w:b/>
                <w:kern w:val="0"/>
                <w:sz w:val="24"/>
                <w:szCs w:val="24"/>
                <w:lang w:val="en-US" w:eastAsia="zh-CN" w:bidi="ar"/>
              </w:rPr>
              <w:br w:type="textWrapping"/>
            </w:r>
            <w:r>
              <w:rPr>
                <w:rStyle w:val="16"/>
                <w:rFonts w:ascii="宋体" w:hAnsi="宋体" w:eastAsia="宋体" w:cs="宋体"/>
                <w:b/>
                <w:kern w:val="0"/>
                <w:sz w:val="24"/>
                <w:szCs w:val="24"/>
                <w:lang w:val="en-US" w:eastAsia="zh-CN" w:bidi="ar"/>
              </w:rPr>
              <w:t>.visible-print-inline</w:t>
            </w:r>
            <w:r>
              <w:rPr>
                <w:rFonts w:ascii="宋体" w:hAnsi="宋体" w:eastAsia="宋体" w:cs="宋体"/>
                <w:b/>
                <w:kern w:val="0"/>
                <w:sz w:val="24"/>
                <w:szCs w:val="24"/>
                <w:lang w:val="en-US" w:eastAsia="zh-CN" w:bidi="ar"/>
              </w:rPr>
              <w:br w:type="textWrapping"/>
            </w:r>
            <w:r>
              <w:rPr>
                <w:rStyle w:val="16"/>
                <w:rFonts w:ascii="宋体" w:hAnsi="宋体" w:eastAsia="宋体" w:cs="宋体"/>
                <w:b/>
                <w:kern w:val="0"/>
                <w:sz w:val="24"/>
                <w:szCs w:val="24"/>
                <w:lang w:val="en-US" w:eastAsia="zh-CN" w:bidi="ar"/>
              </w:rPr>
              <w:t>.visible-print-inline-block</w:t>
            </w:r>
            <w:r>
              <w:rPr>
                <w:rFonts w:ascii="宋体" w:hAnsi="宋体" w:eastAsia="宋体" w:cs="宋体"/>
                <w:b/>
                <w:kern w:val="0"/>
                <w:sz w:val="24"/>
                <w:szCs w:val="24"/>
                <w:lang w:val="en-US" w:eastAsia="zh-CN" w:bidi="ar"/>
              </w:rPr>
              <w:t xml:space="preserve"> </w:t>
            </w:r>
          </w:p>
        </w:tc>
        <w:tc>
          <w:tcPr>
            <w:tcW w:w="75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c>
          <w:tcPr>
            <w:tcW w:w="75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297"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.hidden-print</w:t>
            </w:r>
          </w:p>
        </w:tc>
        <w:tc>
          <w:tcPr>
            <w:tcW w:w="75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可见</w:t>
            </w:r>
          </w:p>
        </w:tc>
        <w:tc>
          <w:tcPr>
            <w:tcW w:w="75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隐藏</w:t>
            </w:r>
          </w:p>
        </w:tc>
      </w:tr>
    </w:tbl>
    <w:p>
      <w:pPr>
        <w:pStyle w:val="10"/>
        <w:keepNext w:val="0"/>
        <w:keepLines w:val="0"/>
        <w:widowControl/>
        <w:suppressLineNumbers w:val="0"/>
      </w:pPr>
      <w:r>
        <w:rPr>
          <w:rStyle w:val="16"/>
        </w:rPr>
        <w:t>.visible-print</w:t>
      </w:r>
      <w:r>
        <w:t xml:space="preserve"> 类也是存在的，但是从 v3.2.0 版本开始</w:t>
      </w:r>
      <w:r>
        <w:rPr>
          <w:rStyle w:val="12"/>
        </w:rPr>
        <w:t>不建议使用</w:t>
      </w:r>
      <w:r>
        <w:t xml:space="preserve">。它与 </w:t>
      </w:r>
      <w:r>
        <w:rPr>
          <w:rStyle w:val="16"/>
        </w:rPr>
        <w:t>.visible-print-block</w:t>
      </w:r>
      <w:r>
        <w:t xml:space="preserve"> 类大致相同，除了 </w:t>
      </w:r>
      <w:r>
        <w:rPr>
          <w:rStyle w:val="16"/>
        </w:rPr>
        <w:t>&lt;table&gt;</w:t>
      </w:r>
      <w:r>
        <w:t xml:space="preserve"> 相关元素的特殊情况外。</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"responsive-utilities-tests"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测试用例</w:t>
      </w:r>
    </w:p>
    <w:p>
      <w:pPr>
        <w:pStyle w:val="10"/>
        <w:keepNext w:val="0"/>
        <w:keepLines w:val="0"/>
        <w:widowControl/>
        <w:suppressLineNumbers w:val="0"/>
      </w:pPr>
      <w:r>
        <w:t>调整你的浏览器大小，或者用其他设备打开页面，都可以测试这些响应式工具类。</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"-31"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在...上可见</w:t>
      </w:r>
    </w:p>
    <w:p>
      <w:pPr>
        <w:pStyle w:val="10"/>
        <w:keepNext w:val="0"/>
        <w:keepLines w:val="0"/>
        <w:widowControl/>
        <w:suppressLineNumbers w:val="0"/>
      </w:pPr>
      <w:r>
        <w:t>带有绿色标记的元素表示其在当前浏览器视口（viewport）中是</w:t>
      </w:r>
      <w:r>
        <w:rPr>
          <w:rStyle w:val="12"/>
        </w:rPr>
        <w:t>可见的</w:t>
      </w:r>
      <w:r>
        <w:t>。</w:t>
      </w:r>
    </w:p>
    <w:p>
      <w:pPr>
        <w:keepNext w:val="0"/>
        <w:keepLines w:val="0"/>
        <w:widowControl/>
        <w:suppressLineNumbers w:val="0"/>
        <w:jc w:val="left"/>
      </w:pPr>
      <w:r>
        <w:rPr>
          <w:rFonts w:ascii="宋体" w:hAnsi="宋体" w:eastAsia="宋体" w:cs="宋体"/>
          <w:kern w:val="0"/>
          <w:sz w:val="24"/>
          <w:szCs w:val="24"/>
          <w:lang w:val="en-US" w:eastAsia="zh-CN" w:bidi="ar"/>
        </w:rPr>
        <w:t xml:space="preserve">超小屏幕 </w:t>
      </w:r>
    </w:p>
    <w:p>
      <w:pPr>
        <w:keepNext w:val="0"/>
        <w:keepLines w:val="0"/>
        <w:widowControl/>
        <w:suppressLineNumbers w:val="0"/>
        <w:jc w:val="left"/>
      </w:pPr>
      <w:r>
        <w:rPr>
          <w:rFonts w:ascii="宋体" w:hAnsi="宋体" w:eastAsia="宋体" w:cs="宋体"/>
          <w:kern w:val="0"/>
          <w:sz w:val="24"/>
          <w:szCs w:val="24"/>
          <w:lang w:val="en-US" w:eastAsia="zh-CN" w:bidi="ar"/>
        </w:rPr>
        <w:t xml:space="preserve">小屏幕 </w:t>
      </w:r>
    </w:p>
    <w:p>
      <w:pPr>
        <w:keepNext w:val="0"/>
        <w:keepLines w:val="0"/>
        <w:widowControl/>
        <w:suppressLineNumbers w:val="0"/>
        <w:jc w:val="left"/>
      </w:pPr>
      <w:r>
        <w:rPr>
          <w:rFonts w:ascii="宋体" w:hAnsi="宋体" w:eastAsia="宋体" w:cs="宋体"/>
          <w:kern w:val="0"/>
          <w:sz w:val="24"/>
          <w:szCs w:val="24"/>
          <w:lang w:val="en-US" w:eastAsia="zh-CN" w:bidi="ar"/>
        </w:rPr>
        <w:t xml:space="preserve">中等屏幕 </w:t>
      </w:r>
    </w:p>
    <w:p>
      <w:pPr>
        <w:keepNext w:val="0"/>
        <w:keepLines w:val="0"/>
        <w:widowControl/>
        <w:suppressLineNumbers w:val="0"/>
        <w:jc w:val="left"/>
      </w:pPr>
      <w:r>
        <w:rPr>
          <w:rFonts w:ascii="宋体" w:hAnsi="宋体" w:eastAsia="宋体" w:cs="宋体"/>
          <w:kern w:val="0"/>
          <w:sz w:val="24"/>
          <w:szCs w:val="24"/>
          <w:lang w:val="en-US" w:eastAsia="zh-CN" w:bidi="ar"/>
        </w:rPr>
        <w:t xml:space="preserve">✔ 在大屏幕上可见 </w:t>
      </w:r>
    </w:p>
    <w:p>
      <w:pPr>
        <w:keepNext w:val="0"/>
        <w:keepLines w:val="0"/>
        <w:widowControl/>
        <w:suppressLineNumbers w:val="0"/>
        <w:jc w:val="left"/>
      </w:pPr>
      <w:r>
        <w:rPr>
          <w:rFonts w:ascii="宋体" w:hAnsi="宋体" w:eastAsia="宋体" w:cs="宋体"/>
          <w:kern w:val="0"/>
          <w:sz w:val="24"/>
          <w:szCs w:val="24"/>
          <w:lang w:val="en-US" w:eastAsia="zh-CN" w:bidi="ar"/>
        </w:rPr>
        <w:t xml:space="preserve">超小屏幕和小屏幕 </w:t>
      </w:r>
    </w:p>
    <w:p>
      <w:pPr>
        <w:keepNext w:val="0"/>
        <w:keepLines w:val="0"/>
        <w:widowControl/>
        <w:suppressLineNumbers w:val="0"/>
        <w:jc w:val="left"/>
      </w:pPr>
      <w:r>
        <w:rPr>
          <w:rFonts w:ascii="宋体" w:hAnsi="宋体" w:eastAsia="宋体" w:cs="宋体"/>
          <w:kern w:val="0"/>
          <w:sz w:val="24"/>
          <w:szCs w:val="24"/>
          <w:lang w:val="en-US" w:eastAsia="zh-CN" w:bidi="ar"/>
        </w:rPr>
        <w:t xml:space="preserve">✔ 在中等屏幕和大屏幕上可见 </w:t>
      </w:r>
    </w:p>
    <w:p>
      <w:pPr>
        <w:keepNext w:val="0"/>
        <w:keepLines w:val="0"/>
        <w:widowControl/>
        <w:suppressLineNumbers w:val="0"/>
        <w:jc w:val="left"/>
      </w:pPr>
      <w:r>
        <w:rPr>
          <w:rFonts w:ascii="宋体" w:hAnsi="宋体" w:eastAsia="宋体" w:cs="宋体"/>
          <w:kern w:val="0"/>
          <w:sz w:val="24"/>
          <w:szCs w:val="24"/>
          <w:lang w:val="en-US" w:eastAsia="zh-CN" w:bidi="ar"/>
        </w:rPr>
        <w:t xml:space="preserve">超小屏幕和中等屏幕 </w:t>
      </w:r>
    </w:p>
    <w:p>
      <w:pPr>
        <w:keepNext w:val="0"/>
        <w:keepLines w:val="0"/>
        <w:widowControl/>
        <w:suppressLineNumbers w:val="0"/>
        <w:jc w:val="left"/>
      </w:pPr>
      <w:r>
        <w:rPr>
          <w:rFonts w:ascii="宋体" w:hAnsi="宋体" w:eastAsia="宋体" w:cs="宋体"/>
          <w:kern w:val="0"/>
          <w:sz w:val="24"/>
          <w:szCs w:val="24"/>
          <w:lang w:val="en-US" w:eastAsia="zh-CN" w:bidi="ar"/>
        </w:rPr>
        <w:t xml:space="preserve">✔ 在小屏幕和大屏幕上可见 </w:t>
      </w:r>
    </w:p>
    <w:p>
      <w:pPr>
        <w:keepNext w:val="0"/>
        <w:keepLines w:val="0"/>
        <w:widowControl/>
        <w:suppressLineNumbers w:val="0"/>
        <w:jc w:val="left"/>
      </w:pPr>
      <w:r>
        <w:rPr>
          <w:rFonts w:ascii="宋体" w:hAnsi="宋体" w:eastAsia="宋体" w:cs="宋体"/>
          <w:kern w:val="0"/>
          <w:sz w:val="24"/>
          <w:szCs w:val="24"/>
          <w:lang w:val="en-US" w:eastAsia="zh-CN" w:bidi="ar"/>
        </w:rPr>
        <w:t xml:space="preserve">✔ 在超小屏幕和大屏幕上可见 </w:t>
      </w:r>
    </w:p>
    <w:p>
      <w:pPr>
        <w:keepNext w:val="0"/>
        <w:keepLines w:val="0"/>
        <w:widowControl/>
        <w:suppressLineNumbers w:val="0"/>
        <w:jc w:val="left"/>
      </w:pPr>
      <w:r>
        <w:rPr>
          <w:rFonts w:ascii="宋体" w:hAnsi="宋体" w:eastAsia="宋体" w:cs="宋体"/>
          <w:kern w:val="0"/>
          <w:sz w:val="24"/>
          <w:szCs w:val="24"/>
          <w:lang w:val="en-US" w:eastAsia="zh-CN" w:bidi="ar"/>
        </w:rPr>
        <w:t xml:space="preserve">小屏幕和中等屏幕 </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"-32"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在...上隐藏</w:t>
      </w:r>
    </w:p>
    <w:p>
      <w:pPr>
        <w:pStyle w:val="10"/>
        <w:keepNext w:val="0"/>
        <w:keepLines w:val="0"/>
        <w:widowControl/>
        <w:suppressLineNumbers w:val="0"/>
      </w:pPr>
      <w:r>
        <w:t>带有绿色标记的元素表示其在当前浏览器视口（viewport）中是</w:t>
      </w:r>
      <w:r>
        <w:rPr>
          <w:rStyle w:val="12"/>
        </w:rPr>
        <w:t>隐藏的</w:t>
      </w:r>
      <w:r>
        <w:t>。</w:t>
      </w:r>
    </w:p>
    <w:p>
      <w:pPr>
        <w:keepNext w:val="0"/>
        <w:keepLines w:val="0"/>
        <w:widowControl/>
        <w:suppressLineNumbers w:val="0"/>
        <w:jc w:val="left"/>
      </w:pPr>
      <w:r>
        <w:rPr>
          <w:rFonts w:ascii="宋体" w:hAnsi="宋体" w:eastAsia="宋体" w:cs="宋体"/>
          <w:kern w:val="0"/>
          <w:sz w:val="24"/>
          <w:szCs w:val="24"/>
          <w:lang w:val="en-US" w:eastAsia="zh-CN" w:bidi="ar"/>
        </w:rPr>
        <w:t xml:space="preserve">超小屏幕 </w:t>
      </w:r>
    </w:p>
    <w:p>
      <w:pPr>
        <w:keepNext w:val="0"/>
        <w:keepLines w:val="0"/>
        <w:widowControl/>
        <w:suppressLineNumbers w:val="0"/>
        <w:jc w:val="left"/>
      </w:pPr>
      <w:r>
        <w:rPr>
          <w:rFonts w:ascii="宋体" w:hAnsi="宋体" w:eastAsia="宋体" w:cs="宋体"/>
          <w:kern w:val="0"/>
          <w:sz w:val="24"/>
          <w:szCs w:val="24"/>
          <w:lang w:val="en-US" w:eastAsia="zh-CN" w:bidi="ar"/>
        </w:rPr>
        <w:t xml:space="preserve">小屏幕 </w:t>
      </w:r>
    </w:p>
    <w:p>
      <w:pPr>
        <w:keepNext w:val="0"/>
        <w:keepLines w:val="0"/>
        <w:widowControl/>
        <w:suppressLineNumbers w:val="0"/>
        <w:jc w:val="left"/>
      </w:pPr>
      <w:r>
        <w:rPr>
          <w:rFonts w:ascii="宋体" w:hAnsi="宋体" w:eastAsia="宋体" w:cs="宋体"/>
          <w:kern w:val="0"/>
          <w:sz w:val="24"/>
          <w:szCs w:val="24"/>
          <w:lang w:val="en-US" w:eastAsia="zh-CN" w:bidi="ar"/>
        </w:rPr>
        <w:t xml:space="preserve">中等屏幕 </w:t>
      </w:r>
    </w:p>
    <w:p>
      <w:pPr>
        <w:keepNext w:val="0"/>
        <w:keepLines w:val="0"/>
        <w:widowControl/>
        <w:suppressLineNumbers w:val="0"/>
        <w:jc w:val="left"/>
      </w:pPr>
      <w:r>
        <w:rPr>
          <w:rFonts w:ascii="宋体" w:hAnsi="宋体" w:eastAsia="宋体" w:cs="宋体"/>
          <w:kern w:val="0"/>
          <w:sz w:val="24"/>
          <w:szCs w:val="24"/>
          <w:lang w:val="en-US" w:eastAsia="zh-CN" w:bidi="ar"/>
        </w:rPr>
        <w:t xml:space="preserve">✔ 在大屏幕上隐藏 </w:t>
      </w:r>
    </w:p>
    <w:p>
      <w:pPr>
        <w:keepNext w:val="0"/>
        <w:keepLines w:val="0"/>
        <w:widowControl/>
        <w:suppressLineNumbers w:val="0"/>
        <w:jc w:val="left"/>
      </w:pPr>
      <w:r>
        <w:rPr>
          <w:rFonts w:ascii="宋体" w:hAnsi="宋体" w:eastAsia="宋体" w:cs="宋体"/>
          <w:kern w:val="0"/>
          <w:sz w:val="24"/>
          <w:szCs w:val="24"/>
          <w:lang w:val="en-US" w:eastAsia="zh-CN" w:bidi="ar"/>
        </w:rPr>
        <w:t xml:space="preserve">超小屏幕与小屏幕 </w:t>
      </w:r>
    </w:p>
    <w:p>
      <w:pPr>
        <w:keepNext w:val="0"/>
        <w:keepLines w:val="0"/>
        <w:widowControl/>
        <w:suppressLineNumbers w:val="0"/>
        <w:jc w:val="left"/>
      </w:pPr>
      <w:r>
        <w:rPr>
          <w:rFonts w:ascii="宋体" w:hAnsi="宋体" w:eastAsia="宋体" w:cs="宋体"/>
          <w:kern w:val="0"/>
          <w:sz w:val="24"/>
          <w:szCs w:val="24"/>
          <w:lang w:val="en-US" w:eastAsia="zh-CN" w:bidi="ar"/>
        </w:rPr>
        <w:t xml:space="preserve">✔ 在 medium 和 large 上隐藏 </w:t>
      </w:r>
    </w:p>
    <w:p>
      <w:pPr>
        <w:keepNext w:val="0"/>
        <w:keepLines w:val="0"/>
        <w:widowControl/>
        <w:suppressLineNumbers w:val="0"/>
        <w:jc w:val="left"/>
      </w:pPr>
      <w:r>
        <w:rPr>
          <w:rFonts w:ascii="宋体" w:hAnsi="宋体" w:eastAsia="宋体" w:cs="宋体"/>
          <w:kern w:val="0"/>
          <w:sz w:val="24"/>
          <w:szCs w:val="24"/>
          <w:lang w:val="en-US" w:eastAsia="zh-CN" w:bidi="ar"/>
        </w:rPr>
        <w:t xml:space="preserve">超小屏幕和中等屏幕 </w:t>
      </w:r>
    </w:p>
    <w:p>
      <w:pPr>
        <w:keepNext w:val="0"/>
        <w:keepLines w:val="0"/>
        <w:widowControl/>
        <w:suppressLineNumbers w:val="0"/>
        <w:jc w:val="left"/>
      </w:pPr>
      <w:r>
        <w:rPr>
          <w:rFonts w:ascii="宋体" w:hAnsi="宋体" w:eastAsia="宋体" w:cs="宋体"/>
          <w:kern w:val="0"/>
          <w:sz w:val="24"/>
          <w:szCs w:val="24"/>
          <w:lang w:val="en-US" w:eastAsia="zh-CN" w:bidi="ar"/>
        </w:rPr>
        <w:t xml:space="preserve">✔ 在小屏幕和大屏幕上隐藏 </w:t>
      </w:r>
    </w:p>
    <w:p>
      <w:pPr>
        <w:keepNext w:val="0"/>
        <w:keepLines w:val="0"/>
        <w:widowControl/>
        <w:suppressLineNumbers w:val="0"/>
        <w:jc w:val="left"/>
      </w:pPr>
      <w:r>
        <w:rPr>
          <w:rFonts w:ascii="宋体" w:hAnsi="宋体" w:eastAsia="宋体" w:cs="宋体"/>
          <w:kern w:val="0"/>
          <w:sz w:val="24"/>
          <w:szCs w:val="24"/>
          <w:lang w:val="en-US" w:eastAsia="zh-CN" w:bidi="ar"/>
        </w:rPr>
        <w:t xml:space="preserve">✔ 在超小屏幕和大屏幕上隐藏 </w:t>
      </w:r>
    </w:p>
    <w:p>
      <w:pPr>
        <w:keepNext w:val="0"/>
        <w:keepLines w:val="0"/>
        <w:widowControl/>
        <w:suppressLineNumbers w:val="0"/>
        <w:jc w:val="left"/>
      </w:pPr>
      <w:r>
        <w:rPr>
          <w:rFonts w:ascii="宋体" w:hAnsi="宋体" w:eastAsia="宋体" w:cs="宋体"/>
          <w:kern w:val="0"/>
          <w:sz w:val="24"/>
          <w:szCs w:val="24"/>
          <w:lang w:val="en-US" w:eastAsia="zh-CN" w:bidi="ar"/>
        </w:rPr>
        <w:t xml:space="preserve">小屏幕和中等屏幕 </w:t>
      </w:r>
    </w:p>
    <w:p>
      <w:pPr>
        <w:pStyle w:val="2"/>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使用 Less</w:t>
      </w:r>
    </w:p>
    <w:p>
      <w:pPr>
        <w:pStyle w:val="10"/>
        <w:keepNext w:val="0"/>
        <w:keepLines w:val="0"/>
        <w:widowControl/>
        <w:suppressLineNumbers w:val="0"/>
        <w:spacing w:before="0" w:beforeAutospacing="1" w:after="0" w:afterAutospacing="1"/>
        <w:ind w:left="0" w:right="0"/>
      </w:pPr>
      <w:r>
        <w:t>Bootstrap 的 CSS 文件是通过 Less 源码编译而来的。Less 是一门预处理语言，支持变量、mixin、函数等额外功能。对于希望使用 Less 源码而非编译而来的 CSS 文件的用户，Bootstrap 框架中包含的大量变量、mixin 将非常有价值。</w:t>
      </w:r>
    </w:p>
    <w:p>
      <w:pPr>
        <w:pStyle w:val="10"/>
        <w:keepNext w:val="0"/>
        <w:keepLines w:val="0"/>
        <w:widowControl/>
        <w:suppressLineNumbers w:val="0"/>
      </w:pPr>
      <w:r>
        <w:t>针对栅格系统的变量和 mixin 包含在</w:t>
      </w:r>
      <w:r>
        <w:fldChar w:fldCharType="begin"/>
      </w:r>
      <w:r>
        <w:instrText xml:space="preserve"> HYPERLINK "http://v3.bootcss.com/css/" \l "grid-less" </w:instrText>
      </w:r>
      <w:r>
        <w:fldChar w:fldCharType="separate"/>
      </w:r>
      <w:r>
        <w:rPr>
          <w:rStyle w:val="15"/>
        </w:rPr>
        <w:t>栅格系统</w:t>
      </w:r>
      <w:r>
        <w:fldChar w:fldCharType="end"/>
      </w:r>
      <w:r>
        <w:t>章节。</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"less-bootstrap"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编译 Bootstrap</w:t>
      </w:r>
    </w:p>
    <w:p>
      <w:pPr>
        <w:pStyle w:val="10"/>
        <w:keepNext w:val="0"/>
        <w:keepLines w:val="0"/>
        <w:widowControl/>
        <w:suppressLineNumbers w:val="0"/>
      </w:pPr>
      <w:r>
        <w:t>可以通过两种方式使用 Bootstrap ：使用编译后的 CSS 文件或者使用 Less 源码文件。若要编译 Less 文件，</w:t>
      </w:r>
      <w:r>
        <w:fldChar w:fldCharType="begin"/>
      </w:r>
      <w:r>
        <w:instrText xml:space="preserve"> HYPERLINK "http://v3.bootcss.com/getting-started/" \l "grunt" </w:instrText>
      </w:r>
      <w:r>
        <w:fldChar w:fldCharType="separate"/>
      </w:r>
      <w:r>
        <w:rPr>
          <w:rStyle w:val="15"/>
        </w:rPr>
        <w:t>请参考“起步”章节的内容</w:t>
      </w:r>
      <w:r>
        <w:fldChar w:fldCharType="end"/>
      </w:r>
      <w:r>
        <w:t>以了解如何设置开发环境并运行必须的编译指令。</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"less-variables"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变量</w:t>
      </w:r>
    </w:p>
    <w:p>
      <w:pPr>
        <w:pStyle w:val="10"/>
        <w:keepNext w:val="0"/>
        <w:keepLines w:val="0"/>
        <w:widowControl/>
        <w:suppressLineNumbers w:val="0"/>
      </w:pPr>
      <w:r>
        <w:t>整个 Bootstrap 项目中使用了大量的变量，这些变量被用来代表颜色、空白（内部、边距）、字体等。详细内容请参考</w:t>
      </w:r>
      <w:r>
        <w:fldChar w:fldCharType="begin"/>
      </w:r>
      <w:r>
        <w:instrText xml:space="preserve"> HYPERLINK "http://v3.bootcss.com/customize/" \l "less-variables-section" </w:instrText>
      </w:r>
      <w:r>
        <w:fldChar w:fldCharType="separate"/>
      </w:r>
      <w:r>
        <w:rPr>
          <w:rStyle w:val="15"/>
        </w:rPr>
        <w:t>定制工具</w:t>
      </w:r>
      <w:r>
        <w:fldChar w:fldCharType="end"/>
      </w:r>
      <w:r>
        <w: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"less-variables-colors"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颜色</w:t>
      </w:r>
    </w:p>
    <w:p>
      <w:pPr>
        <w:pStyle w:val="10"/>
        <w:keepNext w:val="0"/>
        <w:keepLines w:val="0"/>
        <w:widowControl/>
        <w:suppressLineNumbers w:val="0"/>
      </w:pPr>
      <w:r>
        <w:t>Bootstrap 使用了两种颜色模式：灰度颜色和语义颜色。灰度颜色用于快速获取常用的黑色色调；语义颜色包含了各种赋予语义的颜色值。</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@gray-darker:</w:t>
      </w:r>
      <w:r>
        <w:rPr>
          <w:rStyle w:val="16"/>
        </w:rPr>
        <w:t xml:space="preserve">  </w:t>
      </w:r>
      <w:r>
        <w:t>lighten(#000,</w:t>
      </w:r>
      <w:r>
        <w:rPr>
          <w:rStyle w:val="16"/>
        </w:rPr>
        <w:t xml:space="preserve"> </w:t>
      </w:r>
      <w:r>
        <w:t>13.5%);</w:t>
      </w:r>
      <w:r>
        <w:rPr>
          <w:rStyle w:val="16"/>
        </w:rPr>
        <w:t xml:space="preserve"> </w:t>
      </w:r>
      <w:r>
        <w:t>// #222@gray-dark:</w:t>
      </w:r>
      <w:r>
        <w:rPr>
          <w:rStyle w:val="16"/>
        </w:rPr>
        <w:t xml:space="preserve">    </w:t>
      </w:r>
      <w:r>
        <w:t>lighten(#000,</w:t>
      </w:r>
      <w:r>
        <w:rPr>
          <w:rStyle w:val="16"/>
        </w:rPr>
        <w:t xml:space="preserve"> </w:t>
      </w:r>
      <w:r>
        <w:t>20%);</w:t>
      </w:r>
      <w:r>
        <w:rPr>
          <w:rStyle w:val="16"/>
        </w:rPr>
        <w:t xml:space="preserve">   </w:t>
      </w:r>
      <w:r>
        <w:t>// #333@gray:</w:t>
      </w:r>
      <w:r>
        <w:rPr>
          <w:rStyle w:val="16"/>
        </w:rPr>
        <w:t xml:space="preserve">         </w:t>
      </w:r>
      <w:r>
        <w:t>lighten(#000,</w:t>
      </w:r>
      <w:r>
        <w:rPr>
          <w:rStyle w:val="16"/>
        </w:rPr>
        <w:t xml:space="preserve"> </w:t>
      </w:r>
      <w:r>
        <w:t>33.5%);</w:t>
      </w:r>
      <w:r>
        <w:rPr>
          <w:rStyle w:val="16"/>
        </w:rPr>
        <w:t xml:space="preserve"> </w:t>
      </w:r>
      <w:r>
        <w:t>// #555@gray-light:</w:t>
      </w:r>
      <w:r>
        <w:rPr>
          <w:rStyle w:val="16"/>
        </w:rPr>
        <w:t xml:space="preserve">   </w:t>
      </w:r>
      <w:r>
        <w:t>lighten(#000,</w:t>
      </w:r>
      <w:r>
        <w:rPr>
          <w:rStyle w:val="16"/>
        </w:rPr>
        <w:t xml:space="preserve"> </w:t>
      </w:r>
      <w:r>
        <w:t>46.7%);</w:t>
      </w:r>
      <w:r>
        <w:rPr>
          <w:rStyle w:val="16"/>
        </w:rPr>
        <w:t xml:space="preserve"> </w:t>
      </w:r>
      <w:r>
        <w:t>// #777@gray-lighter:</w:t>
      </w:r>
      <w:r>
        <w:rPr>
          <w:rStyle w:val="16"/>
        </w:rPr>
        <w:t xml:space="preserve"> </w:t>
      </w:r>
      <w:r>
        <w:t>lighten(#000,</w:t>
      </w:r>
      <w:r>
        <w:rPr>
          <w:rStyle w:val="16"/>
        </w:rPr>
        <w:t xml:space="preserve"> </w:t>
      </w:r>
      <w:r>
        <w:t>93.5%);</w:t>
      </w:r>
      <w:r>
        <w:rPr>
          <w:rStyle w:val="16"/>
        </w:rPr>
        <w:t xml:space="preserve"> </w:t>
      </w:r>
      <w:r>
        <w:t>//</w:t>
      </w:r>
      <w:r>
        <w:rPr>
          <w:rStyle w:val="16"/>
        </w:rPr>
        <w:t xml:space="preserve"> </w:t>
      </w:r>
      <w:r>
        <w:t>#eee</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@brand-primary:</w:t>
      </w:r>
      <w:r>
        <w:rPr>
          <w:rStyle w:val="16"/>
        </w:rPr>
        <w:t xml:space="preserve"> </w:t>
      </w:r>
      <w:r>
        <w:t>darken(#428bca,</w:t>
      </w:r>
      <w:r>
        <w:rPr>
          <w:rStyle w:val="16"/>
        </w:rPr>
        <w:t xml:space="preserve"> </w:t>
      </w:r>
      <w:r>
        <w:t>6.5%);</w:t>
      </w:r>
      <w:r>
        <w:rPr>
          <w:rStyle w:val="16"/>
        </w:rPr>
        <w:t xml:space="preserve"> </w:t>
      </w:r>
      <w:r>
        <w:t>// #337ab7@brand-success:</w:t>
      </w:r>
      <w:r>
        <w:rPr>
          <w:rStyle w:val="16"/>
        </w:rPr>
        <w:t xml:space="preserve"> </w:t>
      </w:r>
      <w:r>
        <w:t>#5cb85c;@brand-info:</w:t>
      </w:r>
      <w:r>
        <w:rPr>
          <w:rStyle w:val="16"/>
        </w:rPr>
        <w:t xml:space="preserve">    </w:t>
      </w:r>
      <w:r>
        <w:t>#5bc0de;@brand-warning:</w:t>
      </w:r>
      <w:r>
        <w:rPr>
          <w:rStyle w:val="16"/>
        </w:rPr>
        <w:t xml:space="preserve"> </w:t>
      </w:r>
      <w:r>
        <w:t>#f0ad4e;@brand-danger:</w:t>
      </w:r>
      <w:r>
        <w:rPr>
          <w:rStyle w:val="16"/>
        </w:rPr>
        <w:t xml:space="preserve">  </w:t>
      </w:r>
      <w:r>
        <w:t>#d9534f;</w:t>
      </w:r>
    </w:p>
    <w:p>
      <w:pPr>
        <w:pStyle w:val="10"/>
        <w:keepNext w:val="0"/>
        <w:keepLines w:val="0"/>
        <w:widowControl/>
        <w:suppressLineNumbers w:val="0"/>
      </w:pPr>
      <w:r>
        <w:t>你在项目中可以使用这些预定义的颜色变量，或者重新为其赋予别名，使其更有语义。</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 Use as-is.masthead</w:t>
      </w:r>
      <w:r>
        <w:rPr>
          <w:rStyle w:val="16"/>
        </w:rPr>
        <w:t xml:space="preserve"> </w:t>
      </w:r>
      <w:r>
        <w:t>{</w:t>
      </w:r>
    </w:p>
    <w:p>
      <w:pPr>
        <w:pStyle w:val="9"/>
        <w:keepNext w:val="0"/>
        <w:keepLines w:val="0"/>
        <w:widowControl/>
        <w:suppressLineNumbers w:val="0"/>
        <w:rPr>
          <w:rStyle w:val="16"/>
        </w:rPr>
      </w:pPr>
      <w:r>
        <w:rPr>
          <w:rStyle w:val="16"/>
        </w:rPr>
        <w:t xml:space="preserve">  </w:t>
      </w:r>
      <w:r>
        <w:t>background-color:</w:t>
      </w:r>
      <w:r>
        <w:rPr>
          <w:rStyle w:val="16"/>
        </w:rPr>
        <w:t xml:space="preserve"> </w:t>
      </w:r>
      <w:r>
        <w:t>@brand-primary;}</w:t>
      </w:r>
    </w:p>
    <w:p>
      <w:pPr>
        <w:pStyle w:val="9"/>
        <w:keepNext w:val="0"/>
        <w:keepLines w:val="0"/>
        <w:widowControl/>
        <w:suppressLineNumbers w:val="0"/>
        <w:rPr>
          <w:rStyle w:val="16"/>
        </w:rPr>
      </w:pPr>
      <w:r>
        <w:t>// Reassigned variables in Less@alert-message-background:</w:t>
      </w:r>
      <w:r>
        <w:rPr>
          <w:rStyle w:val="16"/>
        </w:rPr>
        <w:t xml:space="preserve"> </w:t>
      </w:r>
      <w:r>
        <w:t>@brand-info;.alert</w:t>
      </w:r>
      <w:r>
        <w:rPr>
          <w:rStyle w:val="16"/>
        </w:rPr>
        <w:t xml:space="preserve"> </w:t>
      </w:r>
      <w:r>
        <w:t>{</w:t>
      </w:r>
    </w:p>
    <w:p>
      <w:pPr>
        <w:pStyle w:val="9"/>
        <w:keepNext w:val="0"/>
        <w:keepLines w:val="0"/>
        <w:widowControl/>
        <w:suppressLineNumbers w:val="0"/>
      </w:pPr>
      <w:r>
        <w:rPr>
          <w:rStyle w:val="16"/>
        </w:rPr>
        <w:t xml:space="preserve">  </w:t>
      </w:r>
      <w:r>
        <w:t>background-color:</w:t>
      </w:r>
      <w:r>
        <w:rPr>
          <w:rStyle w:val="16"/>
        </w:rPr>
        <w:t xml:space="preserve"> </w:t>
      </w:r>
      <w:r>
        <w:t>@alert-message-background;}</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"less-variables-scaffolding"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Scaffolding</w:t>
      </w:r>
    </w:p>
    <w:p>
      <w:pPr>
        <w:pStyle w:val="10"/>
        <w:keepNext w:val="0"/>
        <w:keepLines w:val="0"/>
        <w:widowControl/>
        <w:suppressLineNumbers w:val="0"/>
      </w:pPr>
      <w:r>
        <w:t>某几个变量是改变网站外观的关键要素。</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 Scaffolding@body-bg:</w:t>
      </w:r>
      <w:r>
        <w:rPr>
          <w:rStyle w:val="16"/>
        </w:rPr>
        <w:t xml:space="preserve">    </w:t>
      </w:r>
      <w:r>
        <w:t>#fff;@text-color:</w:t>
      </w:r>
      <w:r>
        <w:rPr>
          <w:rStyle w:val="16"/>
        </w:rPr>
        <w:t xml:space="preserve"> </w:t>
      </w:r>
      <w:r>
        <w:t>@black-50;</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"less-variables-links"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链接</w:t>
      </w:r>
    </w:p>
    <w:p>
      <w:pPr>
        <w:pStyle w:val="10"/>
        <w:keepNext w:val="0"/>
        <w:keepLines w:val="0"/>
        <w:widowControl/>
        <w:suppressLineNumbers w:val="0"/>
      </w:pPr>
      <w:r>
        <w:t>仅仅通过改变一个变量，可以很容易地为链接赋予正确的颜色。</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 Variables@link-color:</w:t>
      </w:r>
      <w:r>
        <w:rPr>
          <w:rStyle w:val="16"/>
        </w:rPr>
        <w:t xml:space="preserve">       </w:t>
      </w:r>
      <w:r>
        <w:t>@brand-primary;@link-hover-color:</w:t>
      </w:r>
      <w:r>
        <w:rPr>
          <w:rStyle w:val="16"/>
        </w:rPr>
        <w:t xml:space="preserve"> </w:t>
      </w:r>
      <w:r>
        <w:t>darken(@link-color,</w:t>
      </w:r>
      <w:r>
        <w:rPr>
          <w:rStyle w:val="16"/>
        </w:rPr>
        <w:t xml:space="preserve"> </w:t>
      </w:r>
      <w:r>
        <w:t>15%);</w:t>
      </w:r>
    </w:p>
    <w:p>
      <w:pPr>
        <w:pStyle w:val="9"/>
        <w:keepNext w:val="0"/>
        <w:keepLines w:val="0"/>
        <w:widowControl/>
        <w:suppressLineNumbers w:val="0"/>
        <w:rPr>
          <w:rStyle w:val="16"/>
        </w:rPr>
      </w:pPr>
      <w:r>
        <w:t>// Usagea</w:t>
      </w:r>
      <w:r>
        <w:rPr>
          <w:rStyle w:val="16"/>
        </w:rPr>
        <w:t xml:space="preserve"> </w:t>
      </w:r>
      <w:r>
        <w:t>{</w:t>
      </w:r>
    </w:p>
    <w:p>
      <w:pPr>
        <w:pStyle w:val="9"/>
        <w:keepNext w:val="0"/>
        <w:keepLines w:val="0"/>
        <w:widowControl/>
        <w:suppressLineNumbers w:val="0"/>
        <w:rPr>
          <w:rStyle w:val="16"/>
        </w:rPr>
      </w:pPr>
      <w:r>
        <w:rPr>
          <w:rStyle w:val="16"/>
        </w:rPr>
        <w:t xml:space="preserve">  </w:t>
      </w:r>
      <w:r>
        <w:t>color:</w:t>
      </w:r>
      <w:r>
        <w:rPr>
          <w:rStyle w:val="16"/>
        </w:rPr>
        <w:t xml:space="preserve"> </w:t>
      </w:r>
      <w:r>
        <w:t>@link-color;</w:t>
      </w:r>
    </w:p>
    <w:p>
      <w:pPr>
        <w:pStyle w:val="9"/>
        <w:keepNext w:val="0"/>
        <w:keepLines w:val="0"/>
        <w:widowControl/>
        <w:suppressLineNumbers w:val="0"/>
        <w:rPr>
          <w:rStyle w:val="16"/>
        </w:rPr>
      </w:pPr>
      <w:r>
        <w:rPr>
          <w:rStyle w:val="16"/>
        </w:rPr>
        <w:t xml:space="preserve">  </w:t>
      </w:r>
      <w:r>
        <w:t>text-decoration:</w:t>
      </w:r>
      <w:r>
        <w:rPr>
          <w:rStyle w:val="16"/>
        </w:rPr>
        <w:t xml:space="preserve"> </w:t>
      </w:r>
      <w:r>
        <w:t>none;</w:t>
      </w:r>
    </w:p>
    <w:p>
      <w:pPr>
        <w:pStyle w:val="9"/>
        <w:keepNext w:val="0"/>
        <w:keepLines w:val="0"/>
        <w:widowControl/>
        <w:suppressLineNumbers w:val="0"/>
        <w:rPr>
          <w:rStyle w:val="16"/>
        </w:rPr>
      </w:pPr>
    </w:p>
    <w:p>
      <w:pPr>
        <w:pStyle w:val="9"/>
        <w:keepNext w:val="0"/>
        <w:keepLines w:val="0"/>
        <w:widowControl/>
        <w:suppressLineNumbers w:val="0"/>
        <w:rPr>
          <w:rStyle w:val="16"/>
        </w:rPr>
      </w:pPr>
      <w:r>
        <w:rPr>
          <w:rStyle w:val="16"/>
        </w:rPr>
        <w:t xml:space="preserve">  </w:t>
      </w:r>
      <w:r>
        <w:t>&amp;:hover</w:t>
      </w:r>
      <w:r>
        <w:rPr>
          <w:rStyle w:val="16"/>
        </w:rPr>
        <w:t xml:space="preserve"> </w:t>
      </w:r>
      <w:r>
        <w:t>{</w:t>
      </w:r>
    </w:p>
    <w:p>
      <w:pPr>
        <w:pStyle w:val="9"/>
        <w:keepNext w:val="0"/>
        <w:keepLines w:val="0"/>
        <w:widowControl/>
        <w:suppressLineNumbers w:val="0"/>
        <w:rPr>
          <w:rStyle w:val="16"/>
        </w:rPr>
      </w:pPr>
      <w:r>
        <w:rPr>
          <w:rStyle w:val="16"/>
        </w:rPr>
        <w:t xml:space="preserve">    </w:t>
      </w:r>
      <w:r>
        <w:t>color:</w:t>
      </w:r>
      <w:r>
        <w:rPr>
          <w:rStyle w:val="16"/>
        </w:rPr>
        <w:t xml:space="preserve"> </w:t>
      </w:r>
      <w:r>
        <w:t>@link-hover-color;</w:t>
      </w:r>
    </w:p>
    <w:p>
      <w:pPr>
        <w:pStyle w:val="9"/>
        <w:keepNext w:val="0"/>
        <w:keepLines w:val="0"/>
        <w:widowControl/>
        <w:suppressLineNumbers w:val="0"/>
        <w:rPr>
          <w:rStyle w:val="16"/>
        </w:rPr>
      </w:pPr>
      <w:r>
        <w:rPr>
          <w:rStyle w:val="16"/>
        </w:rPr>
        <w:t xml:space="preserve">    </w:t>
      </w:r>
      <w:r>
        <w:t>text-decoration:</w:t>
      </w:r>
      <w:r>
        <w:rPr>
          <w:rStyle w:val="16"/>
        </w:rPr>
        <w:t xml:space="preserve"> </w:t>
      </w:r>
      <w:r>
        <w:t>underline;</w:t>
      </w:r>
    </w:p>
    <w:p>
      <w:pPr>
        <w:pStyle w:val="9"/>
        <w:keepNext w:val="0"/>
        <w:keepLines w:val="0"/>
        <w:widowControl/>
        <w:suppressLineNumbers w:val="0"/>
      </w:pPr>
      <w:r>
        <w:rPr>
          <w:rStyle w:val="16"/>
        </w:rPr>
        <w:t xml:space="preserve">  </w:t>
      </w:r>
      <w:r>
        <w:t>}}</w:t>
      </w:r>
    </w:p>
    <w:p>
      <w:pPr>
        <w:pStyle w:val="10"/>
        <w:keepNext w:val="0"/>
        <w:keepLines w:val="0"/>
        <w:widowControl/>
        <w:suppressLineNumbers w:val="0"/>
      </w:pPr>
      <w:r>
        <w:t>注意：</w:t>
      </w:r>
      <w:r>
        <w:rPr>
          <w:rStyle w:val="16"/>
        </w:rPr>
        <w:t>@link-hover-color</w:t>
      </w:r>
      <w:r>
        <w:t xml:space="preserve"> 使用了 Less 提供的一个内置函数，用于自动为鼠标悬停设置合适的颜色。你还可以使用 </w:t>
      </w:r>
      <w:r>
        <w:rPr>
          <w:rStyle w:val="16"/>
        </w:rPr>
        <w:t>darken</w:t>
      </w:r>
      <w:r>
        <w:t>、</w:t>
      </w:r>
      <w:r>
        <w:rPr>
          <w:rStyle w:val="16"/>
        </w:rPr>
        <w:t>lighten</w:t>
      </w:r>
      <w:r>
        <w:t>、</w:t>
      </w:r>
      <w:r>
        <w:rPr>
          <w:rStyle w:val="16"/>
        </w:rPr>
        <w:t>saturate</w:t>
      </w:r>
      <w:r>
        <w:t xml:space="preserve"> 和 </w:t>
      </w:r>
      <w:r>
        <w:rPr>
          <w:rStyle w:val="16"/>
        </w:rPr>
        <w:t>desaturate</w:t>
      </w:r>
      <w:r>
        <w:t xml:space="preserve"> 等 Less 内置的函数。</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"less-variables-typography"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排版</w:t>
      </w:r>
    </w:p>
    <w:p>
      <w:pPr>
        <w:pStyle w:val="10"/>
        <w:keepNext w:val="0"/>
        <w:keepLines w:val="0"/>
        <w:widowControl/>
        <w:suppressLineNumbers w:val="0"/>
      </w:pPr>
      <w:r>
        <w:t>通过几个变量就能轻松的设置字体、字号、行距等。Bootstrap 利用这些变量提供了简单地定制排版的功能。</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@font-family-sans-serif:</w:t>
      </w:r>
      <w:r>
        <w:rPr>
          <w:rStyle w:val="16"/>
        </w:rPr>
        <w:t xml:space="preserve">  </w:t>
      </w:r>
      <w:r>
        <w:t>"Helvetica Neue",</w:t>
      </w:r>
      <w:r>
        <w:rPr>
          <w:rStyle w:val="16"/>
        </w:rPr>
        <w:t xml:space="preserve"> </w:t>
      </w:r>
      <w:r>
        <w:t>Helvetica,</w:t>
      </w:r>
      <w:r>
        <w:rPr>
          <w:rStyle w:val="16"/>
        </w:rPr>
        <w:t xml:space="preserve"> </w:t>
      </w:r>
      <w:r>
        <w:t>Arial,</w:t>
      </w:r>
      <w:r>
        <w:rPr>
          <w:rStyle w:val="16"/>
        </w:rPr>
        <w:t xml:space="preserve"> </w:t>
      </w:r>
      <w:r>
        <w:t>sans-serif;@font-family-serif:</w:t>
      </w:r>
      <w:r>
        <w:rPr>
          <w:rStyle w:val="16"/>
        </w:rPr>
        <w:t xml:space="preserve">       </w:t>
      </w:r>
      <w:r>
        <w:t>Georgia,</w:t>
      </w:r>
      <w:r>
        <w:rPr>
          <w:rStyle w:val="16"/>
        </w:rPr>
        <w:t xml:space="preserve"> </w:t>
      </w:r>
      <w:r>
        <w:t>"Times New Roman",</w:t>
      </w:r>
      <w:r>
        <w:rPr>
          <w:rStyle w:val="16"/>
        </w:rPr>
        <w:t xml:space="preserve"> </w:t>
      </w:r>
      <w:r>
        <w:t>Times,</w:t>
      </w:r>
      <w:r>
        <w:rPr>
          <w:rStyle w:val="16"/>
        </w:rPr>
        <w:t xml:space="preserve"> </w:t>
      </w:r>
      <w:r>
        <w:t>serif;@font-family-monospace:</w:t>
      </w:r>
      <w:r>
        <w:rPr>
          <w:rStyle w:val="16"/>
        </w:rPr>
        <w:t xml:space="preserve">   </w:t>
      </w:r>
      <w:r>
        <w:t>Menlo,</w:t>
      </w:r>
      <w:r>
        <w:rPr>
          <w:rStyle w:val="16"/>
        </w:rPr>
        <w:t xml:space="preserve"> </w:t>
      </w:r>
      <w:r>
        <w:t>Monaco,</w:t>
      </w:r>
      <w:r>
        <w:rPr>
          <w:rStyle w:val="16"/>
        </w:rPr>
        <w:t xml:space="preserve"> </w:t>
      </w:r>
      <w:r>
        <w:t>Consolas,</w:t>
      </w:r>
      <w:r>
        <w:rPr>
          <w:rStyle w:val="16"/>
        </w:rPr>
        <w:t xml:space="preserve"> </w:t>
      </w:r>
      <w:r>
        <w:t>"Courier New",</w:t>
      </w:r>
      <w:r>
        <w:rPr>
          <w:rStyle w:val="16"/>
        </w:rPr>
        <w:t xml:space="preserve"> </w:t>
      </w:r>
      <w:r>
        <w:t>monospace;@font-family-base:</w:t>
      </w:r>
      <w:r>
        <w:rPr>
          <w:rStyle w:val="16"/>
        </w:rPr>
        <w:t xml:space="preserve">        </w:t>
      </w:r>
      <w:r>
        <w:t>@font-family-sans-serif;</w:t>
      </w:r>
    </w:p>
    <w:p>
      <w:pPr>
        <w:pStyle w:val="9"/>
        <w:keepNext w:val="0"/>
        <w:keepLines w:val="0"/>
        <w:widowControl/>
        <w:suppressLineNumbers w:val="0"/>
      </w:pPr>
      <w:r>
        <w:t>@font-size-base:</w:t>
      </w:r>
      <w:r>
        <w:rPr>
          <w:rStyle w:val="16"/>
        </w:rPr>
        <w:t xml:space="preserve">          </w:t>
      </w:r>
      <w:r>
        <w:t>14px;@font-size-large:</w:t>
      </w:r>
      <w:r>
        <w:rPr>
          <w:rStyle w:val="16"/>
        </w:rPr>
        <w:t xml:space="preserve">         </w:t>
      </w:r>
      <w:r>
        <w:t>ceil((@font-size-base</w:t>
      </w:r>
      <w:r>
        <w:rPr>
          <w:rStyle w:val="16"/>
        </w:rPr>
        <w:t xml:space="preserve"> </w:t>
      </w:r>
      <w:r>
        <w:t>*</w:t>
      </w:r>
      <w:r>
        <w:rPr>
          <w:rStyle w:val="16"/>
        </w:rPr>
        <w:t xml:space="preserve"> </w:t>
      </w:r>
      <w:r>
        <w:t>1.25));</w:t>
      </w:r>
      <w:r>
        <w:rPr>
          <w:rStyle w:val="16"/>
        </w:rPr>
        <w:t xml:space="preserve"> </w:t>
      </w:r>
      <w:r>
        <w:t>// ~18px@font-size-small:</w:t>
      </w:r>
      <w:r>
        <w:rPr>
          <w:rStyle w:val="16"/>
        </w:rPr>
        <w:t xml:space="preserve">         </w:t>
      </w:r>
      <w:r>
        <w:t>ceil((@font-size-base</w:t>
      </w:r>
      <w:r>
        <w:rPr>
          <w:rStyle w:val="16"/>
        </w:rPr>
        <w:t xml:space="preserve"> </w:t>
      </w:r>
      <w:r>
        <w:t>*</w:t>
      </w:r>
      <w:r>
        <w:rPr>
          <w:rStyle w:val="16"/>
        </w:rPr>
        <w:t xml:space="preserve"> </w:t>
      </w:r>
      <w:r>
        <w:t>0.85));</w:t>
      </w:r>
      <w:r>
        <w:rPr>
          <w:rStyle w:val="16"/>
        </w:rPr>
        <w:t xml:space="preserve"> </w:t>
      </w:r>
      <w:r>
        <w:t>// ~12px@font-size-h1:</w:t>
      </w:r>
      <w:r>
        <w:rPr>
          <w:rStyle w:val="16"/>
        </w:rPr>
        <w:t xml:space="preserve">            </w:t>
      </w:r>
      <w:r>
        <w:t>floor((@font-size-base</w:t>
      </w:r>
      <w:r>
        <w:rPr>
          <w:rStyle w:val="16"/>
        </w:rPr>
        <w:t xml:space="preserve"> </w:t>
      </w:r>
      <w:r>
        <w:t>*</w:t>
      </w:r>
      <w:r>
        <w:rPr>
          <w:rStyle w:val="16"/>
        </w:rPr>
        <w:t xml:space="preserve"> </w:t>
      </w:r>
      <w:r>
        <w:t>2.6));</w:t>
      </w:r>
      <w:r>
        <w:rPr>
          <w:rStyle w:val="16"/>
        </w:rPr>
        <w:t xml:space="preserve"> </w:t>
      </w:r>
      <w:r>
        <w:t>// ~36px@font-size-h2:</w:t>
      </w:r>
      <w:r>
        <w:rPr>
          <w:rStyle w:val="16"/>
        </w:rPr>
        <w:t xml:space="preserve">            </w:t>
      </w:r>
      <w:r>
        <w:t>floor((@font-size-base</w:t>
      </w:r>
      <w:r>
        <w:rPr>
          <w:rStyle w:val="16"/>
        </w:rPr>
        <w:t xml:space="preserve"> </w:t>
      </w:r>
      <w:r>
        <w:t>*</w:t>
      </w:r>
      <w:r>
        <w:rPr>
          <w:rStyle w:val="16"/>
        </w:rPr>
        <w:t xml:space="preserve"> </w:t>
      </w:r>
      <w:r>
        <w:t>2.15));</w:t>
      </w:r>
      <w:r>
        <w:rPr>
          <w:rStyle w:val="16"/>
        </w:rPr>
        <w:t xml:space="preserve"> </w:t>
      </w:r>
      <w:r>
        <w:t>// ~30px@font-size-h3:</w:t>
      </w:r>
      <w:r>
        <w:rPr>
          <w:rStyle w:val="16"/>
        </w:rPr>
        <w:t xml:space="preserve">            </w:t>
      </w:r>
      <w:r>
        <w:t>ceil((@font-size-base</w:t>
      </w:r>
      <w:r>
        <w:rPr>
          <w:rStyle w:val="16"/>
        </w:rPr>
        <w:t xml:space="preserve"> </w:t>
      </w:r>
      <w:r>
        <w:t>*</w:t>
      </w:r>
      <w:r>
        <w:rPr>
          <w:rStyle w:val="16"/>
        </w:rPr>
        <w:t xml:space="preserve"> </w:t>
      </w:r>
      <w:r>
        <w:t>1.7));</w:t>
      </w:r>
      <w:r>
        <w:rPr>
          <w:rStyle w:val="16"/>
        </w:rPr>
        <w:t xml:space="preserve"> </w:t>
      </w:r>
      <w:r>
        <w:t>// ~24px@font-size-h4:</w:t>
      </w:r>
      <w:r>
        <w:rPr>
          <w:rStyle w:val="16"/>
        </w:rPr>
        <w:t xml:space="preserve">            </w:t>
      </w:r>
      <w:r>
        <w:t>ceil((@font-size-base</w:t>
      </w:r>
      <w:r>
        <w:rPr>
          <w:rStyle w:val="16"/>
        </w:rPr>
        <w:t xml:space="preserve"> </w:t>
      </w:r>
      <w:r>
        <w:t>*</w:t>
      </w:r>
      <w:r>
        <w:rPr>
          <w:rStyle w:val="16"/>
        </w:rPr>
        <w:t xml:space="preserve"> </w:t>
      </w:r>
      <w:r>
        <w:t>1.25));</w:t>
      </w:r>
      <w:r>
        <w:rPr>
          <w:rStyle w:val="16"/>
        </w:rPr>
        <w:t xml:space="preserve"> </w:t>
      </w:r>
      <w:r>
        <w:t>// ~18px@font-size-h5:</w:t>
      </w:r>
      <w:r>
        <w:rPr>
          <w:rStyle w:val="16"/>
        </w:rPr>
        <w:t xml:space="preserve">            </w:t>
      </w:r>
      <w:r>
        <w:t>@font-size-base;@font-size-h6:</w:t>
      </w:r>
      <w:r>
        <w:rPr>
          <w:rStyle w:val="16"/>
        </w:rPr>
        <w:t xml:space="preserve">            </w:t>
      </w:r>
      <w:r>
        <w:t>ceil((@font-size-base</w:t>
      </w:r>
      <w:r>
        <w:rPr>
          <w:rStyle w:val="16"/>
        </w:rPr>
        <w:t xml:space="preserve"> </w:t>
      </w:r>
      <w:r>
        <w:t>*</w:t>
      </w:r>
      <w:r>
        <w:rPr>
          <w:rStyle w:val="16"/>
        </w:rPr>
        <w:t xml:space="preserve"> </w:t>
      </w:r>
      <w:r>
        <w:t>0.85));</w:t>
      </w:r>
      <w:r>
        <w:rPr>
          <w:rStyle w:val="16"/>
        </w:rPr>
        <w:t xml:space="preserve"> </w:t>
      </w:r>
      <w:r>
        <w:t>// ~12px@line-height-base:</w:t>
      </w:r>
      <w:r>
        <w:rPr>
          <w:rStyle w:val="16"/>
        </w:rPr>
        <w:t xml:space="preserve">        </w:t>
      </w:r>
      <w:r>
        <w:t>1.428571429;</w:t>
      </w:r>
      <w:r>
        <w:rPr>
          <w:rStyle w:val="16"/>
        </w:rPr>
        <w:t xml:space="preserve"> </w:t>
      </w:r>
      <w:r>
        <w:t>// 20/14@line-height-computed:</w:t>
      </w:r>
      <w:r>
        <w:rPr>
          <w:rStyle w:val="16"/>
        </w:rPr>
        <w:t xml:space="preserve">    </w:t>
      </w:r>
      <w:r>
        <w:t>floor((@font-size-base</w:t>
      </w:r>
      <w:r>
        <w:rPr>
          <w:rStyle w:val="16"/>
        </w:rPr>
        <w:t xml:space="preserve"> </w:t>
      </w:r>
      <w:r>
        <w:t>*</w:t>
      </w:r>
      <w:r>
        <w:rPr>
          <w:rStyle w:val="16"/>
        </w:rPr>
        <w:t xml:space="preserve"> </w:t>
      </w:r>
      <w:r>
        <w:t>@line-height-base));</w:t>
      </w:r>
      <w:r>
        <w:rPr>
          <w:rStyle w:val="16"/>
        </w:rPr>
        <w:t xml:space="preserve"> </w:t>
      </w:r>
      <w:r>
        <w:t>// ~20px@headings-font-family:</w:t>
      </w:r>
      <w:r>
        <w:rPr>
          <w:rStyle w:val="16"/>
        </w:rPr>
        <w:t xml:space="preserve">    </w:t>
      </w:r>
      <w:r>
        <w:t>inherit;@headings-font-weight:</w:t>
      </w:r>
      <w:r>
        <w:rPr>
          <w:rStyle w:val="16"/>
        </w:rPr>
        <w:t xml:space="preserve">    </w:t>
      </w:r>
      <w:r>
        <w:t>500;@headings-line-height:</w:t>
      </w:r>
      <w:r>
        <w:rPr>
          <w:rStyle w:val="16"/>
        </w:rPr>
        <w:t xml:space="preserve">    </w:t>
      </w:r>
      <w:r>
        <w:t>1.1;@headings-color:</w:t>
      </w:r>
      <w:r>
        <w:rPr>
          <w:rStyle w:val="16"/>
        </w:rPr>
        <w:t xml:space="preserve">          </w:t>
      </w:r>
      <w:r>
        <w:t>inherit;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"less-variables-icons"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图标</w:t>
      </w:r>
    </w:p>
    <w:p>
      <w:pPr>
        <w:pStyle w:val="10"/>
        <w:keepNext w:val="0"/>
        <w:keepLines w:val="0"/>
        <w:widowControl/>
        <w:suppressLineNumbers w:val="0"/>
      </w:pPr>
      <w:r>
        <w:t>以下两个变量用于设置图标文件的位置和文件名。</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@icon-font-path:</w:t>
      </w:r>
      <w:r>
        <w:rPr>
          <w:rStyle w:val="16"/>
        </w:rPr>
        <w:t xml:space="preserve">          </w:t>
      </w:r>
      <w:r>
        <w:t>"../fonts/";@icon-font-name:</w:t>
      </w:r>
      <w:r>
        <w:rPr>
          <w:rStyle w:val="16"/>
        </w:rPr>
        <w:t xml:space="preserve">          </w:t>
      </w:r>
      <w:r>
        <w:t>"glyphicons-halflings-regular";</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"less-variables-components"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组件</w:t>
      </w:r>
    </w:p>
    <w:p>
      <w:pPr>
        <w:pStyle w:val="10"/>
        <w:keepNext w:val="0"/>
        <w:keepLines w:val="0"/>
        <w:widowControl/>
        <w:suppressLineNumbers w:val="0"/>
      </w:pPr>
      <w:r>
        <w:t>组件贯穿整个 Bootstrap 框架，他们通过一些变量来设置默认值。下面列出的是常用的几个。</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@padding-base-vertical:</w:t>
      </w:r>
      <w:r>
        <w:rPr>
          <w:rStyle w:val="16"/>
        </w:rPr>
        <w:t xml:space="preserve">          </w:t>
      </w:r>
      <w:r>
        <w:t>6px;@padding-base-horizontal:</w:t>
      </w:r>
      <w:r>
        <w:rPr>
          <w:rStyle w:val="16"/>
        </w:rPr>
        <w:t xml:space="preserve">        </w:t>
      </w:r>
      <w:r>
        <w:t>12px;</w:t>
      </w:r>
    </w:p>
    <w:p>
      <w:pPr>
        <w:pStyle w:val="9"/>
        <w:keepNext w:val="0"/>
        <w:keepLines w:val="0"/>
        <w:widowControl/>
        <w:suppressLineNumbers w:val="0"/>
        <w:rPr>
          <w:rStyle w:val="16"/>
        </w:rPr>
      </w:pPr>
      <w:r>
        <w:t>@padding-large-vertical:</w:t>
      </w:r>
      <w:r>
        <w:rPr>
          <w:rStyle w:val="16"/>
        </w:rPr>
        <w:t xml:space="preserve">         </w:t>
      </w:r>
      <w:r>
        <w:t>10px;@padding-large-horizontal:</w:t>
      </w:r>
      <w:r>
        <w:rPr>
          <w:rStyle w:val="16"/>
        </w:rPr>
        <w:t xml:space="preserve">       </w:t>
      </w:r>
      <w:r>
        <w:t>16px;</w:t>
      </w:r>
    </w:p>
    <w:p>
      <w:pPr>
        <w:pStyle w:val="9"/>
        <w:keepNext w:val="0"/>
        <w:keepLines w:val="0"/>
        <w:widowControl/>
        <w:suppressLineNumbers w:val="0"/>
        <w:rPr>
          <w:rStyle w:val="16"/>
        </w:rPr>
      </w:pPr>
      <w:r>
        <w:t>@padding-small-vertical:</w:t>
      </w:r>
      <w:r>
        <w:rPr>
          <w:rStyle w:val="16"/>
        </w:rPr>
        <w:t xml:space="preserve">         </w:t>
      </w:r>
      <w:r>
        <w:t>5px;@padding-small-horizontal:</w:t>
      </w:r>
      <w:r>
        <w:rPr>
          <w:rStyle w:val="16"/>
        </w:rPr>
        <w:t xml:space="preserve">       </w:t>
      </w:r>
      <w:r>
        <w:t>10px;</w:t>
      </w:r>
    </w:p>
    <w:p>
      <w:pPr>
        <w:pStyle w:val="9"/>
        <w:keepNext w:val="0"/>
        <w:keepLines w:val="0"/>
        <w:widowControl/>
        <w:suppressLineNumbers w:val="0"/>
        <w:rPr>
          <w:rStyle w:val="16"/>
        </w:rPr>
      </w:pPr>
      <w:r>
        <w:t>@padding-xs-vertical:</w:t>
      </w:r>
      <w:r>
        <w:rPr>
          <w:rStyle w:val="16"/>
        </w:rPr>
        <w:t xml:space="preserve">            </w:t>
      </w:r>
      <w:r>
        <w:t>1px;@padding-xs-horizontal:</w:t>
      </w:r>
      <w:r>
        <w:rPr>
          <w:rStyle w:val="16"/>
        </w:rPr>
        <w:t xml:space="preserve">          </w:t>
      </w:r>
      <w:r>
        <w:t>5px;</w:t>
      </w:r>
    </w:p>
    <w:p>
      <w:pPr>
        <w:pStyle w:val="9"/>
        <w:keepNext w:val="0"/>
        <w:keepLines w:val="0"/>
        <w:widowControl/>
        <w:suppressLineNumbers w:val="0"/>
        <w:rPr>
          <w:rStyle w:val="16"/>
        </w:rPr>
      </w:pPr>
      <w:r>
        <w:t>@line-height-large:</w:t>
      </w:r>
      <w:r>
        <w:rPr>
          <w:rStyle w:val="16"/>
        </w:rPr>
        <w:t xml:space="preserve">              </w:t>
      </w:r>
      <w:r>
        <w:t>1.33;@line-height-small:</w:t>
      </w:r>
      <w:r>
        <w:rPr>
          <w:rStyle w:val="16"/>
        </w:rPr>
        <w:t xml:space="preserve">              </w:t>
      </w:r>
      <w:r>
        <w:t>1.5;</w:t>
      </w:r>
    </w:p>
    <w:p>
      <w:pPr>
        <w:pStyle w:val="9"/>
        <w:keepNext w:val="0"/>
        <w:keepLines w:val="0"/>
        <w:widowControl/>
        <w:suppressLineNumbers w:val="0"/>
        <w:rPr>
          <w:rStyle w:val="16"/>
        </w:rPr>
      </w:pPr>
      <w:r>
        <w:t>@border-radius-base:</w:t>
      </w:r>
      <w:r>
        <w:rPr>
          <w:rStyle w:val="16"/>
        </w:rPr>
        <w:t xml:space="preserve">             </w:t>
      </w:r>
      <w:r>
        <w:t>4px;@border-radius-large:</w:t>
      </w:r>
      <w:r>
        <w:rPr>
          <w:rStyle w:val="16"/>
        </w:rPr>
        <w:t xml:space="preserve">            </w:t>
      </w:r>
      <w:r>
        <w:t>6px;@border-radius-small:</w:t>
      </w:r>
      <w:r>
        <w:rPr>
          <w:rStyle w:val="16"/>
        </w:rPr>
        <w:t xml:space="preserve">            </w:t>
      </w:r>
      <w:r>
        <w:t>3px;</w:t>
      </w:r>
    </w:p>
    <w:p>
      <w:pPr>
        <w:pStyle w:val="9"/>
        <w:keepNext w:val="0"/>
        <w:keepLines w:val="0"/>
        <w:widowControl/>
        <w:suppressLineNumbers w:val="0"/>
        <w:rPr>
          <w:rStyle w:val="16"/>
        </w:rPr>
      </w:pPr>
      <w:r>
        <w:t>@component-active-color:</w:t>
      </w:r>
      <w:r>
        <w:rPr>
          <w:rStyle w:val="16"/>
        </w:rPr>
        <w:t xml:space="preserve">         </w:t>
      </w:r>
      <w:r>
        <w:t>#fff;@component-active-bg:</w:t>
      </w:r>
      <w:r>
        <w:rPr>
          <w:rStyle w:val="16"/>
        </w:rPr>
        <w:t xml:space="preserve">            </w:t>
      </w:r>
      <w:r>
        <w:t>@brand-primary;</w:t>
      </w:r>
    </w:p>
    <w:p>
      <w:pPr>
        <w:pStyle w:val="9"/>
        <w:keepNext w:val="0"/>
        <w:keepLines w:val="0"/>
        <w:widowControl/>
        <w:suppressLineNumbers w:val="0"/>
      </w:pPr>
      <w:r>
        <w:t>@caret-width-base:</w:t>
      </w:r>
      <w:r>
        <w:rPr>
          <w:rStyle w:val="16"/>
        </w:rPr>
        <w:t xml:space="preserve">               </w:t>
      </w:r>
      <w:r>
        <w:t>4px;@caret-width-large:</w:t>
      </w:r>
      <w:r>
        <w:rPr>
          <w:rStyle w:val="16"/>
        </w:rPr>
        <w:t xml:space="preserve">              </w:t>
      </w:r>
      <w:r>
        <w:t>5px;</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"less-mixins-vendor"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特定浏览器厂商的 mixin</w:t>
      </w:r>
    </w:p>
    <w:p>
      <w:pPr>
        <w:pStyle w:val="10"/>
        <w:keepNext w:val="0"/>
        <w:keepLines w:val="0"/>
        <w:widowControl/>
        <w:suppressLineNumbers w:val="0"/>
      </w:pPr>
      <w:r>
        <w:t>特定浏览器厂商的 mixin 用于为不同厂商的浏览器使用相应的 CSS 属性前缀来支持各厂商的浏览器。</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"less-mixins-box-sizing"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Box-sizing</w:t>
      </w:r>
    </w:p>
    <w:p>
      <w:pPr>
        <w:pStyle w:val="10"/>
        <w:keepNext w:val="0"/>
        <w:keepLines w:val="0"/>
        <w:widowControl/>
        <w:suppressLineNumbers w:val="0"/>
      </w:pPr>
      <w:r>
        <w:t xml:space="preserve">通过这一个 mixin 来为所有组件设置盒模型。请参考这篇 </w:t>
      </w:r>
      <w:r>
        <w:fldChar w:fldCharType="begin"/>
      </w:r>
      <w:r>
        <w:instrText xml:space="preserve"> HYPERLINK "https://developer.mozilla.org/en-US/docs/CSS/box-sizing" \t "http://v3.bootcss.com/css/_blank" </w:instrText>
      </w:r>
      <w:r>
        <w:fldChar w:fldCharType="separate"/>
      </w:r>
      <w:r>
        <w:rPr>
          <w:rStyle w:val="15"/>
        </w:rPr>
        <w:t>来自 Mozilla 的文章</w:t>
      </w:r>
      <w:r>
        <w:fldChar w:fldCharType="end"/>
      </w:r>
      <w:r>
        <w:t>。</w:t>
      </w:r>
    </w:p>
    <w:p>
      <w:pPr>
        <w:pStyle w:val="10"/>
        <w:keepNext w:val="0"/>
        <w:keepLines w:val="0"/>
        <w:widowControl/>
        <w:suppressLineNumbers w:val="0"/>
      </w:pPr>
      <w:r>
        <w:t xml:space="preserve">此 mixin 从 v3.2.0 版本开始就被列为 </w:t>
      </w:r>
      <w:r>
        <w:rPr>
          <w:rStyle w:val="12"/>
        </w:rPr>
        <w:t>不建议使用</w:t>
      </w:r>
      <w:r>
        <w:t xml:space="preserve"> 了，取而代之的是使用 Autoprefixer。为了保持向后兼容，在 v4 版本之前，Bootstrap 将在内部继续使用这些 mixin。</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.box-sizing(@box-model)</w:t>
      </w:r>
      <w:r>
        <w:rPr>
          <w:rStyle w:val="16"/>
        </w:rPr>
        <w:t xml:space="preserve"> </w:t>
      </w:r>
      <w:r>
        <w:t>{</w:t>
      </w:r>
    </w:p>
    <w:p>
      <w:pPr>
        <w:pStyle w:val="9"/>
        <w:keepNext w:val="0"/>
        <w:keepLines w:val="0"/>
        <w:widowControl/>
        <w:suppressLineNumbers w:val="0"/>
      </w:pPr>
      <w:r>
        <w:rPr>
          <w:rStyle w:val="16"/>
        </w:rPr>
        <w:t xml:space="preserve">  </w:t>
      </w:r>
      <w:r>
        <w:t>-webkit-box-sizing:</w:t>
      </w:r>
      <w:r>
        <w:rPr>
          <w:rStyle w:val="16"/>
        </w:rPr>
        <w:t xml:space="preserve"> </w:t>
      </w:r>
      <w:r>
        <w:t>@box-model;</w:t>
      </w:r>
      <w:r>
        <w:rPr>
          <w:rStyle w:val="16"/>
        </w:rPr>
        <w:t xml:space="preserve"> </w:t>
      </w:r>
      <w:r>
        <w:t>// Safari &lt;= 5</w:t>
      </w:r>
      <w:r>
        <w:rPr>
          <w:rStyle w:val="16"/>
        </w:rPr>
        <w:t xml:space="preserve">     </w:t>
      </w:r>
      <w:r>
        <w:t>-moz-box-sizing:</w:t>
      </w:r>
      <w:r>
        <w:rPr>
          <w:rStyle w:val="16"/>
        </w:rPr>
        <w:t xml:space="preserve"> </w:t>
      </w:r>
      <w:r>
        <w:t>@box-model;</w:t>
      </w:r>
      <w:r>
        <w:rPr>
          <w:rStyle w:val="16"/>
        </w:rPr>
        <w:t xml:space="preserve"> </w:t>
      </w:r>
      <w:r>
        <w:t>// Firefox &lt;= 19</w:t>
      </w:r>
      <w:r>
        <w:rPr>
          <w:rStyle w:val="16"/>
        </w:rPr>
        <w:t xml:space="preserve">          </w:t>
      </w:r>
      <w:r>
        <w:t>box-sizing:</w:t>
      </w:r>
      <w:r>
        <w:rPr>
          <w:rStyle w:val="16"/>
        </w:rPr>
        <w:t xml:space="preserve"> </w:t>
      </w:r>
      <w:r>
        <w:t>@box-model;}</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"less-mixins-rounded-corners"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圆角</w:t>
      </w:r>
    </w:p>
    <w:p>
      <w:pPr>
        <w:pStyle w:val="10"/>
        <w:keepNext w:val="0"/>
        <w:keepLines w:val="0"/>
        <w:widowControl/>
        <w:suppressLineNumbers w:val="0"/>
      </w:pPr>
      <w:r>
        <w:t xml:space="preserve">现在，所有现代浏览器都支持不带厂商前缀的 </w:t>
      </w:r>
      <w:r>
        <w:rPr>
          <w:rStyle w:val="16"/>
        </w:rPr>
        <w:t>border-radius</w:t>
      </w:r>
      <w:r>
        <w:t xml:space="preserve"> 属性了。有鉴于此，我们没有提供 </w:t>
      </w:r>
      <w:r>
        <w:rPr>
          <w:rStyle w:val="16"/>
        </w:rPr>
        <w:t>.border-radius()</w:t>
      </w:r>
      <w:r>
        <w:t xml:space="preserve"> mixin，但是，Bootstrap does 提供了用于快速设置同一侧圆角的 mixin 。</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.border-top-radius(@radius)</w:t>
      </w:r>
      <w:r>
        <w:rPr>
          <w:rStyle w:val="16"/>
        </w:rPr>
        <w:t xml:space="preserve"> </w:t>
      </w:r>
      <w:r>
        <w:t>{</w:t>
      </w:r>
    </w:p>
    <w:p>
      <w:pPr>
        <w:pStyle w:val="9"/>
        <w:keepNext w:val="0"/>
        <w:keepLines w:val="0"/>
        <w:widowControl/>
        <w:suppressLineNumbers w:val="0"/>
        <w:rPr>
          <w:rStyle w:val="16"/>
        </w:rPr>
      </w:pPr>
      <w:r>
        <w:rPr>
          <w:rStyle w:val="16"/>
        </w:rPr>
        <w:t xml:space="preserve">  </w:t>
      </w:r>
      <w:r>
        <w:t>border-top-right-radius:</w:t>
      </w:r>
      <w:r>
        <w:rPr>
          <w:rStyle w:val="16"/>
        </w:rPr>
        <w:t xml:space="preserve"> </w:t>
      </w:r>
      <w:r>
        <w:t>@radius;</w:t>
      </w:r>
    </w:p>
    <w:p>
      <w:pPr>
        <w:pStyle w:val="9"/>
        <w:keepNext w:val="0"/>
        <w:keepLines w:val="0"/>
        <w:widowControl/>
        <w:suppressLineNumbers w:val="0"/>
        <w:rPr>
          <w:rStyle w:val="16"/>
        </w:rPr>
      </w:pPr>
      <w:r>
        <w:rPr>
          <w:rStyle w:val="16"/>
        </w:rPr>
        <w:t xml:space="preserve">   </w:t>
      </w:r>
      <w:r>
        <w:t>border-top-left-radius:</w:t>
      </w:r>
      <w:r>
        <w:rPr>
          <w:rStyle w:val="16"/>
        </w:rPr>
        <w:t xml:space="preserve"> </w:t>
      </w:r>
      <w:r>
        <w:t>@radius;}.border-right-radius(@radius)</w:t>
      </w:r>
      <w:r>
        <w:rPr>
          <w:rStyle w:val="16"/>
        </w:rPr>
        <w:t xml:space="preserve"> </w:t>
      </w:r>
      <w:r>
        <w:t>{</w:t>
      </w:r>
    </w:p>
    <w:p>
      <w:pPr>
        <w:pStyle w:val="9"/>
        <w:keepNext w:val="0"/>
        <w:keepLines w:val="0"/>
        <w:widowControl/>
        <w:suppressLineNumbers w:val="0"/>
        <w:rPr>
          <w:rStyle w:val="16"/>
        </w:rPr>
      </w:pPr>
      <w:r>
        <w:rPr>
          <w:rStyle w:val="16"/>
        </w:rPr>
        <w:t xml:space="preserve">  </w:t>
      </w:r>
      <w:r>
        <w:t>border-bottom-right-radius:</w:t>
      </w:r>
      <w:r>
        <w:rPr>
          <w:rStyle w:val="16"/>
        </w:rPr>
        <w:t xml:space="preserve"> </w:t>
      </w:r>
      <w:r>
        <w:t>@radius;</w:t>
      </w:r>
    </w:p>
    <w:p>
      <w:pPr>
        <w:pStyle w:val="9"/>
        <w:keepNext w:val="0"/>
        <w:keepLines w:val="0"/>
        <w:widowControl/>
        <w:suppressLineNumbers w:val="0"/>
        <w:rPr>
          <w:rStyle w:val="16"/>
        </w:rPr>
      </w:pPr>
      <w:r>
        <w:rPr>
          <w:rStyle w:val="16"/>
        </w:rPr>
        <w:t xml:space="preserve">     </w:t>
      </w:r>
      <w:r>
        <w:t>border-top-right-radius:</w:t>
      </w:r>
      <w:r>
        <w:rPr>
          <w:rStyle w:val="16"/>
        </w:rPr>
        <w:t xml:space="preserve"> </w:t>
      </w:r>
      <w:r>
        <w:t>@radius;}.border-bottom-radius(@radius)</w:t>
      </w:r>
      <w:r>
        <w:rPr>
          <w:rStyle w:val="16"/>
        </w:rPr>
        <w:t xml:space="preserve"> </w:t>
      </w:r>
      <w:r>
        <w:t>{</w:t>
      </w:r>
    </w:p>
    <w:p>
      <w:pPr>
        <w:pStyle w:val="9"/>
        <w:keepNext w:val="0"/>
        <w:keepLines w:val="0"/>
        <w:widowControl/>
        <w:suppressLineNumbers w:val="0"/>
        <w:rPr>
          <w:rStyle w:val="16"/>
        </w:rPr>
      </w:pPr>
      <w:r>
        <w:rPr>
          <w:rStyle w:val="16"/>
        </w:rPr>
        <w:t xml:space="preserve">  </w:t>
      </w:r>
      <w:r>
        <w:t>border-bottom-right-radius:</w:t>
      </w:r>
      <w:r>
        <w:rPr>
          <w:rStyle w:val="16"/>
        </w:rPr>
        <w:t xml:space="preserve"> </w:t>
      </w:r>
      <w:r>
        <w:t>@radius;</w:t>
      </w:r>
    </w:p>
    <w:p>
      <w:pPr>
        <w:pStyle w:val="9"/>
        <w:keepNext w:val="0"/>
        <w:keepLines w:val="0"/>
        <w:widowControl/>
        <w:suppressLineNumbers w:val="0"/>
        <w:rPr>
          <w:rStyle w:val="16"/>
        </w:rPr>
      </w:pPr>
      <w:r>
        <w:rPr>
          <w:rStyle w:val="16"/>
        </w:rPr>
        <w:t xml:space="preserve">   </w:t>
      </w:r>
      <w:r>
        <w:t>border-bottom-left-radius:</w:t>
      </w:r>
      <w:r>
        <w:rPr>
          <w:rStyle w:val="16"/>
        </w:rPr>
        <w:t xml:space="preserve"> </w:t>
      </w:r>
      <w:r>
        <w:t>@radius;}.border-left-radius(@radius)</w:t>
      </w:r>
      <w:r>
        <w:rPr>
          <w:rStyle w:val="16"/>
        </w:rPr>
        <w:t xml:space="preserve"> </w:t>
      </w:r>
      <w:r>
        <w:t>{</w:t>
      </w:r>
    </w:p>
    <w:p>
      <w:pPr>
        <w:pStyle w:val="9"/>
        <w:keepNext w:val="0"/>
        <w:keepLines w:val="0"/>
        <w:widowControl/>
        <w:suppressLineNumbers w:val="0"/>
        <w:rPr>
          <w:rStyle w:val="16"/>
        </w:rPr>
      </w:pPr>
      <w:r>
        <w:rPr>
          <w:rStyle w:val="16"/>
        </w:rPr>
        <w:t xml:space="preserve">  </w:t>
      </w:r>
      <w:r>
        <w:t>border-bottom-left-radius:</w:t>
      </w:r>
      <w:r>
        <w:rPr>
          <w:rStyle w:val="16"/>
        </w:rPr>
        <w:t xml:space="preserve"> </w:t>
      </w:r>
      <w:r>
        <w:t>@radius;</w:t>
      </w:r>
    </w:p>
    <w:p>
      <w:pPr>
        <w:pStyle w:val="9"/>
        <w:keepNext w:val="0"/>
        <w:keepLines w:val="0"/>
        <w:widowControl/>
        <w:suppressLineNumbers w:val="0"/>
      </w:pPr>
      <w:r>
        <w:rPr>
          <w:rStyle w:val="16"/>
        </w:rPr>
        <w:t xml:space="preserve">     </w:t>
      </w:r>
      <w:r>
        <w:t>border-top-left-radius:</w:t>
      </w:r>
      <w:r>
        <w:rPr>
          <w:rStyle w:val="16"/>
        </w:rPr>
        <w:t xml:space="preserve"> </w:t>
      </w:r>
      <w:r>
        <w:t>@radius;}</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"less-mixins-box-shadow"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Box (Drop) 隐形</w:t>
      </w:r>
    </w:p>
    <w:p>
      <w:pPr>
        <w:pStyle w:val="10"/>
        <w:keepNext w:val="0"/>
        <w:keepLines w:val="0"/>
        <w:widowControl/>
        <w:suppressLineNumbers w:val="0"/>
      </w:pPr>
      <w:r>
        <w:t xml:space="preserve">如果你的目标用户使用的是最新版本和更高级的浏览器和设备，只需单独使用 </w:t>
      </w:r>
      <w:r>
        <w:rPr>
          <w:rStyle w:val="16"/>
        </w:rPr>
        <w:t>box-shadow</w:t>
      </w:r>
      <w:r>
        <w:t xml:space="preserve"> 属性即可。如果你需要兼容较老的 Android (低于 v4) 和 iOS 设备 (低于 iOS 5)，可以使用下面这个 </w:t>
      </w:r>
      <w:r>
        <w:rPr>
          <w:rStyle w:val="12"/>
        </w:rPr>
        <w:t>不建议使用</w:t>
      </w:r>
      <w:r>
        <w:t xml:space="preserve"> 的 mixin，便于帮你添加 </w:t>
      </w:r>
      <w:r>
        <w:rPr>
          <w:rStyle w:val="16"/>
        </w:rPr>
        <w:t>-webkit</w:t>
      </w:r>
      <w:r>
        <w:t xml:space="preserve"> 前缀。</w:t>
      </w:r>
    </w:p>
    <w:p>
      <w:pPr>
        <w:pStyle w:val="10"/>
        <w:keepNext w:val="0"/>
        <w:keepLines w:val="0"/>
        <w:widowControl/>
        <w:suppressLineNumbers w:val="0"/>
      </w:pPr>
      <w:r>
        <w:t xml:space="preserve">由于 Bootstrap 并未官方提供对过时（不支持标准属性）平台的支持，此 mixin 从 v3.1.0 版本期就 </w:t>
      </w:r>
      <w:r>
        <w:rPr>
          <w:rStyle w:val="12"/>
        </w:rPr>
        <w:t>不建议使用</w:t>
      </w:r>
      <w:r>
        <w:t xml:space="preserve"> 了。为了保持向后兼容，Bootstrap 将继续在内部使用此 mixin， 直到 Bootstrap v4。</w:t>
      </w:r>
    </w:p>
    <w:p>
      <w:pPr>
        <w:pStyle w:val="10"/>
        <w:keepNext w:val="0"/>
        <w:keepLines w:val="0"/>
        <w:widowControl/>
        <w:suppressLineNumbers w:val="0"/>
      </w:pPr>
      <w:r>
        <w:t xml:space="preserve">在设置 box 阴影时务必使用 </w:t>
      </w:r>
      <w:r>
        <w:rPr>
          <w:rStyle w:val="16"/>
        </w:rPr>
        <w:t>rgba()</w:t>
      </w:r>
      <w:r>
        <w:t xml:space="preserve"> 颜色，这样可以使他们尽可能地与背景无缝融入。</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.box-shadow(@shadow:</w:t>
      </w:r>
      <w:r>
        <w:rPr>
          <w:rStyle w:val="16"/>
        </w:rPr>
        <w:t xml:space="preserve"> </w:t>
      </w:r>
      <w:r>
        <w:t>0</w:t>
      </w:r>
      <w:r>
        <w:rPr>
          <w:rStyle w:val="16"/>
        </w:rPr>
        <w:t xml:space="preserve"> </w:t>
      </w:r>
      <w:r>
        <w:t>1px</w:t>
      </w:r>
      <w:r>
        <w:rPr>
          <w:rStyle w:val="16"/>
        </w:rPr>
        <w:t xml:space="preserve"> </w:t>
      </w:r>
      <w:r>
        <w:t>3px</w:t>
      </w:r>
      <w:r>
        <w:rPr>
          <w:rStyle w:val="16"/>
        </w:rPr>
        <w:t xml:space="preserve"> </w:t>
      </w:r>
      <w:r>
        <w:t>rgba(0,0,0,.25))</w:t>
      </w:r>
      <w:r>
        <w:rPr>
          <w:rStyle w:val="16"/>
        </w:rPr>
        <w:t xml:space="preserve"> </w:t>
      </w:r>
      <w:r>
        <w:t>{</w:t>
      </w:r>
    </w:p>
    <w:p>
      <w:pPr>
        <w:pStyle w:val="9"/>
        <w:keepNext w:val="0"/>
        <w:keepLines w:val="0"/>
        <w:widowControl/>
        <w:suppressLineNumbers w:val="0"/>
      </w:pPr>
      <w:r>
        <w:rPr>
          <w:rStyle w:val="16"/>
        </w:rPr>
        <w:t xml:space="preserve">  </w:t>
      </w:r>
      <w:r>
        <w:t>-webkit-box-shadow:</w:t>
      </w:r>
      <w:r>
        <w:rPr>
          <w:rStyle w:val="16"/>
        </w:rPr>
        <w:t xml:space="preserve"> </w:t>
      </w:r>
      <w:r>
        <w:t>@shadow;</w:t>
      </w:r>
      <w:r>
        <w:rPr>
          <w:rStyle w:val="16"/>
        </w:rPr>
        <w:t xml:space="preserve"> </w:t>
      </w:r>
      <w:r>
        <w:t>// iOS &lt;4.3 &amp; Android &lt;4.1</w:t>
      </w:r>
      <w:r>
        <w:rPr>
          <w:rStyle w:val="16"/>
        </w:rPr>
        <w:t xml:space="preserve">          </w:t>
      </w:r>
      <w:r>
        <w:t>box-shadow:</w:t>
      </w:r>
      <w:r>
        <w:rPr>
          <w:rStyle w:val="16"/>
        </w:rPr>
        <w:t xml:space="preserve"> </w:t>
      </w:r>
      <w:r>
        <w:t>@shadow;}</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"less-mixins-transitions"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过渡效果</w:t>
      </w:r>
    </w:p>
    <w:p>
      <w:pPr>
        <w:pStyle w:val="10"/>
        <w:keepNext w:val="0"/>
        <w:keepLines w:val="0"/>
        <w:widowControl/>
        <w:suppressLineNumbers w:val="0"/>
      </w:pPr>
      <w:r>
        <w:t>有多个 mixin 供你灵活使用。可以一次性设置所有的过渡效果的属性，或者根据需要只是指定延时和持续时间。</w:t>
      </w:r>
    </w:p>
    <w:p>
      <w:pPr>
        <w:pStyle w:val="10"/>
        <w:keepNext w:val="0"/>
        <w:keepLines w:val="0"/>
        <w:widowControl/>
        <w:suppressLineNumbers w:val="0"/>
      </w:pPr>
      <w:r>
        <w:t xml:space="preserve">此 mixin 从 v3.2.0 版本开始就被列为 </w:t>
      </w:r>
      <w:r>
        <w:rPr>
          <w:rStyle w:val="12"/>
        </w:rPr>
        <w:t>不建议使用</w:t>
      </w:r>
      <w:r>
        <w:t xml:space="preserve"> 了，取而代之的是使用 Autoprefixer。为了保持向后兼容，在 v4 版本之前，Bootstrap 将在内部继续使用这些 mixin。</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.transition(@transition)</w:t>
      </w:r>
      <w:r>
        <w:rPr>
          <w:rStyle w:val="16"/>
        </w:rPr>
        <w:t xml:space="preserve"> </w:t>
      </w:r>
      <w:r>
        <w:t>{</w:t>
      </w:r>
    </w:p>
    <w:p>
      <w:pPr>
        <w:pStyle w:val="9"/>
        <w:keepNext w:val="0"/>
        <w:keepLines w:val="0"/>
        <w:widowControl/>
        <w:suppressLineNumbers w:val="0"/>
        <w:rPr>
          <w:rStyle w:val="16"/>
        </w:rPr>
      </w:pPr>
      <w:r>
        <w:rPr>
          <w:rStyle w:val="16"/>
        </w:rPr>
        <w:t xml:space="preserve">  </w:t>
      </w:r>
      <w:r>
        <w:t>-webkit-transition:</w:t>
      </w:r>
      <w:r>
        <w:rPr>
          <w:rStyle w:val="16"/>
        </w:rPr>
        <w:t xml:space="preserve"> </w:t>
      </w:r>
      <w:r>
        <w:t>@transition;</w:t>
      </w:r>
    </w:p>
    <w:p>
      <w:pPr>
        <w:pStyle w:val="9"/>
        <w:keepNext w:val="0"/>
        <w:keepLines w:val="0"/>
        <w:widowControl/>
        <w:suppressLineNumbers w:val="0"/>
        <w:rPr>
          <w:rStyle w:val="16"/>
        </w:rPr>
      </w:pPr>
      <w:r>
        <w:rPr>
          <w:rStyle w:val="16"/>
        </w:rPr>
        <w:t xml:space="preserve">          </w:t>
      </w:r>
      <w:r>
        <w:t>transition:</w:t>
      </w:r>
      <w:r>
        <w:rPr>
          <w:rStyle w:val="16"/>
        </w:rPr>
        <w:t xml:space="preserve"> </w:t>
      </w:r>
      <w:r>
        <w:t>@transition;}.transition-property(@transition-property)</w:t>
      </w:r>
      <w:r>
        <w:rPr>
          <w:rStyle w:val="16"/>
        </w:rPr>
        <w:t xml:space="preserve"> </w:t>
      </w:r>
      <w:r>
        <w:t>{</w:t>
      </w:r>
    </w:p>
    <w:p>
      <w:pPr>
        <w:pStyle w:val="9"/>
        <w:keepNext w:val="0"/>
        <w:keepLines w:val="0"/>
        <w:widowControl/>
        <w:suppressLineNumbers w:val="0"/>
        <w:rPr>
          <w:rStyle w:val="16"/>
        </w:rPr>
      </w:pPr>
      <w:r>
        <w:rPr>
          <w:rStyle w:val="16"/>
        </w:rPr>
        <w:t xml:space="preserve">  </w:t>
      </w:r>
      <w:r>
        <w:t>-webkit-transition-property:</w:t>
      </w:r>
      <w:r>
        <w:rPr>
          <w:rStyle w:val="16"/>
        </w:rPr>
        <w:t xml:space="preserve"> </w:t>
      </w:r>
      <w:r>
        <w:t>@transition-property;</w:t>
      </w:r>
    </w:p>
    <w:p>
      <w:pPr>
        <w:pStyle w:val="9"/>
        <w:keepNext w:val="0"/>
        <w:keepLines w:val="0"/>
        <w:widowControl/>
        <w:suppressLineNumbers w:val="0"/>
        <w:rPr>
          <w:rStyle w:val="16"/>
        </w:rPr>
      </w:pPr>
      <w:r>
        <w:rPr>
          <w:rStyle w:val="16"/>
        </w:rPr>
        <w:t xml:space="preserve">          </w:t>
      </w:r>
      <w:r>
        <w:t>transition-property:</w:t>
      </w:r>
      <w:r>
        <w:rPr>
          <w:rStyle w:val="16"/>
        </w:rPr>
        <w:t xml:space="preserve"> </w:t>
      </w:r>
      <w:r>
        <w:t>@transition-property;}.transition-delay(@transition-delay)</w:t>
      </w:r>
      <w:r>
        <w:rPr>
          <w:rStyle w:val="16"/>
        </w:rPr>
        <w:t xml:space="preserve"> </w:t>
      </w:r>
      <w:r>
        <w:t>{</w:t>
      </w:r>
    </w:p>
    <w:p>
      <w:pPr>
        <w:pStyle w:val="9"/>
        <w:keepNext w:val="0"/>
        <w:keepLines w:val="0"/>
        <w:widowControl/>
        <w:suppressLineNumbers w:val="0"/>
        <w:rPr>
          <w:rStyle w:val="16"/>
        </w:rPr>
      </w:pPr>
      <w:r>
        <w:rPr>
          <w:rStyle w:val="16"/>
        </w:rPr>
        <w:t xml:space="preserve">  </w:t>
      </w:r>
      <w:r>
        <w:t>-webkit-transition-delay:</w:t>
      </w:r>
      <w:r>
        <w:rPr>
          <w:rStyle w:val="16"/>
        </w:rPr>
        <w:t xml:space="preserve"> </w:t>
      </w:r>
      <w:r>
        <w:t>@transition-delay;</w:t>
      </w:r>
    </w:p>
    <w:p>
      <w:pPr>
        <w:pStyle w:val="9"/>
        <w:keepNext w:val="0"/>
        <w:keepLines w:val="0"/>
        <w:widowControl/>
        <w:suppressLineNumbers w:val="0"/>
        <w:rPr>
          <w:rStyle w:val="16"/>
        </w:rPr>
      </w:pPr>
      <w:r>
        <w:rPr>
          <w:rStyle w:val="16"/>
        </w:rPr>
        <w:t xml:space="preserve">          </w:t>
      </w:r>
      <w:r>
        <w:t>transition-delay:</w:t>
      </w:r>
      <w:r>
        <w:rPr>
          <w:rStyle w:val="16"/>
        </w:rPr>
        <w:t xml:space="preserve"> </w:t>
      </w:r>
      <w:r>
        <w:t>@transition-delay;}.transition-duration(@transition-duration)</w:t>
      </w:r>
      <w:r>
        <w:rPr>
          <w:rStyle w:val="16"/>
        </w:rPr>
        <w:t xml:space="preserve"> </w:t>
      </w:r>
      <w:r>
        <w:t>{</w:t>
      </w:r>
    </w:p>
    <w:p>
      <w:pPr>
        <w:pStyle w:val="9"/>
        <w:keepNext w:val="0"/>
        <w:keepLines w:val="0"/>
        <w:widowControl/>
        <w:suppressLineNumbers w:val="0"/>
        <w:rPr>
          <w:rStyle w:val="16"/>
        </w:rPr>
      </w:pPr>
      <w:r>
        <w:rPr>
          <w:rStyle w:val="16"/>
        </w:rPr>
        <w:t xml:space="preserve">  </w:t>
      </w:r>
      <w:r>
        <w:t>-webkit-transition-duration:</w:t>
      </w:r>
      <w:r>
        <w:rPr>
          <w:rStyle w:val="16"/>
        </w:rPr>
        <w:t xml:space="preserve"> </w:t>
      </w:r>
      <w:r>
        <w:t>@transition-duration;</w:t>
      </w:r>
    </w:p>
    <w:p>
      <w:pPr>
        <w:pStyle w:val="9"/>
        <w:keepNext w:val="0"/>
        <w:keepLines w:val="0"/>
        <w:widowControl/>
        <w:suppressLineNumbers w:val="0"/>
        <w:rPr>
          <w:rStyle w:val="16"/>
        </w:rPr>
      </w:pPr>
      <w:r>
        <w:rPr>
          <w:rStyle w:val="16"/>
        </w:rPr>
        <w:t xml:space="preserve">          </w:t>
      </w:r>
      <w:r>
        <w:t>transition-duration:</w:t>
      </w:r>
      <w:r>
        <w:rPr>
          <w:rStyle w:val="16"/>
        </w:rPr>
        <w:t xml:space="preserve"> </w:t>
      </w:r>
      <w:r>
        <w:t>@transition-duration;}.transition-timing-function(@timing-function)</w:t>
      </w:r>
      <w:r>
        <w:rPr>
          <w:rStyle w:val="16"/>
        </w:rPr>
        <w:t xml:space="preserve"> </w:t>
      </w:r>
      <w:r>
        <w:t>{</w:t>
      </w:r>
    </w:p>
    <w:p>
      <w:pPr>
        <w:pStyle w:val="9"/>
        <w:keepNext w:val="0"/>
        <w:keepLines w:val="0"/>
        <w:widowControl/>
        <w:suppressLineNumbers w:val="0"/>
        <w:rPr>
          <w:rStyle w:val="16"/>
        </w:rPr>
      </w:pPr>
      <w:r>
        <w:rPr>
          <w:rStyle w:val="16"/>
        </w:rPr>
        <w:t xml:space="preserve">  </w:t>
      </w:r>
      <w:r>
        <w:t>-webkit-transition-timing-function:</w:t>
      </w:r>
      <w:r>
        <w:rPr>
          <w:rStyle w:val="16"/>
        </w:rPr>
        <w:t xml:space="preserve"> </w:t>
      </w:r>
      <w:r>
        <w:t>@timing-function;</w:t>
      </w:r>
    </w:p>
    <w:p>
      <w:pPr>
        <w:pStyle w:val="9"/>
        <w:keepNext w:val="0"/>
        <w:keepLines w:val="0"/>
        <w:widowControl/>
        <w:suppressLineNumbers w:val="0"/>
        <w:rPr>
          <w:rStyle w:val="16"/>
        </w:rPr>
      </w:pPr>
      <w:r>
        <w:rPr>
          <w:rStyle w:val="16"/>
        </w:rPr>
        <w:t xml:space="preserve">          </w:t>
      </w:r>
      <w:r>
        <w:t>transition-timing-function:</w:t>
      </w:r>
      <w:r>
        <w:rPr>
          <w:rStyle w:val="16"/>
        </w:rPr>
        <w:t xml:space="preserve"> </w:t>
      </w:r>
      <w:r>
        <w:t>@timing-function;}.transition-transform(@transition)</w:t>
      </w:r>
      <w:r>
        <w:rPr>
          <w:rStyle w:val="16"/>
        </w:rPr>
        <w:t xml:space="preserve"> </w:t>
      </w:r>
      <w:r>
        <w:t>{</w:t>
      </w:r>
    </w:p>
    <w:p>
      <w:pPr>
        <w:pStyle w:val="9"/>
        <w:keepNext w:val="0"/>
        <w:keepLines w:val="0"/>
        <w:widowControl/>
        <w:suppressLineNumbers w:val="0"/>
        <w:rPr>
          <w:rStyle w:val="16"/>
        </w:rPr>
      </w:pPr>
      <w:r>
        <w:rPr>
          <w:rStyle w:val="16"/>
        </w:rPr>
        <w:t xml:space="preserve">  </w:t>
      </w:r>
      <w:r>
        <w:t>-webkit-transition:</w:t>
      </w:r>
      <w:r>
        <w:rPr>
          <w:rStyle w:val="16"/>
        </w:rPr>
        <w:t xml:space="preserve"> </w:t>
      </w:r>
      <w:r>
        <w:t>-webkit-transform</w:t>
      </w:r>
      <w:r>
        <w:rPr>
          <w:rStyle w:val="16"/>
        </w:rPr>
        <w:t xml:space="preserve"> </w:t>
      </w:r>
      <w:r>
        <w:t>@transition;</w:t>
      </w:r>
    </w:p>
    <w:p>
      <w:pPr>
        <w:pStyle w:val="9"/>
        <w:keepNext w:val="0"/>
        <w:keepLines w:val="0"/>
        <w:widowControl/>
        <w:suppressLineNumbers w:val="0"/>
        <w:rPr>
          <w:rStyle w:val="16"/>
        </w:rPr>
      </w:pPr>
      <w:r>
        <w:rPr>
          <w:rStyle w:val="16"/>
        </w:rPr>
        <w:t xml:space="preserve">     </w:t>
      </w:r>
      <w:r>
        <w:t>-moz-transition:</w:t>
      </w:r>
      <w:r>
        <w:rPr>
          <w:rStyle w:val="16"/>
        </w:rPr>
        <w:t xml:space="preserve"> </w:t>
      </w:r>
      <w:r>
        <w:t>-moz-transform</w:t>
      </w:r>
      <w:r>
        <w:rPr>
          <w:rStyle w:val="16"/>
        </w:rPr>
        <w:t xml:space="preserve"> </w:t>
      </w:r>
      <w:r>
        <w:t>@transition;</w:t>
      </w:r>
    </w:p>
    <w:p>
      <w:pPr>
        <w:pStyle w:val="9"/>
        <w:keepNext w:val="0"/>
        <w:keepLines w:val="0"/>
        <w:widowControl/>
        <w:suppressLineNumbers w:val="0"/>
        <w:rPr>
          <w:rStyle w:val="16"/>
        </w:rPr>
      </w:pPr>
      <w:r>
        <w:rPr>
          <w:rStyle w:val="16"/>
        </w:rPr>
        <w:t xml:space="preserve">       </w:t>
      </w:r>
      <w:r>
        <w:t>-o-transition:</w:t>
      </w:r>
      <w:r>
        <w:rPr>
          <w:rStyle w:val="16"/>
        </w:rPr>
        <w:t xml:space="preserve"> </w:t>
      </w:r>
      <w:r>
        <w:t>-o-transform</w:t>
      </w:r>
      <w:r>
        <w:rPr>
          <w:rStyle w:val="16"/>
        </w:rPr>
        <w:t xml:space="preserve"> </w:t>
      </w:r>
      <w:r>
        <w:t>@transition;</w:t>
      </w:r>
    </w:p>
    <w:p>
      <w:pPr>
        <w:pStyle w:val="9"/>
        <w:keepNext w:val="0"/>
        <w:keepLines w:val="0"/>
        <w:widowControl/>
        <w:suppressLineNumbers w:val="0"/>
      </w:pPr>
      <w:r>
        <w:rPr>
          <w:rStyle w:val="16"/>
        </w:rPr>
        <w:t xml:space="preserve">          </w:t>
      </w:r>
      <w:r>
        <w:t>transition:</w:t>
      </w:r>
      <w:r>
        <w:rPr>
          <w:rStyle w:val="16"/>
        </w:rPr>
        <w:t xml:space="preserve"> </w:t>
      </w:r>
      <w:r>
        <w:t>transform</w:t>
      </w:r>
      <w:r>
        <w:rPr>
          <w:rStyle w:val="16"/>
        </w:rPr>
        <w:t xml:space="preserve"> </w:t>
      </w:r>
      <w:r>
        <w:t>@transition;}</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"less-mixins-transformations"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变形</w:t>
      </w:r>
    </w:p>
    <w:p>
      <w:pPr>
        <w:pStyle w:val="10"/>
        <w:keepNext w:val="0"/>
        <w:keepLines w:val="0"/>
        <w:widowControl/>
        <w:suppressLineNumbers w:val="0"/>
      </w:pPr>
      <w:r>
        <w:t>旋转、缩放、平移（移动）或倾斜任何对象。</w:t>
      </w:r>
    </w:p>
    <w:p>
      <w:pPr>
        <w:pStyle w:val="10"/>
        <w:keepNext w:val="0"/>
        <w:keepLines w:val="0"/>
        <w:widowControl/>
        <w:suppressLineNumbers w:val="0"/>
      </w:pPr>
      <w:r>
        <w:t xml:space="preserve">此 mixin 从 v3.2.0 版本开始就被列为 </w:t>
      </w:r>
      <w:r>
        <w:rPr>
          <w:rStyle w:val="12"/>
        </w:rPr>
        <w:t>不建议使用</w:t>
      </w:r>
      <w:r>
        <w:t xml:space="preserve"> 了，取而代之的是使用 Autoprefixer。为了保持向后兼容，在 v4 版本之前，Bootstrap 将在内部继续使用这些 mixin。</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.rotate(@degrees)</w:t>
      </w:r>
      <w:r>
        <w:rPr>
          <w:rStyle w:val="16"/>
        </w:rPr>
        <w:t xml:space="preserve"> </w:t>
      </w:r>
      <w:r>
        <w:t>{</w:t>
      </w:r>
    </w:p>
    <w:p>
      <w:pPr>
        <w:pStyle w:val="9"/>
        <w:keepNext w:val="0"/>
        <w:keepLines w:val="0"/>
        <w:widowControl/>
        <w:suppressLineNumbers w:val="0"/>
        <w:rPr>
          <w:rStyle w:val="16"/>
        </w:rPr>
      </w:pPr>
      <w:r>
        <w:rPr>
          <w:rStyle w:val="16"/>
        </w:rPr>
        <w:t xml:space="preserve">  </w:t>
      </w:r>
      <w:r>
        <w:t>-webkit-transform:</w:t>
      </w:r>
      <w:r>
        <w:rPr>
          <w:rStyle w:val="16"/>
        </w:rPr>
        <w:t xml:space="preserve"> </w:t>
      </w:r>
      <w:r>
        <w:t>rotate(@degrees);</w:t>
      </w:r>
    </w:p>
    <w:p>
      <w:pPr>
        <w:pStyle w:val="9"/>
        <w:keepNext w:val="0"/>
        <w:keepLines w:val="0"/>
        <w:widowControl/>
        <w:suppressLineNumbers w:val="0"/>
        <w:rPr>
          <w:rStyle w:val="16"/>
        </w:rPr>
      </w:pPr>
      <w:r>
        <w:rPr>
          <w:rStyle w:val="16"/>
        </w:rPr>
        <w:t xml:space="preserve">      </w:t>
      </w:r>
      <w:r>
        <w:t>-ms-transform:</w:t>
      </w:r>
      <w:r>
        <w:rPr>
          <w:rStyle w:val="16"/>
        </w:rPr>
        <w:t xml:space="preserve"> </w:t>
      </w:r>
      <w:r>
        <w:t>rotate(@degrees);</w:t>
      </w:r>
      <w:r>
        <w:rPr>
          <w:rStyle w:val="16"/>
        </w:rPr>
        <w:t xml:space="preserve"> </w:t>
      </w:r>
      <w:r>
        <w:t>// IE9 only</w:t>
      </w:r>
      <w:r>
        <w:rPr>
          <w:rStyle w:val="16"/>
        </w:rPr>
        <w:t xml:space="preserve">          </w:t>
      </w:r>
      <w:r>
        <w:t>transform:</w:t>
      </w:r>
      <w:r>
        <w:rPr>
          <w:rStyle w:val="16"/>
        </w:rPr>
        <w:t xml:space="preserve"> </w:t>
      </w:r>
      <w:r>
        <w:t>rotate(@degrees);}.scale(@ratio;</w:t>
      </w:r>
      <w:r>
        <w:rPr>
          <w:rStyle w:val="16"/>
        </w:rPr>
        <w:t xml:space="preserve"> </w:t>
      </w:r>
      <w:r>
        <w:t>@ratio-y...)</w:t>
      </w:r>
      <w:r>
        <w:rPr>
          <w:rStyle w:val="16"/>
        </w:rPr>
        <w:t xml:space="preserve"> </w:t>
      </w:r>
      <w:r>
        <w:t>{</w:t>
      </w:r>
    </w:p>
    <w:p>
      <w:pPr>
        <w:pStyle w:val="9"/>
        <w:keepNext w:val="0"/>
        <w:keepLines w:val="0"/>
        <w:widowControl/>
        <w:suppressLineNumbers w:val="0"/>
        <w:rPr>
          <w:rStyle w:val="16"/>
        </w:rPr>
      </w:pPr>
      <w:r>
        <w:rPr>
          <w:rStyle w:val="16"/>
        </w:rPr>
        <w:t xml:space="preserve">  </w:t>
      </w:r>
      <w:r>
        <w:t>-webkit-transform:</w:t>
      </w:r>
      <w:r>
        <w:rPr>
          <w:rStyle w:val="16"/>
        </w:rPr>
        <w:t xml:space="preserve"> </w:t>
      </w:r>
      <w:r>
        <w:t>scale(@ratio,</w:t>
      </w:r>
      <w:r>
        <w:rPr>
          <w:rStyle w:val="16"/>
        </w:rPr>
        <w:t xml:space="preserve"> </w:t>
      </w:r>
      <w:r>
        <w:t>@ratio-y);</w:t>
      </w:r>
    </w:p>
    <w:p>
      <w:pPr>
        <w:pStyle w:val="9"/>
        <w:keepNext w:val="0"/>
        <w:keepLines w:val="0"/>
        <w:widowControl/>
        <w:suppressLineNumbers w:val="0"/>
        <w:rPr>
          <w:rStyle w:val="16"/>
        </w:rPr>
      </w:pPr>
      <w:r>
        <w:rPr>
          <w:rStyle w:val="16"/>
        </w:rPr>
        <w:t xml:space="preserve">      </w:t>
      </w:r>
      <w:r>
        <w:t>-ms-transform:</w:t>
      </w:r>
      <w:r>
        <w:rPr>
          <w:rStyle w:val="16"/>
        </w:rPr>
        <w:t xml:space="preserve"> </w:t>
      </w:r>
      <w:r>
        <w:t>scale(@ratio,</w:t>
      </w:r>
      <w:r>
        <w:rPr>
          <w:rStyle w:val="16"/>
        </w:rPr>
        <w:t xml:space="preserve"> </w:t>
      </w:r>
      <w:r>
        <w:t>@ratio-y);</w:t>
      </w:r>
      <w:r>
        <w:rPr>
          <w:rStyle w:val="16"/>
        </w:rPr>
        <w:t xml:space="preserve"> </w:t>
      </w:r>
      <w:r>
        <w:t>// IE9 only</w:t>
      </w:r>
      <w:r>
        <w:rPr>
          <w:rStyle w:val="16"/>
        </w:rPr>
        <w:t xml:space="preserve">          </w:t>
      </w:r>
      <w:r>
        <w:t>transform:</w:t>
      </w:r>
      <w:r>
        <w:rPr>
          <w:rStyle w:val="16"/>
        </w:rPr>
        <w:t xml:space="preserve"> </w:t>
      </w:r>
      <w:r>
        <w:t>scale(@ratio,</w:t>
      </w:r>
      <w:r>
        <w:rPr>
          <w:rStyle w:val="16"/>
        </w:rPr>
        <w:t xml:space="preserve"> </w:t>
      </w:r>
      <w:r>
        <w:t>@ratio-y);}.translate(@x;</w:t>
      </w:r>
      <w:r>
        <w:rPr>
          <w:rStyle w:val="16"/>
        </w:rPr>
        <w:t xml:space="preserve"> </w:t>
      </w:r>
      <w:r>
        <w:t>@y)</w:t>
      </w:r>
      <w:r>
        <w:rPr>
          <w:rStyle w:val="16"/>
        </w:rPr>
        <w:t xml:space="preserve"> </w:t>
      </w:r>
      <w:r>
        <w:t>{</w:t>
      </w:r>
    </w:p>
    <w:p>
      <w:pPr>
        <w:pStyle w:val="9"/>
        <w:keepNext w:val="0"/>
        <w:keepLines w:val="0"/>
        <w:widowControl/>
        <w:suppressLineNumbers w:val="0"/>
        <w:rPr>
          <w:rStyle w:val="16"/>
        </w:rPr>
      </w:pPr>
      <w:r>
        <w:rPr>
          <w:rStyle w:val="16"/>
        </w:rPr>
        <w:t xml:space="preserve">  </w:t>
      </w:r>
      <w:r>
        <w:t>-webkit-transform:</w:t>
      </w:r>
      <w:r>
        <w:rPr>
          <w:rStyle w:val="16"/>
        </w:rPr>
        <w:t xml:space="preserve"> </w:t>
      </w:r>
      <w:r>
        <w:t>translate(@x,</w:t>
      </w:r>
      <w:r>
        <w:rPr>
          <w:rStyle w:val="16"/>
        </w:rPr>
        <w:t xml:space="preserve"> </w:t>
      </w:r>
      <w:r>
        <w:t>@y);</w:t>
      </w:r>
    </w:p>
    <w:p>
      <w:pPr>
        <w:pStyle w:val="9"/>
        <w:keepNext w:val="0"/>
        <w:keepLines w:val="0"/>
        <w:widowControl/>
        <w:suppressLineNumbers w:val="0"/>
        <w:rPr>
          <w:rStyle w:val="16"/>
        </w:rPr>
      </w:pPr>
      <w:r>
        <w:rPr>
          <w:rStyle w:val="16"/>
        </w:rPr>
        <w:t xml:space="preserve">      </w:t>
      </w:r>
      <w:r>
        <w:t>-ms-transform:</w:t>
      </w:r>
      <w:r>
        <w:rPr>
          <w:rStyle w:val="16"/>
        </w:rPr>
        <w:t xml:space="preserve"> </w:t>
      </w:r>
      <w:r>
        <w:t>translate(@x,</w:t>
      </w:r>
      <w:r>
        <w:rPr>
          <w:rStyle w:val="16"/>
        </w:rPr>
        <w:t xml:space="preserve"> </w:t>
      </w:r>
      <w:r>
        <w:t>@y);</w:t>
      </w:r>
      <w:r>
        <w:rPr>
          <w:rStyle w:val="16"/>
        </w:rPr>
        <w:t xml:space="preserve"> </w:t>
      </w:r>
      <w:r>
        <w:t>// IE9 only</w:t>
      </w:r>
      <w:r>
        <w:rPr>
          <w:rStyle w:val="16"/>
        </w:rPr>
        <w:t xml:space="preserve">          </w:t>
      </w:r>
      <w:r>
        <w:t>transform:</w:t>
      </w:r>
      <w:r>
        <w:rPr>
          <w:rStyle w:val="16"/>
        </w:rPr>
        <w:t xml:space="preserve"> </w:t>
      </w:r>
      <w:r>
        <w:t>translate(@x,</w:t>
      </w:r>
      <w:r>
        <w:rPr>
          <w:rStyle w:val="16"/>
        </w:rPr>
        <w:t xml:space="preserve"> </w:t>
      </w:r>
      <w:r>
        <w:t>@y);}.skew(@x;</w:t>
      </w:r>
      <w:r>
        <w:rPr>
          <w:rStyle w:val="16"/>
        </w:rPr>
        <w:t xml:space="preserve"> </w:t>
      </w:r>
      <w:r>
        <w:t>@y)</w:t>
      </w:r>
      <w:r>
        <w:rPr>
          <w:rStyle w:val="16"/>
        </w:rPr>
        <w:t xml:space="preserve"> </w:t>
      </w:r>
      <w:r>
        <w:t>{</w:t>
      </w:r>
    </w:p>
    <w:p>
      <w:pPr>
        <w:pStyle w:val="9"/>
        <w:keepNext w:val="0"/>
        <w:keepLines w:val="0"/>
        <w:widowControl/>
        <w:suppressLineNumbers w:val="0"/>
        <w:rPr>
          <w:rStyle w:val="16"/>
        </w:rPr>
      </w:pPr>
      <w:r>
        <w:rPr>
          <w:rStyle w:val="16"/>
        </w:rPr>
        <w:t xml:space="preserve">  </w:t>
      </w:r>
      <w:r>
        <w:t>-webkit-transform:</w:t>
      </w:r>
      <w:r>
        <w:rPr>
          <w:rStyle w:val="16"/>
        </w:rPr>
        <w:t xml:space="preserve"> </w:t>
      </w:r>
      <w:r>
        <w:t>skew(@x,</w:t>
      </w:r>
      <w:r>
        <w:rPr>
          <w:rStyle w:val="16"/>
        </w:rPr>
        <w:t xml:space="preserve"> </w:t>
      </w:r>
      <w:r>
        <w:t>@y);</w:t>
      </w:r>
    </w:p>
    <w:p>
      <w:pPr>
        <w:pStyle w:val="9"/>
        <w:keepNext w:val="0"/>
        <w:keepLines w:val="0"/>
        <w:widowControl/>
        <w:suppressLineNumbers w:val="0"/>
        <w:rPr>
          <w:rStyle w:val="16"/>
        </w:rPr>
      </w:pPr>
      <w:r>
        <w:rPr>
          <w:rStyle w:val="16"/>
        </w:rPr>
        <w:t xml:space="preserve">      </w:t>
      </w:r>
      <w:r>
        <w:t>-ms-transform:</w:t>
      </w:r>
      <w:r>
        <w:rPr>
          <w:rStyle w:val="16"/>
        </w:rPr>
        <w:t xml:space="preserve"> </w:t>
      </w:r>
      <w:r>
        <w:t>skewX(@x)</w:t>
      </w:r>
      <w:r>
        <w:rPr>
          <w:rStyle w:val="16"/>
        </w:rPr>
        <w:t xml:space="preserve"> </w:t>
      </w:r>
      <w:r>
        <w:t>skewY(@y);</w:t>
      </w:r>
      <w:r>
        <w:rPr>
          <w:rStyle w:val="16"/>
        </w:rPr>
        <w:t xml:space="preserve"> </w:t>
      </w:r>
      <w:r>
        <w:t>// See https://github.com/twbs/bootstrap/issues/4885; IE9+</w:t>
      </w:r>
      <w:r>
        <w:rPr>
          <w:rStyle w:val="16"/>
        </w:rPr>
        <w:t xml:space="preserve">          </w:t>
      </w:r>
      <w:r>
        <w:t>transform:</w:t>
      </w:r>
      <w:r>
        <w:rPr>
          <w:rStyle w:val="16"/>
        </w:rPr>
        <w:t xml:space="preserve"> </w:t>
      </w:r>
      <w:r>
        <w:t>skew(@x,</w:t>
      </w:r>
      <w:r>
        <w:rPr>
          <w:rStyle w:val="16"/>
        </w:rPr>
        <w:t xml:space="preserve"> </w:t>
      </w:r>
      <w:r>
        <w:t>@y);}.translate3d(@x;</w:t>
      </w:r>
      <w:r>
        <w:rPr>
          <w:rStyle w:val="16"/>
        </w:rPr>
        <w:t xml:space="preserve"> </w:t>
      </w:r>
      <w:r>
        <w:t>@y;</w:t>
      </w:r>
      <w:r>
        <w:rPr>
          <w:rStyle w:val="16"/>
        </w:rPr>
        <w:t xml:space="preserve"> </w:t>
      </w:r>
      <w:r>
        <w:t>@z)</w:t>
      </w:r>
      <w:r>
        <w:rPr>
          <w:rStyle w:val="16"/>
        </w:rPr>
        <w:t xml:space="preserve"> </w:t>
      </w:r>
      <w:r>
        <w:t>{</w:t>
      </w:r>
    </w:p>
    <w:p>
      <w:pPr>
        <w:pStyle w:val="9"/>
        <w:keepNext w:val="0"/>
        <w:keepLines w:val="0"/>
        <w:widowControl/>
        <w:suppressLineNumbers w:val="0"/>
        <w:rPr>
          <w:rStyle w:val="16"/>
        </w:rPr>
      </w:pPr>
      <w:r>
        <w:rPr>
          <w:rStyle w:val="16"/>
        </w:rPr>
        <w:t xml:space="preserve">  </w:t>
      </w:r>
      <w:r>
        <w:t>-webkit-transform:</w:t>
      </w:r>
      <w:r>
        <w:rPr>
          <w:rStyle w:val="16"/>
        </w:rPr>
        <w:t xml:space="preserve"> </w:t>
      </w:r>
      <w:r>
        <w:t>translate3d(@x,</w:t>
      </w:r>
      <w:r>
        <w:rPr>
          <w:rStyle w:val="16"/>
        </w:rPr>
        <w:t xml:space="preserve"> </w:t>
      </w:r>
      <w:r>
        <w:t>@y,</w:t>
      </w:r>
      <w:r>
        <w:rPr>
          <w:rStyle w:val="16"/>
        </w:rPr>
        <w:t xml:space="preserve"> </w:t>
      </w:r>
      <w:r>
        <w:t>@z);</w:t>
      </w:r>
    </w:p>
    <w:p>
      <w:pPr>
        <w:pStyle w:val="9"/>
        <w:keepNext w:val="0"/>
        <w:keepLines w:val="0"/>
        <w:widowControl/>
        <w:suppressLineNumbers w:val="0"/>
        <w:rPr>
          <w:rStyle w:val="16"/>
        </w:rPr>
      </w:pPr>
      <w:r>
        <w:rPr>
          <w:rStyle w:val="16"/>
        </w:rPr>
        <w:t xml:space="preserve">          </w:t>
      </w:r>
      <w:r>
        <w:t>transform:</w:t>
      </w:r>
      <w:r>
        <w:rPr>
          <w:rStyle w:val="16"/>
        </w:rPr>
        <w:t xml:space="preserve"> </w:t>
      </w:r>
      <w:r>
        <w:t>translate3d(@x,</w:t>
      </w:r>
      <w:r>
        <w:rPr>
          <w:rStyle w:val="16"/>
        </w:rPr>
        <w:t xml:space="preserve"> </w:t>
      </w:r>
      <w:r>
        <w:t>@y,</w:t>
      </w:r>
      <w:r>
        <w:rPr>
          <w:rStyle w:val="16"/>
        </w:rPr>
        <w:t xml:space="preserve"> </w:t>
      </w:r>
      <w:r>
        <w:t>@z);}</w:t>
      </w:r>
    </w:p>
    <w:p>
      <w:pPr>
        <w:pStyle w:val="9"/>
        <w:keepNext w:val="0"/>
        <w:keepLines w:val="0"/>
        <w:widowControl/>
        <w:suppressLineNumbers w:val="0"/>
        <w:rPr>
          <w:rStyle w:val="16"/>
        </w:rPr>
      </w:pPr>
      <w:r>
        <w:t>.rotateX(@degrees)</w:t>
      </w:r>
      <w:r>
        <w:rPr>
          <w:rStyle w:val="16"/>
        </w:rPr>
        <w:t xml:space="preserve"> </w:t>
      </w:r>
      <w:r>
        <w:t>{</w:t>
      </w:r>
    </w:p>
    <w:p>
      <w:pPr>
        <w:pStyle w:val="9"/>
        <w:keepNext w:val="0"/>
        <w:keepLines w:val="0"/>
        <w:widowControl/>
        <w:suppressLineNumbers w:val="0"/>
        <w:rPr>
          <w:rStyle w:val="16"/>
        </w:rPr>
      </w:pPr>
      <w:r>
        <w:rPr>
          <w:rStyle w:val="16"/>
        </w:rPr>
        <w:t xml:space="preserve">  </w:t>
      </w:r>
      <w:r>
        <w:t>-webkit-transform:</w:t>
      </w:r>
      <w:r>
        <w:rPr>
          <w:rStyle w:val="16"/>
        </w:rPr>
        <w:t xml:space="preserve"> </w:t>
      </w:r>
      <w:r>
        <w:t>rotateX(@degrees);</w:t>
      </w:r>
    </w:p>
    <w:p>
      <w:pPr>
        <w:pStyle w:val="9"/>
        <w:keepNext w:val="0"/>
        <w:keepLines w:val="0"/>
        <w:widowControl/>
        <w:suppressLineNumbers w:val="0"/>
        <w:rPr>
          <w:rStyle w:val="16"/>
        </w:rPr>
      </w:pPr>
      <w:r>
        <w:rPr>
          <w:rStyle w:val="16"/>
        </w:rPr>
        <w:t xml:space="preserve">      </w:t>
      </w:r>
      <w:r>
        <w:t>-ms-transform:</w:t>
      </w:r>
      <w:r>
        <w:rPr>
          <w:rStyle w:val="16"/>
        </w:rPr>
        <w:t xml:space="preserve"> </w:t>
      </w:r>
      <w:r>
        <w:t>rotateX(@degrees);</w:t>
      </w:r>
      <w:r>
        <w:rPr>
          <w:rStyle w:val="16"/>
        </w:rPr>
        <w:t xml:space="preserve"> </w:t>
      </w:r>
      <w:r>
        <w:t>// IE9 only</w:t>
      </w:r>
      <w:r>
        <w:rPr>
          <w:rStyle w:val="16"/>
        </w:rPr>
        <w:t xml:space="preserve">          </w:t>
      </w:r>
      <w:r>
        <w:t>transform:</w:t>
      </w:r>
      <w:r>
        <w:rPr>
          <w:rStyle w:val="16"/>
        </w:rPr>
        <w:t xml:space="preserve"> </w:t>
      </w:r>
      <w:r>
        <w:t>rotateX(@degrees);}.rotateY(@degrees)</w:t>
      </w:r>
      <w:r>
        <w:rPr>
          <w:rStyle w:val="16"/>
        </w:rPr>
        <w:t xml:space="preserve"> </w:t>
      </w:r>
      <w:r>
        <w:t>{</w:t>
      </w:r>
    </w:p>
    <w:p>
      <w:pPr>
        <w:pStyle w:val="9"/>
        <w:keepNext w:val="0"/>
        <w:keepLines w:val="0"/>
        <w:widowControl/>
        <w:suppressLineNumbers w:val="0"/>
        <w:rPr>
          <w:rStyle w:val="16"/>
        </w:rPr>
      </w:pPr>
      <w:r>
        <w:rPr>
          <w:rStyle w:val="16"/>
        </w:rPr>
        <w:t xml:space="preserve">  </w:t>
      </w:r>
      <w:r>
        <w:t>-webkit-transform:</w:t>
      </w:r>
      <w:r>
        <w:rPr>
          <w:rStyle w:val="16"/>
        </w:rPr>
        <w:t xml:space="preserve"> </w:t>
      </w:r>
      <w:r>
        <w:t>rotateY(@degrees);</w:t>
      </w:r>
    </w:p>
    <w:p>
      <w:pPr>
        <w:pStyle w:val="9"/>
        <w:keepNext w:val="0"/>
        <w:keepLines w:val="0"/>
        <w:widowControl/>
        <w:suppressLineNumbers w:val="0"/>
        <w:rPr>
          <w:rStyle w:val="16"/>
        </w:rPr>
      </w:pPr>
      <w:r>
        <w:rPr>
          <w:rStyle w:val="16"/>
        </w:rPr>
        <w:t xml:space="preserve">      </w:t>
      </w:r>
      <w:r>
        <w:t>-ms-transform:</w:t>
      </w:r>
      <w:r>
        <w:rPr>
          <w:rStyle w:val="16"/>
        </w:rPr>
        <w:t xml:space="preserve"> </w:t>
      </w:r>
      <w:r>
        <w:t>rotateY(@degrees);</w:t>
      </w:r>
      <w:r>
        <w:rPr>
          <w:rStyle w:val="16"/>
        </w:rPr>
        <w:t xml:space="preserve"> </w:t>
      </w:r>
      <w:r>
        <w:t>// IE9 only</w:t>
      </w:r>
      <w:r>
        <w:rPr>
          <w:rStyle w:val="16"/>
        </w:rPr>
        <w:t xml:space="preserve">          </w:t>
      </w:r>
      <w:r>
        <w:t>transform:</w:t>
      </w:r>
      <w:r>
        <w:rPr>
          <w:rStyle w:val="16"/>
        </w:rPr>
        <w:t xml:space="preserve"> </w:t>
      </w:r>
      <w:r>
        <w:t>rotateY(@degrees);}.perspective(@perspective)</w:t>
      </w:r>
      <w:r>
        <w:rPr>
          <w:rStyle w:val="16"/>
        </w:rPr>
        <w:t xml:space="preserve"> </w:t>
      </w:r>
      <w:r>
        <w:t>{</w:t>
      </w:r>
    </w:p>
    <w:p>
      <w:pPr>
        <w:pStyle w:val="9"/>
        <w:keepNext w:val="0"/>
        <w:keepLines w:val="0"/>
        <w:widowControl/>
        <w:suppressLineNumbers w:val="0"/>
        <w:rPr>
          <w:rStyle w:val="16"/>
        </w:rPr>
      </w:pPr>
      <w:r>
        <w:rPr>
          <w:rStyle w:val="16"/>
        </w:rPr>
        <w:t xml:space="preserve">  </w:t>
      </w:r>
      <w:r>
        <w:t>-webkit-perspective:</w:t>
      </w:r>
      <w:r>
        <w:rPr>
          <w:rStyle w:val="16"/>
        </w:rPr>
        <w:t xml:space="preserve"> </w:t>
      </w:r>
      <w:r>
        <w:t>@perspective;</w:t>
      </w:r>
    </w:p>
    <w:p>
      <w:pPr>
        <w:pStyle w:val="9"/>
        <w:keepNext w:val="0"/>
        <w:keepLines w:val="0"/>
        <w:widowControl/>
        <w:suppressLineNumbers w:val="0"/>
        <w:rPr>
          <w:rStyle w:val="16"/>
        </w:rPr>
      </w:pPr>
      <w:r>
        <w:rPr>
          <w:rStyle w:val="16"/>
        </w:rPr>
        <w:t xml:space="preserve">     </w:t>
      </w:r>
      <w:r>
        <w:t>-moz-perspective:</w:t>
      </w:r>
      <w:r>
        <w:rPr>
          <w:rStyle w:val="16"/>
        </w:rPr>
        <w:t xml:space="preserve"> </w:t>
      </w:r>
      <w:r>
        <w:t>@perspective;</w:t>
      </w:r>
    </w:p>
    <w:p>
      <w:pPr>
        <w:pStyle w:val="9"/>
        <w:keepNext w:val="0"/>
        <w:keepLines w:val="0"/>
        <w:widowControl/>
        <w:suppressLineNumbers w:val="0"/>
        <w:rPr>
          <w:rStyle w:val="16"/>
        </w:rPr>
      </w:pPr>
      <w:r>
        <w:rPr>
          <w:rStyle w:val="16"/>
        </w:rPr>
        <w:t xml:space="preserve">          </w:t>
      </w:r>
      <w:r>
        <w:t>perspective:</w:t>
      </w:r>
      <w:r>
        <w:rPr>
          <w:rStyle w:val="16"/>
        </w:rPr>
        <w:t xml:space="preserve"> </w:t>
      </w:r>
      <w:r>
        <w:t>@perspective;}.perspective-origin(@perspective)</w:t>
      </w:r>
      <w:r>
        <w:rPr>
          <w:rStyle w:val="16"/>
        </w:rPr>
        <w:t xml:space="preserve"> </w:t>
      </w:r>
      <w:r>
        <w:t>{</w:t>
      </w:r>
    </w:p>
    <w:p>
      <w:pPr>
        <w:pStyle w:val="9"/>
        <w:keepNext w:val="0"/>
        <w:keepLines w:val="0"/>
        <w:widowControl/>
        <w:suppressLineNumbers w:val="0"/>
        <w:rPr>
          <w:rStyle w:val="16"/>
        </w:rPr>
      </w:pPr>
      <w:r>
        <w:rPr>
          <w:rStyle w:val="16"/>
        </w:rPr>
        <w:t xml:space="preserve">  </w:t>
      </w:r>
      <w:r>
        <w:t>-webkit-perspective-origin:</w:t>
      </w:r>
      <w:r>
        <w:rPr>
          <w:rStyle w:val="16"/>
        </w:rPr>
        <w:t xml:space="preserve"> </w:t>
      </w:r>
      <w:r>
        <w:t>@perspective;</w:t>
      </w:r>
    </w:p>
    <w:p>
      <w:pPr>
        <w:pStyle w:val="9"/>
        <w:keepNext w:val="0"/>
        <w:keepLines w:val="0"/>
        <w:widowControl/>
        <w:suppressLineNumbers w:val="0"/>
        <w:rPr>
          <w:rStyle w:val="16"/>
        </w:rPr>
      </w:pPr>
      <w:r>
        <w:rPr>
          <w:rStyle w:val="16"/>
        </w:rPr>
        <w:t xml:space="preserve">     </w:t>
      </w:r>
      <w:r>
        <w:t>-moz-perspective-origin:</w:t>
      </w:r>
      <w:r>
        <w:rPr>
          <w:rStyle w:val="16"/>
        </w:rPr>
        <w:t xml:space="preserve"> </w:t>
      </w:r>
      <w:r>
        <w:t>@perspective;</w:t>
      </w:r>
    </w:p>
    <w:p>
      <w:pPr>
        <w:pStyle w:val="9"/>
        <w:keepNext w:val="0"/>
        <w:keepLines w:val="0"/>
        <w:widowControl/>
        <w:suppressLineNumbers w:val="0"/>
        <w:rPr>
          <w:rStyle w:val="16"/>
        </w:rPr>
      </w:pPr>
      <w:r>
        <w:rPr>
          <w:rStyle w:val="16"/>
        </w:rPr>
        <w:t xml:space="preserve">          </w:t>
      </w:r>
      <w:r>
        <w:t>perspective-origin:</w:t>
      </w:r>
      <w:r>
        <w:rPr>
          <w:rStyle w:val="16"/>
        </w:rPr>
        <w:t xml:space="preserve"> </w:t>
      </w:r>
      <w:r>
        <w:t>@perspective;}.transform-origin(@origin)</w:t>
      </w:r>
      <w:r>
        <w:rPr>
          <w:rStyle w:val="16"/>
        </w:rPr>
        <w:t xml:space="preserve"> </w:t>
      </w:r>
      <w:r>
        <w:t>{</w:t>
      </w:r>
    </w:p>
    <w:p>
      <w:pPr>
        <w:pStyle w:val="9"/>
        <w:keepNext w:val="0"/>
        <w:keepLines w:val="0"/>
        <w:widowControl/>
        <w:suppressLineNumbers w:val="0"/>
        <w:rPr>
          <w:rStyle w:val="16"/>
        </w:rPr>
      </w:pPr>
      <w:r>
        <w:rPr>
          <w:rStyle w:val="16"/>
        </w:rPr>
        <w:t xml:space="preserve">  </w:t>
      </w:r>
      <w:r>
        <w:t>-webkit-transform-origin:</w:t>
      </w:r>
      <w:r>
        <w:rPr>
          <w:rStyle w:val="16"/>
        </w:rPr>
        <w:t xml:space="preserve"> </w:t>
      </w:r>
      <w:r>
        <w:t>@origin;</w:t>
      </w:r>
    </w:p>
    <w:p>
      <w:pPr>
        <w:pStyle w:val="9"/>
        <w:keepNext w:val="0"/>
        <w:keepLines w:val="0"/>
        <w:widowControl/>
        <w:suppressLineNumbers w:val="0"/>
        <w:rPr>
          <w:rStyle w:val="16"/>
        </w:rPr>
      </w:pPr>
      <w:r>
        <w:rPr>
          <w:rStyle w:val="16"/>
        </w:rPr>
        <w:t xml:space="preserve">     </w:t>
      </w:r>
      <w:r>
        <w:t>-moz-transform-origin:</w:t>
      </w:r>
      <w:r>
        <w:rPr>
          <w:rStyle w:val="16"/>
        </w:rPr>
        <w:t xml:space="preserve"> </w:t>
      </w:r>
      <w:r>
        <w:t>@origin;</w:t>
      </w:r>
    </w:p>
    <w:p>
      <w:pPr>
        <w:pStyle w:val="9"/>
        <w:keepNext w:val="0"/>
        <w:keepLines w:val="0"/>
        <w:widowControl/>
        <w:suppressLineNumbers w:val="0"/>
      </w:pPr>
      <w:r>
        <w:rPr>
          <w:rStyle w:val="16"/>
        </w:rPr>
        <w:t xml:space="preserve">      </w:t>
      </w:r>
      <w:r>
        <w:t>-ms-transform-origin:</w:t>
      </w:r>
      <w:r>
        <w:rPr>
          <w:rStyle w:val="16"/>
        </w:rPr>
        <w:t xml:space="preserve"> </w:t>
      </w:r>
      <w:r>
        <w:t>@origin;</w:t>
      </w:r>
      <w:r>
        <w:rPr>
          <w:rStyle w:val="16"/>
        </w:rPr>
        <w:t xml:space="preserve"> </w:t>
      </w:r>
      <w:r>
        <w:t>// IE9 only</w:t>
      </w:r>
      <w:r>
        <w:rPr>
          <w:rStyle w:val="16"/>
        </w:rPr>
        <w:t xml:space="preserve">          </w:t>
      </w:r>
      <w:r>
        <w:t>transform-origin:</w:t>
      </w:r>
      <w:r>
        <w:rPr>
          <w:rStyle w:val="16"/>
        </w:rPr>
        <w:t xml:space="preserve"> </w:t>
      </w:r>
      <w:r>
        <w:t>@origin;}</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"less-mixins-animations"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动画</w:t>
      </w:r>
    </w:p>
    <w:p>
      <w:pPr>
        <w:pStyle w:val="10"/>
        <w:keepNext w:val="0"/>
        <w:keepLines w:val="0"/>
        <w:widowControl/>
        <w:suppressLineNumbers w:val="0"/>
      </w:pPr>
      <w:r>
        <w:t>仅适用一个 mixin 就可以在一个声明中使用所有 CSS3 所提供的动画属性，其他 mixin 用于设置单个属性。</w:t>
      </w:r>
    </w:p>
    <w:p>
      <w:pPr>
        <w:pStyle w:val="10"/>
        <w:keepNext w:val="0"/>
        <w:keepLines w:val="0"/>
        <w:widowControl/>
        <w:suppressLineNumbers w:val="0"/>
      </w:pPr>
      <w:r>
        <w:t xml:space="preserve">T此 mixin 从 v3.2.0 版本开始就 </w:t>
      </w:r>
      <w:r>
        <w:rPr>
          <w:rStyle w:val="12"/>
        </w:rPr>
        <w:t>不建议使用</w:t>
      </w:r>
      <w:r>
        <w:t xml:space="preserve"> 了，取而代之的是使用 Autoprefixer。为了保持向后兼容，在 v4 版本之前，Bootstrap 将在内部继续使用这些 mixin。</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.animation(@animation)</w:t>
      </w:r>
      <w:r>
        <w:rPr>
          <w:rStyle w:val="16"/>
        </w:rPr>
        <w:t xml:space="preserve"> </w:t>
      </w:r>
      <w:r>
        <w:t>{</w:t>
      </w:r>
    </w:p>
    <w:p>
      <w:pPr>
        <w:pStyle w:val="9"/>
        <w:keepNext w:val="0"/>
        <w:keepLines w:val="0"/>
        <w:widowControl/>
        <w:suppressLineNumbers w:val="0"/>
        <w:rPr>
          <w:rStyle w:val="16"/>
        </w:rPr>
      </w:pPr>
      <w:r>
        <w:rPr>
          <w:rStyle w:val="16"/>
        </w:rPr>
        <w:t xml:space="preserve">  </w:t>
      </w:r>
      <w:r>
        <w:t>-webkit-animation:</w:t>
      </w:r>
      <w:r>
        <w:rPr>
          <w:rStyle w:val="16"/>
        </w:rPr>
        <w:t xml:space="preserve"> </w:t>
      </w:r>
      <w:r>
        <w:t>@animation;</w:t>
      </w:r>
    </w:p>
    <w:p>
      <w:pPr>
        <w:pStyle w:val="9"/>
        <w:keepNext w:val="0"/>
        <w:keepLines w:val="0"/>
        <w:widowControl/>
        <w:suppressLineNumbers w:val="0"/>
        <w:rPr>
          <w:rStyle w:val="16"/>
        </w:rPr>
      </w:pPr>
      <w:r>
        <w:rPr>
          <w:rStyle w:val="16"/>
        </w:rPr>
        <w:t xml:space="preserve">          </w:t>
      </w:r>
      <w:r>
        <w:t>animation:</w:t>
      </w:r>
      <w:r>
        <w:rPr>
          <w:rStyle w:val="16"/>
        </w:rPr>
        <w:t xml:space="preserve"> </w:t>
      </w:r>
      <w:r>
        <w:t>@animation;}.animation-name(@name)</w:t>
      </w:r>
      <w:r>
        <w:rPr>
          <w:rStyle w:val="16"/>
        </w:rPr>
        <w:t xml:space="preserve"> </w:t>
      </w:r>
      <w:r>
        <w:t>{</w:t>
      </w:r>
    </w:p>
    <w:p>
      <w:pPr>
        <w:pStyle w:val="9"/>
        <w:keepNext w:val="0"/>
        <w:keepLines w:val="0"/>
        <w:widowControl/>
        <w:suppressLineNumbers w:val="0"/>
        <w:rPr>
          <w:rStyle w:val="16"/>
        </w:rPr>
      </w:pPr>
      <w:r>
        <w:rPr>
          <w:rStyle w:val="16"/>
        </w:rPr>
        <w:t xml:space="preserve">  </w:t>
      </w:r>
      <w:r>
        <w:t>-webkit-animation-name:</w:t>
      </w:r>
      <w:r>
        <w:rPr>
          <w:rStyle w:val="16"/>
        </w:rPr>
        <w:t xml:space="preserve"> </w:t>
      </w:r>
      <w:r>
        <w:t>@name;</w:t>
      </w:r>
    </w:p>
    <w:p>
      <w:pPr>
        <w:pStyle w:val="9"/>
        <w:keepNext w:val="0"/>
        <w:keepLines w:val="0"/>
        <w:widowControl/>
        <w:suppressLineNumbers w:val="0"/>
        <w:rPr>
          <w:rStyle w:val="16"/>
        </w:rPr>
      </w:pPr>
      <w:r>
        <w:rPr>
          <w:rStyle w:val="16"/>
        </w:rPr>
        <w:t xml:space="preserve">          </w:t>
      </w:r>
      <w:r>
        <w:t>animation-name:</w:t>
      </w:r>
      <w:r>
        <w:rPr>
          <w:rStyle w:val="16"/>
        </w:rPr>
        <w:t xml:space="preserve"> </w:t>
      </w:r>
      <w:r>
        <w:t>@name;}.animation-duration(@duration)</w:t>
      </w:r>
      <w:r>
        <w:rPr>
          <w:rStyle w:val="16"/>
        </w:rPr>
        <w:t xml:space="preserve"> </w:t>
      </w:r>
      <w:r>
        <w:t>{</w:t>
      </w:r>
    </w:p>
    <w:p>
      <w:pPr>
        <w:pStyle w:val="9"/>
        <w:keepNext w:val="0"/>
        <w:keepLines w:val="0"/>
        <w:widowControl/>
        <w:suppressLineNumbers w:val="0"/>
        <w:rPr>
          <w:rStyle w:val="16"/>
        </w:rPr>
      </w:pPr>
      <w:r>
        <w:rPr>
          <w:rStyle w:val="16"/>
        </w:rPr>
        <w:t xml:space="preserve">  </w:t>
      </w:r>
      <w:r>
        <w:t>-webkit-animation-duration:</w:t>
      </w:r>
      <w:r>
        <w:rPr>
          <w:rStyle w:val="16"/>
        </w:rPr>
        <w:t xml:space="preserve"> </w:t>
      </w:r>
      <w:r>
        <w:t>@duration;</w:t>
      </w:r>
    </w:p>
    <w:p>
      <w:pPr>
        <w:pStyle w:val="9"/>
        <w:keepNext w:val="0"/>
        <w:keepLines w:val="0"/>
        <w:widowControl/>
        <w:suppressLineNumbers w:val="0"/>
        <w:rPr>
          <w:rStyle w:val="16"/>
        </w:rPr>
      </w:pPr>
      <w:r>
        <w:rPr>
          <w:rStyle w:val="16"/>
        </w:rPr>
        <w:t xml:space="preserve">          </w:t>
      </w:r>
      <w:r>
        <w:t>animation-duration:</w:t>
      </w:r>
      <w:r>
        <w:rPr>
          <w:rStyle w:val="16"/>
        </w:rPr>
        <w:t xml:space="preserve"> </w:t>
      </w:r>
      <w:r>
        <w:t>@duration;}.animation-timing-function(@timing-function)</w:t>
      </w:r>
      <w:r>
        <w:rPr>
          <w:rStyle w:val="16"/>
        </w:rPr>
        <w:t xml:space="preserve"> </w:t>
      </w:r>
      <w:r>
        <w:t>{</w:t>
      </w:r>
    </w:p>
    <w:p>
      <w:pPr>
        <w:pStyle w:val="9"/>
        <w:keepNext w:val="0"/>
        <w:keepLines w:val="0"/>
        <w:widowControl/>
        <w:suppressLineNumbers w:val="0"/>
        <w:rPr>
          <w:rStyle w:val="16"/>
        </w:rPr>
      </w:pPr>
      <w:r>
        <w:rPr>
          <w:rStyle w:val="16"/>
        </w:rPr>
        <w:t xml:space="preserve">  </w:t>
      </w:r>
      <w:r>
        <w:t>-webkit-animation-timing-function:</w:t>
      </w:r>
      <w:r>
        <w:rPr>
          <w:rStyle w:val="16"/>
        </w:rPr>
        <w:t xml:space="preserve"> </w:t>
      </w:r>
      <w:r>
        <w:t>@timing-function;</w:t>
      </w:r>
    </w:p>
    <w:p>
      <w:pPr>
        <w:pStyle w:val="9"/>
        <w:keepNext w:val="0"/>
        <w:keepLines w:val="0"/>
        <w:widowControl/>
        <w:suppressLineNumbers w:val="0"/>
        <w:rPr>
          <w:rStyle w:val="16"/>
        </w:rPr>
      </w:pPr>
      <w:r>
        <w:rPr>
          <w:rStyle w:val="16"/>
        </w:rPr>
        <w:t xml:space="preserve">          </w:t>
      </w:r>
      <w:r>
        <w:t>animation-timing-function:</w:t>
      </w:r>
      <w:r>
        <w:rPr>
          <w:rStyle w:val="16"/>
        </w:rPr>
        <w:t xml:space="preserve"> </w:t>
      </w:r>
      <w:r>
        <w:t>@timing-function;}.animation-delay(@delay)</w:t>
      </w:r>
      <w:r>
        <w:rPr>
          <w:rStyle w:val="16"/>
        </w:rPr>
        <w:t xml:space="preserve"> </w:t>
      </w:r>
      <w:r>
        <w:t>{</w:t>
      </w:r>
    </w:p>
    <w:p>
      <w:pPr>
        <w:pStyle w:val="9"/>
        <w:keepNext w:val="0"/>
        <w:keepLines w:val="0"/>
        <w:widowControl/>
        <w:suppressLineNumbers w:val="0"/>
        <w:rPr>
          <w:rStyle w:val="16"/>
        </w:rPr>
      </w:pPr>
      <w:r>
        <w:rPr>
          <w:rStyle w:val="16"/>
        </w:rPr>
        <w:t xml:space="preserve">  </w:t>
      </w:r>
      <w:r>
        <w:t>-webkit-animation-delay:</w:t>
      </w:r>
      <w:r>
        <w:rPr>
          <w:rStyle w:val="16"/>
        </w:rPr>
        <w:t xml:space="preserve"> </w:t>
      </w:r>
      <w:r>
        <w:t>@delay;</w:t>
      </w:r>
    </w:p>
    <w:p>
      <w:pPr>
        <w:pStyle w:val="9"/>
        <w:keepNext w:val="0"/>
        <w:keepLines w:val="0"/>
        <w:widowControl/>
        <w:suppressLineNumbers w:val="0"/>
        <w:rPr>
          <w:rStyle w:val="16"/>
        </w:rPr>
      </w:pPr>
      <w:r>
        <w:rPr>
          <w:rStyle w:val="16"/>
        </w:rPr>
        <w:t xml:space="preserve">          </w:t>
      </w:r>
      <w:r>
        <w:t>animation-delay:</w:t>
      </w:r>
      <w:r>
        <w:rPr>
          <w:rStyle w:val="16"/>
        </w:rPr>
        <w:t xml:space="preserve"> </w:t>
      </w:r>
      <w:r>
        <w:t>@delay;}.animation-iteration-count(@iteration-count)</w:t>
      </w:r>
      <w:r>
        <w:rPr>
          <w:rStyle w:val="16"/>
        </w:rPr>
        <w:t xml:space="preserve"> </w:t>
      </w:r>
      <w:r>
        <w:t>{</w:t>
      </w:r>
    </w:p>
    <w:p>
      <w:pPr>
        <w:pStyle w:val="9"/>
        <w:keepNext w:val="0"/>
        <w:keepLines w:val="0"/>
        <w:widowControl/>
        <w:suppressLineNumbers w:val="0"/>
        <w:rPr>
          <w:rStyle w:val="16"/>
        </w:rPr>
      </w:pPr>
      <w:r>
        <w:rPr>
          <w:rStyle w:val="16"/>
        </w:rPr>
        <w:t xml:space="preserve">  </w:t>
      </w:r>
      <w:r>
        <w:t>-webkit-animation-iteration-count:</w:t>
      </w:r>
      <w:r>
        <w:rPr>
          <w:rStyle w:val="16"/>
        </w:rPr>
        <w:t xml:space="preserve"> </w:t>
      </w:r>
      <w:r>
        <w:t>@iteration-count;</w:t>
      </w:r>
    </w:p>
    <w:p>
      <w:pPr>
        <w:pStyle w:val="9"/>
        <w:keepNext w:val="0"/>
        <w:keepLines w:val="0"/>
        <w:widowControl/>
        <w:suppressLineNumbers w:val="0"/>
        <w:rPr>
          <w:rStyle w:val="16"/>
        </w:rPr>
      </w:pPr>
      <w:r>
        <w:rPr>
          <w:rStyle w:val="16"/>
        </w:rPr>
        <w:t xml:space="preserve">          </w:t>
      </w:r>
      <w:r>
        <w:t>animation-iteration-count:</w:t>
      </w:r>
      <w:r>
        <w:rPr>
          <w:rStyle w:val="16"/>
        </w:rPr>
        <w:t xml:space="preserve"> </w:t>
      </w:r>
      <w:r>
        <w:t>@iteration-count;}.animation-direction(@direction)</w:t>
      </w:r>
      <w:r>
        <w:rPr>
          <w:rStyle w:val="16"/>
        </w:rPr>
        <w:t xml:space="preserve"> </w:t>
      </w:r>
      <w:r>
        <w:t>{</w:t>
      </w:r>
    </w:p>
    <w:p>
      <w:pPr>
        <w:pStyle w:val="9"/>
        <w:keepNext w:val="0"/>
        <w:keepLines w:val="0"/>
        <w:widowControl/>
        <w:suppressLineNumbers w:val="0"/>
        <w:rPr>
          <w:rStyle w:val="16"/>
        </w:rPr>
      </w:pPr>
      <w:r>
        <w:rPr>
          <w:rStyle w:val="16"/>
        </w:rPr>
        <w:t xml:space="preserve">  </w:t>
      </w:r>
      <w:r>
        <w:t>-webkit-animation-direction:</w:t>
      </w:r>
      <w:r>
        <w:rPr>
          <w:rStyle w:val="16"/>
        </w:rPr>
        <w:t xml:space="preserve"> </w:t>
      </w:r>
      <w:r>
        <w:t>@direction;</w:t>
      </w:r>
    </w:p>
    <w:p>
      <w:pPr>
        <w:pStyle w:val="9"/>
        <w:keepNext w:val="0"/>
        <w:keepLines w:val="0"/>
        <w:widowControl/>
        <w:suppressLineNumbers w:val="0"/>
      </w:pPr>
      <w:r>
        <w:rPr>
          <w:rStyle w:val="16"/>
        </w:rPr>
        <w:t xml:space="preserve">          </w:t>
      </w:r>
      <w:r>
        <w:t>animation-direction:</w:t>
      </w:r>
      <w:r>
        <w:rPr>
          <w:rStyle w:val="16"/>
        </w:rPr>
        <w:t xml:space="preserve"> </w:t>
      </w:r>
      <w:r>
        <w:t>@direction;}</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"less-mixins-opacity"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透明度</w:t>
      </w:r>
    </w:p>
    <w:p>
      <w:pPr>
        <w:pStyle w:val="10"/>
        <w:keepNext w:val="0"/>
        <w:keepLines w:val="0"/>
        <w:widowControl/>
        <w:suppressLineNumbers w:val="0"/>
      </w:pPr>
      <w:r>
        <w:t xml:space="preserve">为所有浏览器设置透明度，并为IE8提供 </w:t>
      </w:r>
      <w:r>
        <w:rPr>
          <w:rStyle w:val="16"/>
        </w:rPr>
        <w:t>filter</w:t>
      </w:r>
      <w:r>
        <w:t xml:space="preserve"> 备用滤镜。</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.opacity(@opacity)</w:t>
      </w:r>
      <w:r>
        <w:rPr>
          <w:rStyle w:val="16"/>
        </w:rPr>
        <w:t xml:space="preserve"> </w:t>
      </w:r>
      <w:r>
        <w:t>{</w:t>
      </w:r>
    </w:p>
    <w:p>
      <w:pPr>
        <w:pStyle w:val="9"/>
        <w:keepNext w:val="0"/>
        <w:keepLines w:val="0"/>
        <w:widowControl/>
        <w:suppressLineNumbers w:val="0"/>
        <w:rPr>
          <w:rStyle w:val="16"/>
        </w:rPr>
      </w:pPr>
      <w:r>
        <w:rPr>
          <w:rStyle w:val="16"/>
        </w:rPr>
        <w:t xml:space="preserve">  </w:t>
      </w:r>
      <w:r>
        <w:t>opacity:</w:t>
      </w:r>
      <w:r>
        <w:rPr>
          <w:rStyle w:val="16"/>
        </w:rPr>
        <w:t xml:space="preserve"> </w:t>
      </w:r>
      <w:r>
        <w:t>@opacity;</w:t>
      </w:r>
    </w:p>
    <w:p>
      <w:pPr>
        <w:pStyle w:val="9"/>
        <w:keepNext w:val="0"/>
        <w:keepLines w:val="0"/>
        <w:widowControl/>
        <w:suppressLineNumbers w:val="0"/>
        <w:rPr>
          <w:rStyle w:val="16"/>
        </w:rPr>
      </w:pPr>
      <w:r>
        <w:rPr>
          <w:rStyle w:val="16"/>
        </w:rPr>
        <w:t xml:space="preserve">  </w:t>
      </w:r>
      <w:r>
        <w:t>// IE8 filter</w:t>
      </w:r>
      <w:r>
        <w:rPr>
          <w:rStyle w:val="16"/>
        </w:rPr>
        <w:t xml:space="preserve">  </w:t>
      </w:r>
      <w:r>
        <w:t>@opacity-ie:</w:t>
      </w:r>
      <w:r>
        <w:rPr>
          <w:rStyle w:val="16"/>
        </w:rPr>
        <w:t xml:space="preserve"> </w:t>
      </w:r>
      <w:r>
        <w:t>(@opacity</w:t>
      </w:r>
      <w:r>
        <w:rPr>
          <w:rStyle w:val="16"/>
        </w:rPr>
        <w:t xml:space="preserve"> </w:t>
      </w:r>
      <w:r>
        <w:t>*</w:t>
      </w:r>
      <w:r>
        <w:rPr>
          <w:rStyle w:val="16"/>
        </w:rPr>
        <w:t xml:space="preserve"> </w:t>
      </w:r>
      <w:r>
        <w:t>100);</w:t>
      </w:r>
    </w:p>
    <w:p>
      <w:pPr>
        <w:pStyle w:val="9"/>
        <w:keepNext w:val="0"/>
        <w:keepLines w:val="0"/>
        <w:widowControl/>
        <w:suppressLineNumbers w:val="0"/>
      </w:pPr>
      <w:r>
        <w:rPr>
          <w:rStyle w:val="16"/>
        </w:rPr>
        <w:t xml:space="preserve">  </w:t>
      </w:r>
      <w:r>
        <w:t>filter:</w:t>
      </w:r>
      <w:r>
        <w:rPr>
          <w:rStyle w:val="16"/>
        </w:rPr>
        <w:t xml:space="preserve"> </w:t>
      </w:r>
      <w:r>
        <w:t>~"alpha(opacity=@{opacity-ie})";}</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"less-mixins-placeholder"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占位符文本</w:t>
      </w:r>
    </w:p>
    <w:p>
      <w:pPr>
        <w:pStyle w:val="10"/>
        <w:keepNext w:val="0"/>
        <w:keepLines w:val="0"/>
        <w:widowControl/>
        <w:suppressLineNumbers w:val="0"/>
      </w:pPr>
      <w:r>
        <w:t>为表单控件中每个文本域提供占位符（Placeholder）文本的颜色。</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.placeholder(@color:</w:t>
      </w:r>
      <w:r>
        <w:rPr>
          <w:rStyle w:val="16"/>
        </w:rPr>
        <w:t xml:space="preserve"> </w:t>
      </w:r>
      <w:r>
        <w:t>@input-color-placeholder)</w:t>
      </w:r>
      <w:r>
        <w:rPr>
          <w:rStyle w:val="16"/>
        </w:rPr>
        <w:t xml:space="preserve"> </w:t>
      </w:r>
      <w:r>
        <w:t>{</w:t>
      </w:r>
    </w:p>
    <w:p>
      <w:pPr>
        <w:pStyle w:val="9"/>
        <w:keepNext w:val="0"/>
        <w:keepLines w:val="0"/>
        <w:widowControl/>
        <w:suppressLineNumbers w:val="0"/>
      </w:pPr>
      <w:r>
        <w:rPr>
          <w:rStyle w:val="16"/>
        </w:rPr>
        <w:t xml:space="preserve">  </w:t>
      </w:r>
      <w:r>
        <w:t>&amp;::-moz-placeholder</w:t>
      </w:r>
      <w:r>
        <w:rPr>
          <w:rStyle w:val="16"/>
        </w:rPr>
        <w:t xml:space="preserve">           </w:t>
      </w:r>
      <w:r>
        <w:t>{</w:t>
      </w:r>
      <w:r>
        <w:rPr>
          <w:rStyle w:val="16"/>
        </w:rPr>
        <w:t xml:space="preserve"> </w:t>
      </w:r>
      <w:r>
        <w:t>color:</w:t>
      </w:r>
      <w:r>
        <w:rPr>
          <w:rStyle w:val="16"/>
        </w:rPr>
        <w:t xml:space="preserve"> </w:t>
      </w:r>
      <w:r>
        <w:t>@color;</w:t>
      </w:r>
      <w:r>
        <w:rPr>
          <w:rStyle w:val="16"/>
        </w:rPr>
        <w:t xml:space="preserve"> </w:t>
      </w:r>
      <w:r>
        <w:t>}</w:t>
      </w:r>
      <w:r>
        <w:rPr>
          <w:rStyle w:val="16"/>
        </w:rPr>
        <w:t xml:space="preserve"> </w:t>
      </w:r>
      <w:r>
        <w:t>// Firefox</w:t>
      </w:r>
      <w:r>
        <w:rPr>
          <w:rStyle w:val="16"/>
        </w:rPr>
        <w:t xml:space="preserve">  </w:t>
      </w:r>
      <w:r>
        <w:t>&amp;:-ms-input-placeholder</w:t>
      </w:r>
      <w:r>
        <w:rPr>
          <w:rStyle w:val="16"/>
        </w:rPr>
        <w:t xml:space="preserve">       </w:t>
      </w:r>
      <w:r>
        <w:t>{</w:t>
      </w:r>
      <w:r>
        <w:rPr>
          <w:rStyle w:val="16"/>
        </w:rPr>
        <w:t xml:space="preserve"> </w:t>
      </w:r>
      <w:r>
        <w:t>color:</w:t>
      </w:r>
      <w:r>
        <w:rPr>
          <w:rStyle w:val="16"/>
        </w:rPr>
        <w:t xml:space="preserve"> </w:t>
      </w:r>
      <w:r>
        <w:t>@color;</w:t>
      </w:r>
      <w:r>
        <w:rPr>
          <w:rStyle w:val="16"/>
        </w:rPr>
        <w:t xml:space="preserve"> </w:t>
      </w:r>
      <w:r>
        <w:t>}</w:t>
      </w:r>
      <w:r>
        <w:rPr>
          <w:rStyle w:val="16"/>
        </w:rPr>
        <w:t xml:space="preserve"> </w:t>
      </w:r>
      <w:r>
        <w:t>// Internet Explorer 10+</w:t>
      </w:r>
      <w:r>
        <w:rPr>
          <w:rStyle w:val="16"/>
        </w:rPr>
        <w:t xml:space="preserve">  </w:t>
      </w:r>
      <w:r>
        <w:t>&amp;::-webkit-input-placeholder</w:t>
      </w:r>
      <w:r>
        <w:rPr>
          <w:rStyle w:val="16"/>
        </w:rPr>
        <w:t xml:space="preserve">  </w:t>
      </w:r>
      <w:r>
        <w:t>{</w:t>
      </w:r>
      <w:r>
        <w:rPr>
          <w:rStyle w:val="16"/>
        </w:rPr>
        <w:t xml:space="preserve"> </w:t>
      </w:r>
      <w:r>
        <w:t>color:</w:t>
      </w:r>
      <w:r>
        <w:rPr>
          <w:rStyle w:val="16"/>
        </w:rPr>
        <w:t xml:space="preserve"> </w:t>
      </w:r>
      <w:r>
        <w:t>@color;</w:t>
      </w:r>
      <w:r>
        <w:rPr>
          <w:rStyle w:val="16"/>
        </w:rPr>
        <w:t xml:space="preserve"> </w:t>
      </w:r>
      <w:r>
        <w:t>}</w:t>
      </w:r>
      <w:r>
        <w:rPr>
          <w:rStyle w:val="16"/>
        </w:rPr>
        <w:t xml:space="preserve"> </w:t>
      </w:r>
      <w:r>
        <w:t>// Safari and Chrome}</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"less-mixins-columns"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列</w:t>
      </w:r>
    </w:p>
    <w:p>
      <w:pPr>
        <w:pStyle w:val="10"/>
        <w:keepNext w:val="0"/>
        <w:keepLines w:val="0"/>
        <w:widowControl/>
        <w:suppressLineNumbers w:val="0"/>
      </w:pPr>
      <w:r>
        <w:t>通过CSS在一个单独的元素中生成列。</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.content-columns(@width;</w:t>
      </w:r>
      <w:r>
        <w:rPr>
          <w:rStyle w:val="16"/>
        </w:rPr>
        <w:t xml:space="preserve"> </w:t>
      </w:r>
      <w:r>
        <w:t>@count;</w:t>
      </w:r>
      <w:r>
        <w:rPr>
          <w:rStyle w:val="16"/>
        </w:rPr>
        <w:t xml:space="preserve"> </w:t>
      </w:r>
      <w:r>
        <w:t>@gap)</w:t>
      </w:r>
      <w:r>
        <w:rPr>
          <w:rStyle w:val="16"/>
        </w:rPr>
        <w:t xml:space="preserve"> </w:t>
      </w:r>
      <w:r>
        <w:t>{</w:t>
      </w:r>
    </w:p>
    <w:p>
      <w:pPr>
        <w:pStyle w:val="9"/>
        <w:keepNext w:val="0"/>
        <w:keepLines w:val="0"/>
        <w:widowControl/>
        <w:suppressLineNumbers w:val="0"/>
        <w:rPr>
          <w:rStyle w:val="16"/>
        </w:rPr>
      </w:pPr>
      <w:r>
        <w:rPr>
          <w:rStyle w:val="16"/>
        </w:rPr>
        <w:t xml:space="preserve">  </w:t>
      </w:r>
      <w:r>
        <w:t>-webkit-column-width:</w:t>
      </w:r>
      <w:r>
        <w:rPr>
          <w:rStyle w:val="16"/>
        </w:rPr>
        <w:t xml:space="preserve"> </w:t>
      </w:r>
      <w:r>
        <w:t>@width;</w:t>
      </w:r>
    </w:p>
    <w:p>
      <w:pPr>
        <w:pStyle w:val="9"/>
        <w:keepNext w:val="0"/>
        <w:keepLines w:val="0"/>
        <w:widowControl/>
        <w:suppressLineNumbers w:val="0"/>
        <w:rPr>
          <w:rStyle w:val="16"/>
        </w:rPr>
      </w:pPr>
      <w:r>
        <w:rPr>
          <w:rStyle w:val="16"/>
        </w:rPr>
        <w:t xml:space="preserve">     </w:t>
      </w:r>
      <w:r>
        <w:t>-moz-column-width:</w:t>
      </w:r>
      <w:r>
        <w:rPr>
          <w:rStyle w:val="16"/>
        </w:rPr>
        <w:t xml:space="preserve"> </w:t>
      </w:r>
      <w:r>
        <w:t>@width;</w:t>
      </w:r>
    </w:p>
    <w:p>
      <w:pPr>
        <w:pStyle w:val="9"/>
        <w:keepNext w:val="0"/>
        <w:keepLines w:val="0"/>
        <w:widowControl/>
        <w:suppressLineNumbers w:val="0"/>
        <w:rPr>
          <w:rStyle w:val="16"/>
        </w:rPr>
      </w:pPr>
      <w:r>
        <w:rPr>
          <w:rStyle w:val="16"/>
        </w:rPr>
        <w:t xml:space="preserve">          </w:t>
      </w:r>
      <w:r>
        <w:t>column-width:</w:t>
      </w:r>
      <w:r>
        <w:rPr>
          <w:rStyle w:val="16"/>
        </w:rPr>
        <w:t xml:space="preserve"> </w:t>
      </w:r>
      <w:r>
        <w:t>@width;</w:t>
      </w:r>
    </w:p>
    <w:p>
      <w:pPr>
        <w:pStyle w:val="9"/>
        <w:keepNext w:val="0"/>
        <w:keepLines w:val="0"/>
        <w:widowControl/>
        <w:suppressLineNumbers w:val="0"/>
        <w:rPr>
          <w:rStyle w:val="16"/>
        </w:rPr>
      </w:pPr>
      <w:r>
        <w:rPr>
          <w:rStyle w:val="16"/>
        </w:rPr>
        <w:t xml:space="preserve">  </w:t>
      </w:r>
      <w:r>
        <w:t>-webkit-column-count:</w:t>
      </w:r>
      <w:r>
        <w:rPr>
          <w:rStyle w:val="16"/>
        </w:rPr>
        <w:t xml:space="preserve"> </w:t>
      </w:r>
      <w:r>
        <w:t>@count;</w:t>
      </w:r>
    </w:p>
    <w:p>
      <w:pPr>
        <w:pStyle w:val="9"/>
        <w:keepNext w:val="0"/>
        <w:keepLines w:val="0"/>
        <w:widowControl/>
        <w:suppressLineNumbers w:val="0"/>
        <w:rPr>
          <w:rStyle w:val="16"/>
        </w:rPr>
      </w:pPr>
      <w:r>
        <w:rPr>
          <w:rStyle w:val="16"/>
        </w:rPr>
        <w:t xml:space="preserve">     </w:t>
      </w:r>
      <w:r>
        <w:t>-moz-column-count:</w:t>
      </w:r>
      <w:r>
        <w:rPr>
          <w:rStyle w:val="16"/>
        </w:rPr>
        <w:t xml:space="preserve"> </w:t>
      </w:r>
      <w:r>
        <w:t>@count;</w:t>
      </w:r>
    </w:p>
    <w:p>
      <w:pPr>
        <w:pStyle w:val="9"/>
        <w:keepNext w:val="0"/>
        <w:keepLines w:val="0"/>
        <w:widowControl/>
        <w:suppressLineNumbers w:val="0"/>
        <w:rPr>
          <w:rStyle w:val="16"/>
        </w:rPr>
      </w:pPr>
      <w:r>
        <w:rPr>
          <w:rStyle w:val="16"/>
        </w:rPr>
        <w:t xml:space="preserve">          </w:t>
      </w:r>
      <w:r>
        <w:t>column-count:</w:t>
      </w:r>
      <w:r>
        <w:rPr>
          <w:rStyle w:val="16"/>
        </w:rPr>
        <w:t xml:space="preserve"> </w:t>
      </w:r>
      <w:r>
        <w:t>@count;</w:t>
      </w:r>
    </w:p>
    <w:p>
      <w:pPr>
        <w:pStyle w:val="9"/>
        <w:keepNext w:val="0"/>
        <w:keepLines w:val="0"/>
        <w:widowControl/>
        <w:suppressLineNumbers w:val="0"/>
        <w:rPr>
          <w:rStyle w:val="16"/>
        </w:rPr>
      </w:pPr>
      <w:r>
        <w:rPr>
          <w:rStyle w:val="16"/>
        </w:rPr>
        <w:t xml:space="preserve">  </w:t>
      </w:r>
      <w:r>
        <w:t>-webkit-column-gap:</w:t>
      </w:r>
      <w:r>
        <w:rPr>
          <w:rStyle w:val="16"/>
        </w:rPr>
        <w:t xml:space="preserve"> </w:t>
      </w:r>
      <w:r>
        <w:t>@gap;</w:t>
      </w:r>
    </w:p>
    <w:p>
      <w:pPr>
        <w:pStyle w:val="9"/>
        <w:keepNext w:val="0"/>
        <w:keepLines w:val="0"/>
        <w:widowControl/>
        <w:suppressLineNumbers w:val="0"/>
        <w:rPr>
          <w:rStyle w:val="16"/>
        </w:rPr>
      </w:pPr>
      <w:r>
        <w:rPr>
          <w:rStyle w:val="16"/>
        </w:rPr>
        <w:t xml:space="preserve">     </w:t>
      </w:r>
      <w:r>
        <w:t>-moz-column-gap:</w:t>
      </w:r>
      <w:r>
        <w:rPr>
          <w:rStyle w:val="16"/>
        </w:rPr>
        <w:t xml:space="preserve"> </w:t>
      </w:r>
      <w:r>
        <w:t>@gap;</w:t>
      </w:r>
    </w:p>
    <w:p>
      <w:pPr>
        <w:pStyle w:val="9"/>
        <w:keepNext w:val="0"/>
        <w:keepLines w:val="0"/>
        <w:widowControl/>
        <w:suppressLineNumbers w:val="0"/>
      </w:pPr>
      <w:r>
        <w:rPr>
          <w:rStyle w:val="16"/>
        </w:rPr>
        <w:t xml:space="preserve">          </w:t>
      </w:r>
      <w:r>
        <w:t>column-gap:</w:t>
      </w:r>
      <w:r>
        <w:rPr>
          <w:rStyle w:val="16"/>
        </w:rPr>
        <w:t xml:space="preserve"> </w:t>
      </w:r>
      <w:r>
        <w:t>@gap;}</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"less-mixins-gradients"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渐变</w:t>
      </w:r>
    </w:p>
    <w:p>
      <w:pPr>
        <w:pStyle w:val="10"/>
        <w:keepNext w:val="0"/>
        <w:keepLines w:val="0"/>
        <w:widowControl/>
        <w:suppressLineNumbers w:val="0"/>
      </w:pPr>
      <w:r>
        <w:t>便于把任何两种颜色变成背景渐变色。想要使他更高级些，可以设置一个direction（方向），使用三种颜色，也可以使用径向（radial）渐变。使用一个mixin（混入），你就可以得到所有需要的前缀语法。</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#gradient</w:t>
      </w:r>
      <w:r>
        <w:rPr>
          <w:rStyle w:val="16"/>
        </w:rPr>
        <w:t xml:space="preserve"> </w:t>
      </w:r>
      <w:r>
        <w:t>&gt;</w:t>
      </w:r>
      <w:r>
        <w:rPr>
          <w:rStyle w:val="16"/>
        </w:rPr>
        <w:t xml:space="preserve"> </w:t>
      </w:r>
      <w:r>
        <w:t>.vertical(#333;</w:t>
      </w:r>
      <w:r>
        <w:rPr>
          <w:rStyle w:val="16"/>
        </w:rPr>
        <w:t xml:space="preserve"> </w:t>
      </w:r>
      <w:r>
        <w:t>#000);#gradient</w:t>
      </w:r>
      <w:r>
        <w:rPr>
          <w:rStyle w:val="16"/>
        </w:rPr>
        <w:t xml:space="preserve"> </w:t>
      </w:r>
      <w:r>
        <w:t>&gt;</w:t>
      </w:r>
      <w:r>
        <w:rPr>
          <w:rStyle w:val="16"/>
        </w:rPr>
        <w:t xml:space="preserve"> </w:t>
      </w:r>
      <w:r>
        <w:t>.horizontal(#333;</w:t>
      </w:r>
      <w:r>
        <w:rPr>
          <w:rStyle w:val="16"/>
        </w:rPr>
        <w:t xml:space="preserve"> </w:t>
      </w:r>
      <w:r>
        <w:t>#000);#gradient</w:t>
      </w:r>
      <w:r>
        <w:rPr>
          <w:rStyle w:val="16"/>
        </w:rPr>
        <w:t xml:space="preserve"> </w:t>
      </w:r>
      <w:r>
        <w:t>&gt;</w:t>
      </w:r>
      <w:r>
        <w:rPr>
          <w:rStyle w:val="16"/>
        </w:rPr>
        <w:t xml:space="preserve"> </w:t>
      </w:r>
      <w:r>
        <w:t>.radial(#333;</w:t>
      </w:r>
      <w:r>
        <w:rPr>
          <w:rStyle w:val="16"/>
        </w:rPr>
        <w:t xml:space="preserve"> </w:t>
      </w:r>
      <w:r>
        <w:t>#000);</w:t>
      </w:r>
    </w:p>
    <w:p>
      <w:pPr>
        <w:pStyle w:val="10"/>
        <w:keepNext w:val="0"/>
        <w:keepLines w:val="0"/>
        <w:widowControl/>
        <w:suppressLineNumbers w:val="0"/>
      </w:pPr>
      <w:r>
        <w:t>你也可以为标准的里两颜色线性渐变指定角度：</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#gradient</w:t>
      </w:r>
      <w:r>
        <w:rPr>
          <w:rStyle w:val="16"/>
        </w:rPr>
        <w:t xml:space="preserve"> </w:t>
      </w:r>
      <w:r>
        <w:t>&gt;</w:t>
      </w:r>
      <w:r>
        <w:rPr>
          <w:rStyle w:val="16"/>
        </w:rPr>
        <w:t xml:space="preserve"> </w:t>
      </w:r>
      <w:r>
        <w:t>.directional(#333;</w:t>
      </w:r>
      <w:r>
        <w:rPr>
          <w:rStyle w:val="16"/>
        </w:rPr>
        <w:t xml:space="preserve"> </w:t>
      </w:r>
      <w:r>
        <w:t>#000;</w:t>
      </w:r>
      <w:r>
        <w:rPr>
          <w:rStyle w:val="16"/>
        </w:rPr>
        <w:t xml:space="preserve"> </w:t>
      </w:r>
      <w:r>
        <w:t>45deg);</w:t>
      </w:r>
    </w:p>
    <w:p>
      <w:pPr>
        <w:pStyle w:val="10"/>
        <w:keepNext w:val="0"/>
        <w:keepLines w:val="0"/>
        <w:widowControl/>
        <w:suppressLineNumbers w:val="0"/>
      </w:pPr>
      <w:r>
        <w:t>如果你需要一个条纹风格的渐变，这也很容易。只要指定一个颜色，我们将该颜色半透明的条纹覆盖其上。</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#gradient</w:t>
      </w:r>
      <w:r>
        <w:rPr>
          <w:rStyle w:val="16"/>
        </w:rPr>
        <w:t xml:space="preserve"> </w:t>
      </w:r>
      <w:r>
        <w:t>&gt;</w:t>
      </w:r>
      <w:r>
        <w:rPr>
          <w:rStyle w:val="16"/>
        </w:rPr>
        <w:t xml:space="preserve"> </w:t>
      </w:r>
      <w:r>
        <w:t>.striped(#333;</w:t>
      </w:r>
      <w:r>
        <w:rPr>
          <w:rStyle w:val="16"/>
        </w:rPr>
        <w:t xml:space="preserve"> </w:t>
      </w:r>
      <w:r>
        <w:t>45deg);</w:t>
      </w:r>
    </w:p>
    <w:p>
      <w:pPr>
        <w:pStyle w:val="10"/>
        <w:keepNext w:val="0"/>
        <w:keepLines w:val="0"/>
        <w:widowControl/>
        <w:suppressLineNumbers w:val="0"/>
      </w:pPr>
      <w:r>
        <w:t>再来试试三种颜色。利用此 mixin ，并为其设置第一种颜色、第二种颜色、第二种颜色的色标（例如 25%），还有第三种颜色：</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pPr>
      <w:r>
        <w:t>#gradient</w:t>
      </w:r>
      <w:r>
        <w:rPr>
          <w:rStyle w:val="16"/>
        </w:rPr>
        <w:t xml:space="preserve"> </w:t>
      </w:r>
      <w:r>
        <w:t>&gt;</w:t>
      </w:r>
      <w:r>
        <w:rPr>
          <w:rStyle w:val="16"/>
        </w:rPr>
        <w:t xml:space="preserve"> </w:t>
      </w:r>
      <w:r>
        <w:t>.vertical-three-colors(#777;</w:t>
      </w:r>
      <w:r>
        <w:rPr>
          <w:rStyle w:val="16"/>
        </w:rPr>
        <w:t xml:space="preserve"> </w:t>
      </w:r>
      <w:r>
        <w:t>#333;</w:t>
      </w:r>
      <w:r>
        <w:rPr>
          <w:rStyle w:val="16"/>
        </w:rPr>
        <w:t xml:space="preserve"> </w:t>
      </w:r>
      <w:r>
        <w:t>25%;</w:t>
      </w:r>
      <w:r>
        <w:rPr>
          <w:rStyle w:val="16"/>
        </w:rPr>
        <w:t xml:space="preserve"> </w:t>
      </w:r>
      <w:r>
        <w:t>#000);#gradient</w:t>
      </w:r>
      <w:r>
        <w:rPr>
          <w:rStyle w:val="16"/>
        </w:rPr>
        <w:t xml:space="preserve"> </w:t>
      </w:r>
      <w:r>
        <w:t>&gt;</w:t>
      </w:r>
      <w:r>
        <w:rPr>
          <w:rStyle w:val="16"/>
        </w:rPr>
        <w:t xml:space="preserve"> </w:t>
      </w:r>
      <w:r>
        <w:t>.horizontal-three-colors(#777;</w:t>
      </w:r>
      <w:r>
        <w:rPr>
          <w:rStyle w:val="16"/>
        </w:rPr>
        <w:t xml:space="preserve"> </w:t>
      </w:r>
      <w:r>
        <w:t>#333;</w:t>
      </w:r>
      <w:r>
        <w:rPr>
          <w:rStyle w:val="16"/>
        </w:rPr>
        <w:t xml:space="preserve"> </w:t>
      </w:r>
      <w:r>
        <w:t>25%;</w:t>
      </w:r>
      <w:r>
        <w:rPr>
          <w:rStyle w:val="16"/>
        </w:rPr>
        <w:t xml:space="preserve"> </w:t>
      </w:r>
      <w:r>
        <w:t>#000);</w:t>
      </w:r>
    </w:p>
    <w:p>
      <w:pPr>
        <w:pStyle w:val="10"/>
        <w:keepNext w:val="0"/>
        <w:keepLines w:val="0"/>
        <w:widowControl/>
        <w:suppressLineNumbers w:val="0"/>
      </w:pPr>
      <w:r>
        <w:rPr>
          <w:rStyle w:val="12"/>
        </w:rPr>
        <w:t>当心！</w:t>
      </w:r>
      <w:r>
        <w:t xml:space="preserve"> 如果你想删除某个渐变，确保将你所添加的针对 IE 的 </w:t>
      </w:r>
      <w:r>
        <w:rPr>
          <w:rStyle w:val="16"/>
        </w:rPr>
        <w:t>filter</w:t>
      </w:r>
      <w:r>
        <w:t xml:space="preserve"> 一并删除。你可以通过使用 </w:t>
      </w:r>
      <w:r>
        <w:rPr>
          <w:rStyle w:val="16"/>
        </w:rPr>
        <w:t>.reset-filter()</w:t>
      </w:r>
      <w:r>
        <w:t xml:space="preserve"> mixin 和 </w:t>
      </w:r>
      <w:r>
        <w:rPr>
          <w:rStyle w:val="16"/>
        </w:rPr>
        <w:t>background-image: none;</w:t>
      </w:r>
      <w:r>
        <w:t xml:space="preserve"> 达到目的。</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"less-mixins-utility"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实用工具 mixin</w:t>
      </w:r>
    </w:p>
    <w:p>
      <w:pPr>
        <w:pStyle w:val="10"/>
        <w:keepNext w:val="0"/>
        <w:keepLines w:val="0"/>
        <w:widowControl/>
        <w:suppressLineNumbers w:val="0"/>
      </w:pPr>
      <w:r>
        <w:t>实用工具 mixin 用于与不相关的 CSS 结合以达到特定目的或任务。</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"less-mixins-clearfix"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Clearfix -- 清除浮动</w:t>
      </w:r>
    </w:p>
    <w:p>
      <w:pPr>
        <w:pStyle w:val="10"/>
        <w:keepNext w:val="0"/>
        <w:keepLines w:val="0"/>
        <w:widowControl/>
        <w:suppressLineNumbers w:val="0"/>
      </w:pPr>
      <w:r>
        <w:t xml:space="preserve">建议为需要清除浮动的元素使用 </w:t>
      </w:r>
      <w:r>
        <w:rPr>
          <w:rStyle w:val="16"/>
        </w:rPr>
        <w:t>.clearfix()</w:t>
      </w:r>
      <w:r>
        <w:t xml:space="preserve"> mixin ，尽量不要直接添加 </w:t>
      </w:r>
      <w:r>
        <w:rPr>
          <w:rStyle w:val="16"/>
        </w:rPr>
        <w:t>class="clearfix"</w:t>
      </w:r>
      <w:r>
        <w:t xml:space="preserve"> 类。基于 </w:t>
      </w:r>
      <w:r>
        <w:fldChar w:fldCharType="begin"/>
      </w:r>
      <w:r>
        <w:instrText xml:space="preserve"> HYPERLINK "https://twitter.com/necolas" \t "http://v3.bootcss.com/css/_blank" </w:instrText>
      </w:r>
      <w:r>
        <w:fldChar w:fldCharType="separate"/>
      </w:r>
      <w:r>
        <w:rPr>
          <w:rStyle w:val="15"/>
        </w:rPr>
        <w:t>Nicolas Gallagher</w:t>
      </w:r>
      <w:r>
        <w:fldChar w:fldCharType="end"/>
      </w:r>
      <w:r>
        <w:t xml:space="preserve"> 的 </w:t>
      </w:r>
      <w:r>
        <w:fldChar w:fldCharType="begin"/>
      </w:r>
      <w:r>
        <w:instrText xml:space="preserve"> HYPERLINK "http://nicolasgallagher.com/micro-clearfix-hack/" \t "http://v3.bootcss.com/css/_blank" </w:instrText>
      </w:r>
      <w:r>
        <w:fldChar w:fldCharType="separate"/>
      </w:r>
      <w:r>
        <w:rPr>
          <w:rStyle w:val="15"/>
        </w:rPr>
        <w:t>micro clearfix</w:t>
      </w:r>
      <w:r>
        <w:fldChar w:fldCharType="end"/>
      </w:r>
      <w:r>
        <w:t xml:space="preserve"> 代码。</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 Mixin.clearfix()</w:t>
      </w:r>
      <w:r>
        <w:rPr>
          <w:rStyle w:val="16"/>
        </w:rPr>
        <w:t xml:space="preserve"> </w:t>
      </w:r>
      <w:r>
        <w:t>{</w:t>
      </w:r>
    </w:p>
    <w:p>
      <w:pPr>
        <w:pStyle w:val="9"/>
        <w:keepNext w:val="0"/>
        <w:keepLines w:val="0"/>
        <w:widowControl/>
        <w:suppressLineNumbers w:val="0"/>
        <w:rPr>
          <w:rStyle w:val="16"/>
        </w:rPr>
      </w:pPr>
      <w:r>
        <w:rPr>
          <w:rStyle w:val="16"/>
        </w:rPr>
        <w:t xml:space="preserve">  </w:t>
      </w:r>
      <w:r>
        <w:t>&amp;:before,</w:t>
      </w:r>
    </w:p>
    <w:p>
      <w:pPr>
        <w:pStyle w:val="9"/>
        <w:keepNext w:val="0"/>
        <w:keepLines w:val="0"/>
        <w:widowControl/>
        <w:suppressLineNumbers w:val="0"/>
        <w:rPr>
          <w:rStyle w:val="16"/>
        </w:rPr>
      </w:pPr>
      <w:r>
        <w:rPr>
          <w:rStyle w:val="16"/>
        </w:rPr>
        <w:t xml:space="preserve">  </w:t>
      </w:r>
      <w:r>
        <w:t>&amp;:after</w:t>
      </w:r>
      <w:r>
        <w:rPr>
          <w:rStyle w:val="16"/>
        </w:rPr>
        <w:t xml:space="preserve"> </w:t>
      </w:r>
      <w:r>
        <w:t>{</w:t>
      </w:r>
    </w:p>
    <w:p>
      <w:pPr>
        <w:pStyle w:val="9"/>
        <w:keepNext w:val="0"/>
        <w:keepLines w:val="0"/>
        <w:widowControl/>
        <w:suppressLineNumbers w:val="0"/>
        <w:rPr>
          <w:rStyle w:val="16"/>
        </w:rPr>
      </w:pPr>
      <w:r>
        <w:rPr>
          <w:rStyle w:val="16"/>
        </w:rPr>
        <w:t xml:space="preserve">    </w:t>
      </w:r>
      <w:r>
        <w:t>content:</w:t>
      </w:r>
      <w:r>
        <w:rPr>
          <w:rStyle w:val="16"/>
        </w:rPr>
        <w:t xml:space="preserve"> </w:t>
      </w:r>
      <w:r>
        <w:t>" ";</w:t>
      </w:r>
    </w:p>
    <w:p>
      <w:pPr>
        <w:pStyle w:val="9"/>
        <w:keepNext w:val="0"/>
        <w:keepLines w:val="0"/>
        <w:widowControl/>
        <w:suppressLineNumbers w:val="0"/>
        <w:rPr>
          <w:rStyle w:val="16"/>
        </w:rPr>
      </w:pPr>
      <w:r>
        <w:rPr>
          <w:rStyle w:val="16"/>
        </w:rPr>
        <w:t xml:space="preserve">    </w:t>
      </w:r>
      <w:r>
        <w:t>display:</w:t>
      </w:r>
      <w:r>
        <w:rPr>
          <w:rStyle w:val="16"/>
        </w:rPr>
        <w:t xml:space="preserve"> </w:t>
      </w:r>
      <w:r>
        <w:t>table;</w:t>
      </w:r>
    </w:p>
    <w:p>
      <w:pPr>
        <w:pStyle w:val="9"/>
        <w:keepNext w:val="0"/>
        <w:keepLines w:val="0"/>
        <w:widowControl/>
        <w:suppressLineNumbers w:val="0"/>
        <w:rPr>
          <w:rStyle w:val="16"/>
        </w:rPr>
      </w:pPr>
      <w:r>
        <w:rPr>
          <w:rStyle w:val="16"/>
        </w:rPr>
        <w:t xml:space="preserve">  </w:t>
      </w:r>
      <w:r>
        <w:t>}</w:t>
      </w:r>
    </w:p>
    <w:p>
      <w:pPr>
        <w:pStyle w:val="9"/>
        <w:keepNext w:val="0"/>
        <w:keepLines w:val="0"/>
        <w:widowControl/>
        <w:suppressLineNumbers w:val="0"/>
        <w:rPr>
          <w:rStyle w:val="16"/>
        </w:rPr>
      </w:pPr>
      <w:r>
        <w:rPr>
          <w:rStyle w:val="16"/>
        </w:rPr>
        <w:t xml:space="preserve">  </w:t>
      </w:r>
      <w:r>
        <w:t>&amp;:after</w:t>
      </w:r>
      <w:r>
        <w:rPr>
          <w:rStyle w:val="16"/>
        </w:rPr>
        <w:t xml:space="preserve"> </w:t>
      </w:r>
      <w:r>
        <w:t>{</w:t>
      </w:r>
    </w:p>
    <w:p>
      <w:pPr>
        <w:pStyle w:val="9"/>
        <w:keepNext w:val="0"/>
        <w:keepLines w:val="0"/>
        <w:widowControl/>
        <w:suppressLineNumbers w:val="0"/>
        <w:rPr>
          <w:rStyle w:val="16"/>
        </w:rPr>
      </w:pPr>
      <w:r>
        <w:rPr>
          <w:rStyle w:val="16"/>
        </w:rPr>
        <w:t xml:space="preserve">    </w:t>
      </w:r>
      <w:r>
        <w:t>clear:</w:t>
      </w:r>
      <w:r>
        <w:rPr>
          <w:rStyle w:val="16"/>
        </w:rPr>
        <w:t xml:space="preserve"> </w:t>
      </w:r>
      <w:r>
        <w:t>both;</w:t>
      </w:r>
    </w:p>
    <w:p>
      <w:pPr>
        <w:pStyle w:val="9"/>
        <w:keepNext w:val="0"/>
        <w:keepLines w:val="0"/>
        <w:widowControl/>
        <w:suppressLineNumbers w:val="0"/>
        <w:rPr>
          <w:rStyle w:val="16"/>
        </w:rPr>
      </w:pPr>
      <w:r>
        <w:rPr>
          <w:rStyle w:val="16"/>
        </w:rPr>
        <w:t xml:space="preserve">  </w:t>
      </w:r>
      <w:r>
        <w:t>}}</w:t>
      </w:r>
    </w:p>
    <w:p>
      <w:pPr>
        <w:pStyle w:val="9"/>
        <w:keepNext w:val="0"/>
        <w:keepLines w:val="0"/>
        <w:widowControl/>
        <w:suppressLineNumbers w:val="0"/>
        <w:rPr>
          <w:rStyle w:val="16"/>
        </w:rPr>
      </w:pPr>
      <w:r>
        <w:t>// Usage.container</w:t>
      </w:r>
      <w:r>
        <w:rPr>
          <w:rStyle w:val="16"/>
        </w:rPr>
        <w:t xml:space="preserve"> </w:t>
      </w:r>
      <w:r>
        <w:t>{</w:t>
      </w:r>
    </w:p>
    <w:p>
      <w:pPr>
        <w:pStyle w:val="9"/>
        <w:keepNext w:val="0"/>
        <w:keepLines w:val="0"/>
        <w:widowControl/>
        <w:suppressLineNumbers w:val="0"/>
      </w:pPr>
      <w:r>
        <w:rPr>
          <w:rStyle w:val="16"/>
        </w:rPr>
        <w:t xml:space="preserve">  </w:t>
      </w:r>
      <w:r>
        <w:t>.clearfix();}</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"less-mixins-centering"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水平居中</w:t>
      </w:r>
    </w:p>
    <w:p>
      <w:pPr>
        <w:pStyle w:val="10"/>
        <w:keepNext w:val="0"/>
        <w:keepLines w:val="0"/>
        <w:widowControl/>
        <w:suppressLineNumbers w:val="0"/>
      </w:pPr>
      <w:r>
        <w:t>让元素在其父元素中水平居中。</w:t>
      </w:r>
      <w:r>
        <w:rPr>
          <w:rStyle w:val="12"/>
        </w:rPr>
        <w:t xml:space="preserve">需要设置 </w:t>
      </w:r>
      <w:r>
        <w:rPr>
          <w:rStyle w:val="16"/>
        </w:rPr>
        <w:t>width</w:t>
      </w:r>
      <w:r>
        <w:rPr>
          <w:rStyle w:val="12"/>
        </w:rPr>
        <w:t xml:space="preserve"> 或 </w:t>
      </w:r>
      <w:r>
        <w:rPr>
          <w:rStyle w:val="16"/>
        </w:rPr>
        <w:t>max-width</w:t>
      </w:r>
      <w:r>
        <w:rPr>
          <w:rStyle w:val="12"/>
        </w:rPr>
        <w:t xml:space="preserve"> 属性。</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 Mixin.center-block()</w:t>
      </w:r>
      <w:r>
        <w:rPr>
          <w:rStyle w:val="16"/>
        </w:rPr>
        <w:t xml:space="preserve"> </w:t>
      </w:r>
      <w:r>
        <w:t>{</w:t>
      </w:r>
    </w:p>
    <w:p>
      <w:pPr>
        <w:pStyle w:val="9"/>
        <w:keepNext w:val="0"/>
        <w:keepLines w:val="0"/>
        <w:widowControl/>
        <w:suppressLineNumbers w:val="0"/>
        <w:rPr>
          <w:rStyle w:val="16"/>
        </w:rPr>
      </w:pPr>
      <w:r>
        <w:rPr>
          <w:rStyle w:val="16"/>
        </w:rPr>
        <w:t xml:space="preserve">  </w:t>
      </w:r>
      <w:r>
        <w:t>display:</w:t>
      </w:r>
      <w:r>
        <w:rPr>
          <w:rStyle w:val="16"/>
        </w:rPr>
        <w:t xml:space="preserve"> </w:t>
      </w:r>
      <w:r>
        <w:t>block;</w:t>
      </w:r>
    </w:p>
    <w:p>
      <w:pPr>
        <w:pStyle w:val="9"/>
        <w:keepNext w:val="0"/>
        <w:keepLines w:val="0"/>
        <w:widowControl/>
        <w:suppressLineNumbers w:val="0"/>
        <w:rPr>
          <w:rStyle w:val="16"/>
        </w:rPr>
      </w:pPr>
      <w:r>
        <w:rPr>
          <w:rStyle w:val="16"/>
        </w:rPr>
        <w:t xml:space="preserve">  </w:t>
      </w:r>
      <w:r>
        <w:t>margin-left:</w:t>
      </w:r>
      <w:r>
        <w:rPr>
          <w:rStyle w:val="16"/>
        </w:rPr>
        <w:t xml:space="preserve"> </w:t>
      </w:r>
      <w:r>
        <w:t>auto;</w:t>
      </w:r>
    </w:p>
    <w:p>
      <w:pPr>
        <w:pStyle w:val="9"/>
        <w:keepNext w:val="0"/>
        <w:keepLines w:val="0"/>
        <w:widowControl/>
        <w:suppressLineNumbers w:val="0"/>
        <w:rPr>
          <w:rStyle w:val="16"/>
        </w:rPr>
      </w:pPr>
      <w:r>
        <w:rPr>
          <w:rStyle w:val="16"/>
        </w:rPr>
        <w:t xml:space="preserve">  </w:t>
      </w:r>
      <w:r>
        <w:t>margin-right:</w:t>
      </w:r>
      <w:r>
        <w:rPr>
          <w:rStyle w:val="16"/>
        </w:rPr>
        <w:t xml:space="preserve"> </w:t>
      </w:r>
      <w:r>
        <w:t>auto;}</w:t>
      </w:r>
    </w:p>
    <w:p>
      <w:pPr>
        <w:pStyle w:val="9"/>
        <w:keepNext w:val="0"/>
        <w:keepLines w:val="0"/>
        <w:widowControl/>
        <w:suppressLineNumbers w:val="0"/>
        <w:rPr>
          <w:rStyle w:val="16"/>
        </w:rPr>
      </w:pPr>
      <w:r>
        <w:t>// Usage.container</w:t>
      </w:r>
      <w:r>
        <w:rPr>
          <w:rStyle w:val="16"/>
        </w:rPr>
        <w:t xml:space="preserve"> </w:t>
      </w:r>
      <w:r>
        <w:t>{</w:t>
      </w:r>
    </w:p>
    <w:p>
      <w:pPr>
        <w:pStyle w:val="9"/>
        <w:keepNext w:val="0"/>
        <w:keepLines w:val="0"/>
        <w:widowControl/>
        <w:suppressLineNumbers w:val="0"/>
        <w:rPr>
          <w:rStyle w:val="16"/>
        </w:rPr>
      </w:pPr>
      <w:r>
        <w:rPr>
          <w:rStyle w:val="16"/>
        </w:rPr>
        <w:t xml:space="preserve">  </w:t>
      </w:r>
      <w:r>
        <w:t>width:</w:t>
      </w:r>
      <w:r>
        <w:rPr>
          <w:rStyle w:val="16"/>
        </w:rPr>
        <w:t xml:space="preserve"> </w:t>
      </w:r>
      <w:r>
        <w:t>940px;</w:t>
      </w:r>
    </w:p>
    <w:p>
      <w:pPr>
        <w:pStyle w:val="9"/>
        <w:keepNext w:val="0"/>
        <w:keepLines w:val="0"/>
        <w:widowControl/>
        <w:suppressLineNumbers w:val="0"/>
      </w:pPr>
      <w:r>
        <w:rPr>
          <w:rStyle w:val="16"/>
        </w:rPr>
        <w:t xml:space="preserve">  </w:t>
      </w:r>
      <w:r>
        <w:t>.center-block();}</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"less-mixins-sizing"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尺寸助手 mixin</w:t>
      </w:r>
    </w:p>
    <w:p>
      <w:pPr>
        <w:pStyle w:val="10"/>
        <w:keepNext w:val="0"/>
        <w:keepLines w:val="0"/>
        <w:widowControl/>
        <w:suppressLineNumbers w:val="0"/>
      </w:pPr>
      <w:r>
        <w:t>用于方便的指定对象的尺寸。</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 Mixins.size(@width;</w:t>
      </w:r>
      <w:r>
        <w:rPr>
          <w:rStyle w:val="16"/>
        </w:rPr>
        <w:t xml:space="preserve"> </w:t>
      </w:r>
      <w:r>
        <w:t>@height)</w:t>
      </w:r>
      <w:r>
        <w:rPr>
          <w:rStyle w:val="16"/>
        </w:rPr>
        <w:t xml:space="preserve"> </w:t>
      </w:r>
      <w:r>
        <w:t>{</w:t>
      </w:r>
    </w:p>
    <w:p>
      <w:pPr>
        <w:pStyle w:val="9"/>
        <w:keepNext w:val="0"/>
        <w:keepLines w:val="0"/>
        <w:widowControl/>
        <w:suppressLineNumbers w:val="0"/>
        <w:rPr>
          <w:rStyle w:val="16"/>
        </w:rPr>
      </w:pPr>
      <w:r>
        <w:rPr>
          <w:rStyle w:val="16"/>
        </w:rPr>
        <w:t xml:space="preserve">  </w:t>
      </w:r>
      <w:r>
        <w:t>width:</w:t>
      </w:r>
      <w:r>
        <w:rPr>
          <w:rStyle w:val="16"/>
        </w:rPr>
        <w:t xml:space="preserve"> </w:t>
      </w:r>
      <w:r>
        <w:t>@width;</w:t>
      </w:r>
    </w:p>
    <w:p>
      <w:pPr>
        <w:pStyle w:val="9"/>
        <w:keepNext w:val="0"/>
        <w:keepLines w:val="0"/>
        <w:widowControl/>
        <w:suppressLineNumbers w:val="0"/>
        <w:rPr>
          <w:rStyle w:val="16"/>
        </w:rPr>
      </w:pPr>
      <w:r>
        <w:rPr>
          <w:rStyle w:val="16"/>
        </w:rPr>
        <w:t xml:space="preserve">  </w:t>
      </w:r>
      <w:r>
        <w:t>height:</w:t>
      </w:r>
      <w:r>
        <w:rPr>
          <w:rStyle w:val="16"/>
        </w:rPr>
        <w:t xml:space="preserve"> </w:t>
      </w:r>
      <w:r>
        <w:t>@height;}.square(@size)</w:t>
      </w:r>
      <w:r>
        <w:rPr>
          <w:rStyle w:val="16"/>
        </w:rPr>
        <w:t xml:space="preserve"> </w:t>
      </w:r>
      <w:r>
        <w:t>{</w:t>
      </w:r>
    </w:p>
    <w:p>
      <w:pPr>
        <w:pStyle w:val="9"/>
        <w:keepNext w:val="0"/>
        <w:keepLines w:val="0"/>
        <w:widowControl/>
        <w:suppressLineNumbers w:val="0"/>
        <w:rPr>
          <w:rStyle w:val="16"/>
        </w:rPr>
      </w:pPr>
      <w:r>
        <w:rPr>
          <w:rStyle w:val="16"/>
        </w:rPr>
        <w:t xml:space="preserve">  </w:t>
      </w:r>
      <w:r>
        <w:t>.size(@size;</w:t>
      </w:r>
      <w:r>
        <w:rPr>
          <w:rStyle w:val="16"/>
        </w:rPr>
        <w:t xml:space="preserve"> </w:t>
      </w:r>
      <w:r>
        <w:t>@size);}</w:t>
      </w:r>
    </w:p>
    <w:p>
      <w:pPr>
        <w:pStyle w:val="9"/>
        <w:keepNext w:val="0"/>
        <w:keepLines w:val="0"/>
        <w:widowControl/>
        <w:suppressLineNumbers w:val="0"/>
      </w:pPr>
      <w:r>
        <w:t>// Usage.image</w:t>
      </w:r>
      <w:r>
        <w:rPr>
          <w:rStyle w:val="16"/>
        </w:rPr>
        <w:t xml:space="preserve"> </w:t>
      </w:r>
      <w:r>
        <w:t>{</w:t>
      </w:r>
      <w:r>
        <w:rPr>
          <w:rStyle w:val="16"/>
        </w:rPr>
        <w:t xml:space="preserve"> </w:t>
      </w:r>
      <w:r>
        <w:t>.size(400px;</w:t>
      </w:r>
      <w:r>
        <w:rPr>
          <w:rStyle w:val="16"/>
        </w:rPr>
        <w:t xml:space="preserve"> </w:t>
      </w:r>
      <w:r>
        <w:t>300px);</w:t>
      </w:r>
      <w:r>
        <w:rPr>
          <w:rStyle w:val="16"/>
        </w:rPr>
        <w:t xml:space="preserve"> </w:t>
      </w:r>
      <w:r>
        <w:t>}.avatar</w:t>
      </w:r>
      <w:r>
        <w:rPr>
          <w:rStyle w:val="16"/>
        </w:rPr>
        <w:t xml:space="preserve"> </w:t>
      </w:r>
      <w:r>
        <w:t>{</w:t>
      </w:r>
      <w:r>
        <w:rPr>
          <w:rStyle w:val="16"/>
        </w:rPr>
        <w:t xml:space="preserve"> </w:t>
      </w:r>
      <w:r>
        <w:t>.square(48px);</w:t>
      </w:r>
      <w:r>
        <w:rPr>
          <w:rStyle w:val="16"/>
        </w:rPr>
        <w:t xml:space="preserve"> </w:t>
      </w:r>
      <w:r>
        <w:t>}</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"less-mixins-resizable"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可调整大小的文本域</w:t>
      </w:r>
    </w:p>
    <w:p>
      <w:pPr>
        <w:pStyle w:val="10"/>
        <w:keepNext w:val="0"/>
        <w:keepLines w:val="0"/>
        <w:widowControl/>
        <w:suppressLineNumbers w:val="0"/>
      </w:pPr>
      <w:r>
        <w:t>方便设置任何文本域或其他元素的尺寸可调整。默认依循浏览器默认行为 (</w:t>
      </w:r>
      <w:r>
        <w:rPr>
          <w:rStyle w:val="16"/>
        </w:rPr>
        <w:t>both</w:t>
      </w:r>
      <w:r>
        <w:t>)，即垂直、水平都可以调整。</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.resizable(@direction:</w:t>
      </w:r>
      <w:r>
        <w:rPr>
          <w:rStyle w:val="16"/>
        </w:rPr>
        <w:t xml:space="preserve"> </w:t>
      </w:r>
      <w:r>
        <w:t>both)</w:t>
      </w:r>
      <w:r>
        <w:rPr>
          <w:rStyle w:val="16"/>
        </w:rPr>
        <w:t xml:space="preserve"> </w:t>
      </w:r>
      <w:r>
        <w:t>{</w:t>
      </w:r>
    </w:p>
    <w:p>
      <w:pPr>
        <w:pStyle w:val="9"/>
        <w:keepNext w:val="0"/>
        <w:keepLines w:val="0"/>
        <w:widowControl/>
        <w:suppressLineNumbers w:val="0"/>
        <w:rPr>
          <w:rStyle w:val="16"/>
        </w:rPr>
      </w:pPr>
      <w:r>
        <w:rPr>
          <w:rStyle w:val="16"/>
        </w:rPr>
        <w:t xml:space="preserve">  </w:t>
      </w:r>
      <w:r>
        <w:t>// Options: horizontal, vertical, both</w:t>
      </w:r>
      <w:r>
        <w:rPr>
          <w:rStyle w:val="16"/>
        </w:rPr>
        <w:t xml:space="preserve">  </w:t>
      </w:r>
      <w:r>
        <w:t>resize:</w:t>
      </w:r>
      <w:r>
        <w:rPr>
          <w:rStyle w:val="16"/>
        </w:rPr>
        <w:t xml:space="preserve"> </w:t>
      </w:r>
      <w:r>
        <w:t>@direction;</w:t>
      </w:r>
    </w:p>
    <w:p>
      <w:pPr>
        <w:pStyle w:val="9"/>
        <w:keepNext w:val="0"/>
        <w:keepLines w:val="0"/>
        <w:widowControl/>
        <w:suppressLineNumbers w:val="0"/>
      </w:pPr>
      <w:r>
        <w:rPr>
          <w:rStyle w:val="16"/>
        </w:rPr>
        <w:t xml:space="preserve">  </w:t>
      </w:r>
      <w:r>
        <w:t>// Safari fix</w:t>
      </w:r>
      <w:r>
        <w:rPr>
          <w:rStyle w:val="16"/>
        </w:rPr>
        <w:t xml:space="preserve">  </w:t>
      </w:r>
      <w:r>
        <w:t>overflow:</w:t>
      </w:r>
      <w:r>
        <w:rPr>
          <w:rStyle w:val="16"/>
        </w:rPr>
        <w:t xml:space="preserve"> </w:t>
      </w:r>
      <w:r>
        <w:t>auto;}</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"less-mixins-truncating"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截断文本</w:t>
      </w:r>
    </w:p>
    <w:p>
      <w:pPr>
        <w:pStyle w:val="10"/>
        <w:keepNext w:val="0"/>
        <w:keepLines w:val="0"/>
        <w:widowControl/>
        <w:suppressLineNumbers w:val="0"/>
      </w:pPr>
      <w:r>
        <w:t>此 mixin 用来以省略号代替被截断的文本。</w:t>
      </w:r>
      <w:r>
        <w:rPr>
          <w:rStyle w:val="12"/>
        </w:rPr>
        <w:t xml:space="preserve">元素必须是 </w:t>
      </w:r>
      <w:r>
        <w:rPr>
          <w:rStyle w:val="16"/>
        </w:rPr>
        <w:t>block</w:t>
      </w:r>
      <w:r>
        <w:rPr>
          <w:rStyle w:val="12"/>
        </w:rPr>
        <w:t xml:space="preserve"> 或 </w:t>
      </w:r>
      <w:r>
        <w:rPr>
          <w:rStyle w:val="16"/>
        </w:rPr>
        <w:t>inline-block</w:t>
      </w:r>
      <w:r>
        <w:rPr>
          <w:rStyle w:val="12"/>
        </w:rPr>
        <w:t xml:space="preserve"> 级。</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 Mixin.text-overflow()</w:t>
      </w:r>
      <w:r>
        <w:rPr>
          <w:rStyle w:val="16"/>
        </w:rPr>
        <w:t xml:space="preserve"> </w:t>
      </w:r>
      <w:r>
        <w:t>{</w:t>
      </w:r>
    </w:p>
    <w:p>
      <w:pPr>
        <w:pStyle w:val="9"/>
        <w:keepNext w:val="0"/>
        <w:keepLines w:val="0"/>
        <w:widowControl/>
        <w:suppressLineNumbers w:val="0"/>
        <w:rPr>
          <w:rStyle w:val="16"/>
        </w:rPr>
      </w:pPr>
      <w:r>
        <w:rPr>
          <w:rStyle w:val="16"/>
        </w:rPr>
        <w:t xml:space="preserve">  </w:t>
      </w:r>
      <w:r>
        <w:t>overflow:</w:t>
      </w:r>
      <w:r>
        <w:rPr>
          <w:rStyle w:val="16"/>
        </w:rPr>
        <w:t xml:space="preserve"> </w:t>
      </w:r>
      <w:r>
        <w:t>hidden;</w:t>
      </w:r>
    </w:p>
    <w:p>
      <w:pPr>
        <w:pStyle w:val="9"/>
        <w:keepNext w:val="0"/>
        <w:keepLines w:val="0"/>
        <w:widowControl/>
        <w:suppressLineNumbers w:val="0"/>
        <w:rPr>
          <w:rStyle w:val="16"/>
        </w:rPr>
      </w:pPr>
      <w:r>
        <w:rPr>
          <w:rStyle w:val="16"/>
        </w:rPr>
        <w:t xml:space="preserve">  </w:t>
      </w:r>
      <w:r>
        <w:t>text-overflow:</w:t>
      </w:r>
      <w:r>
        <w:rPr>
          <w:rStyle w:val="16"/>
        </w:rPr>
        <w:t xml:space="preserve"> </w:t>
      </w:r>
      <w:r>
        <w:t>ellipsis;</w:t>
      </w:r>
    </w:p>
    <w:p>
      <w:pPr>
        <w:pStyle w:val="9"/>
        <w:keepNext w:val="0"/>
        <w:keepLines w:val="0"/>
        <w:widowControl/>
        <w:suppressLineNumbers w:val="0"/>
        <w:rPr>
          <w:rStyle w:val="16"/>
        </w:rPr>
      </w:pPr>
      <w:r>
        <w:rPr>
          <w:rStyle w:val="16"/>
        </w:rPr>
        <w:t xml:space="preserve">  </w:t>
      </w:r>
      <w:r>
        <w:t>white-space:</w:t>
      </w:r>
      <w:r>
        <w:rPr>
          <w:rStyle w:val="16"/>
        </w:rPr>
        <w:t xml:space="preserve"> </w:t>
      </w:r>
      <w:r>
        <w:t>nowrap;}</w:t>
      </w:r>
    </w:p>
    <w:p>
      <w:pPr>
        <w:pStyle w:val="9"/>
        <w:keepNext w:val="0"/>
        <w:keepLines w:val="0"/>
        <w:widowControl/>
        <w:suppressLineNumbers w:val="0"/>
        <w:rPr>
          <w:rStyle w:val="16"/>
        </w:rPr>
      </w:pPr>
      <w:r>
        <w:t>// Usage.branch-name</w:t>
      </w:r>
      <w:r>
        <w:rPr>
          <w:rStyle w:val="16"/>
        </w:rPr>
        <w:t xml:space="preserve"> </w:t>
      </w:r>
      <w:r>
        <w:t>{</w:t>
      </w:r>
    </w:p>
    <w:p>
      <w:pPr>
        <w:pStyle w:val="9"/>
        <w:keepNext w:val="0"/>
        <w:keepLines w:val="0"/>
        <w:widowControl/>
        <w:suppressLineNumbers w:val="0"/>
        <w:rPr>
          <w:rStyle w:val="16"/>
        </w:rPr>
      </w:pPr>
      <w:r>
        <w:rPr>
          <w:rStyle w:val="16"/>
        </w:rPr>
        <w:t xml:space="preserve">  </w:t>
      </w:r>
      <w:r>
        <w:t>display:</w:t>
      </w:r>
      <w:r>
        <w:rPr>
          <w:rStyle w:val="16"/>
        </w:rPr>
        <w:t xml:space="preserve"> </w:t>
      </w:r>
      <w:r>
        <w:t>inline-block;</w:t>
      </w:r>
    </w:p>
    <w:p>
      <w:pPr>
        <w:pStyle w:val="9"/>
        <w:keepNext w:val="0"/>
        <w:keepLines w:val="0"/>
        <w:widowControl/>
        <w:suppressLineNumbers w:val="0"/>
        <w:rPr>
          <w:rStyle w:val="16"/>
        </w:rPr>
      </w:pPr>
      <w:r>
        <w:rPr>
          <w:rStyle w:val="16"/>
        </w:rPr>
        <w:t xml:space="preserve">  </w:t>
      </w:r>
      <w:r>
        <w:t>max-width:</w:t>
      </w:r>
      <w:r>
        <w:rPr>
          <w:rStyle w:val="16"/>
        </w:rPr>
        <w:t xml:space="preserve"> </w:t>
      </w:r>
      <w:r>
        <w:t>200px;</w:t>
      </w:r>
    </w:p>
    <w:p>
      <w:pPr>
        <w:pStyle w:val="9"/>
        <w:keepNext w:val="0"/>
        <w:keepLines w:val="0"/>
        <w:widowControl/>
        <w:suppressLineNumbers w:val="0"/>
      </w:pPr>
      <w:r>
        <w:rPr>
          <w:rStyle w:val="16"/>
        </w:rPr>
        <w:t xml:space="preserve">  </w:t>
      </w:r>
      <w:r>
        <w:t>.text-overflow();}</w:t>
      </w:r>
    </w:p>
    <w:p>
      <w:pPr>
        <w:pStyle w:val="4"/>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"less-mixins-retina-images"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视网膜屏幕（Retina）下的图片</w:t>
      </w:r>
    </w:p>
    <w:p>
      <w:pPr>
        <w:pStyle w:val="10"/>
        <w:keepNext w:val="0"/>
        <w:keepLines w:val="0"/>
        <w:widowControl/>
        <w:suppressLineNumbers w:val="0"/>
      </w:pPr>
      <w:r>
        <w:t xml:space="preserve">通过指定两个图片路径和 @1x 图片尺寸，Bootstrap 还提供了对 @2x 媒体查询的支持。 </w:t>
      </w:r>
      <w:r>
        <w:rPr>
          <w:rStyle w:val="12"/>
        </w:rPr>
        <w:t>如果你的页面上有很多图片，建议在一个单独的媒体查询中手工编写针对视网膜屏幕的 CSS 代码。</w:t>
      </w:r>
    </w:p>
    <w:p>
      <w:pPr>
        <w:keepNext w:val="0"/>
        <w:keepLines w:val="0"/>
        <w:widowControl/>
        <w:suppressLineNumbers w:val="0"/>
        <w:jc w:val="left"/>
      </w:pPr>
      <w:r>
        <w:rPr>
          <w:rFonts w:ascii="宋体" w:hAnsi="宋体" w:eastAsia="宋体" w:cs="宋体"/>
          <w:kern w:val="0"/>
          <w:sz w:val="24"/>
          <w:szCs w:val="24"/>
          <w:lang w:val="en-US" w:eastAsia="zh-CN" w:bidi="ar"/>
        </w:rPr>
        <w:t>复制</w:t>
      </w:r>
    </w:p>
    <w:p>
      <w:pPr>
        <w:pStyle w:val="9"/>
        <w:keepNext w:val="0"/>
        <w:keepLines w:val="0"/>
        <w:widowControl/>
        <w:suppressLineNumbers w:val="0"/>
        <w:rPr>
          <w:rStyle w:val="16"/>
        </w:rPr>
      </w:pPr>
      <w:r>
        <w:t>.img-retina(@file-1x;</w:t>
      </w:r>
      <w:r>
        <w:rPr>
          <w:rStyle w:val="16"/>
        </w:rPr>
        <w:t xml:space="preserve"> </w:t>
      </w:r>
      <w:r>
        <w:t>@file-2x;</w:t>
      </w:r>
      <w:r>
        <w:rPr>
          <w:rStyle w:val="16"/>
        </w:rPr>
        <w:t xml:space="preserve"> </w:t>
      </w:r>
      <w:r>
        <w:t>@width-1x;</w:t>
      </w:r>
      <w:r>
        <w:rPr>
          <w:rStyle w:val="16"/>
        </w:rPr>
        <w:t xml:space="preserve"> </w:t>
      </w:r>
      <w:r>
        <w:t>@height-1x)</w:t>
      </w:r>
      <w:r>
        <w:rPr>
          <w:rStyle w:val="16"/>
        </w:rPr>
        <w:t xml:space="preserve"> </w:t>
      </w:r>
      <w:r>
        <w:t>{</w:t>
      </w:r>
    </w:p>
    <w:p>
      <w:pPr>
        <w:pStyle w:val="9"/>
        <w:keepNext w:val="0"/>
        <w:keepLines w:val="0"/>
        <w:widowControl/>
        <w:suppressLineNumbers w:val="0"/>
        <w:rPr>
          <w:rStyle w:val="16"/>
        </w:rPr>
      </w:pPr>
      <w:r>
        <w:rPr>
          <w:rStyle w:val="16"/>
        </w:rPr>
        <w:t xml:space="preserve">  </w:t>
      </w:r>
      <w:r>
        <w:t>background-image:</w:t>
      </w:r>
      <w:r>
        <w:rPr>
          <w:rStyle w:val="16"/>
        </w:rPr>
        <w:t xml:space="preserve"> </w:t>
      </w:r>
      <w:r>
        <w:t>url("@{file-1x}");</w:t>
      </w:r>
    </w:p>
    <w:p>
      <w:pPr>
        <w:pStyle w:val="9"/>
        <w:keepNext w:val="0"/>
        <w:keepLines w:val="0"/>
        <w:widowControl/>
        <w:suppressLineNumbers w:val="0"/>
        <w:rPr>
          <w:rStyle w:val="16"/>
        </w:rPr>
      </w:pPr>
    </w:p>
    <w:p>
      <w:pPr>
        <w:pStyle w:val="9"/>
        <w:keepNext w:val="0"/>
        <w:keepLines w:val="0"/>
        <w:widowControl/>
        <w:suppressLineNumbers w:val="0"/>
        <w:rPr>
          <w:rStyle w:val="16"/>
        </w:rPr>
      </w:pPr>
      <w:r>
        <w:rPr>
          <w:rStyle w:val="16"/>
        </w:rPr>
        <w:t xml:space="preserve">  </w:t>
      </w:r>
      <w:r>
        <w:t>@media</w:t>
      </w:r>
    </w:p>
    <w:p>
      <w:pPr>
        <w:pStyle w:val="9"/>
        <w:keepNext w:val="0"/>
        <w:keepLines w:val="0"/>
        <w:widowControl/>
        <w:suppressLineNumbers w:val="0"/>
        <w:rPr>
          <w:rStyle w:val="16"/>
        </w:rPr>
      </w:pPr>
      <w:r>
        <w:rPr>
          <w:rStyle w:val="16"/>
        </w:rPr>
        <w:t xml:space="preserve">  </w:t>
      </w:r>
      <w:r>
        <w:t>only</w:t>
      </w:r>
      <w:r>
        <w:rPr>
          <w:rStyle w:val="16"/>
        </w:rPr>
        <w:t xml:space="preserve"> </w:t>
      </w:r>
      <w:r>
        <w:t>screen</w:t>
      </w:r>
      <w:r>
        <w:rPr>
          <w:rStyle w:val="16"/>
        </w:rPr>
        <w:t xml:space="preserve"> </w:t>
      </w:r>
      <w:r>
        <w:t>and</w:t>
      </w:r>
      <w:r>
        <w:rPr>
          <w:rStyle w:val="16"/>
        </w:rPr>
        <w:t xml:space="preserve"> </w:t>
      </w:r>
      <w:r>
        <w:t>(-webkit-min-device-pixel-ratio:</w:t>
      </w:r>
      <w:r>
        <w:rPr>
          <w:rStyle w:val="16"/>
        </w:rPr>
        <w:t xml:space="preserve"> </w:t>
      </w:r>
      <w:r>
        <w:t>2),</w:t>
      </w:r>
    </w:p>
    <w:p>
      <w:pPr>
        <w:pStyle w:val="9"/>
        <w:keepNext w:val="0"/>
        <w:keepLines w:val="0"/>
        <w:widowControl/>
        <w:suppressLineNumbers w:val="0"/>
        <w:rPr>
          <w:rStyle w:val="16"/>
        </w:rPr>
      </w:pPr>
      <w:r>
        <w:rPr>
          <w:rStyle w:val="16"/>
        </w:rPr>
        <w:t xml:space="preserve">  </w:t>
      </w:r>
      <w:r>
        <w:t>only</w:t>
      </w:r>
      <w:r>
        <w:rPr>
          <w:rStyle w:val="16"/>
        </w:rPr>
        <w:t xml:space="preserve"> </w:t>
      </w:r>
      <w:r>
        <w:t>screen</w:t>
      </w:r>
      <w:r>
        <w:rPr>
          <w:rStyle w:val="16"/>
        </w:rPr>
        <w:t xml:space="preserve"> </w:t>
      </w:r>
      <w:r>
        <w:t>and</w:t>
      </w:r>
      <w:r>
        <w:rPr>
          <w:rStyle w:val="16"/>
        </w:rPr>
        <w:t xml:space="preserve"> </w:t>
      </w:r>
      <w:r>
        <w:t>(</w:t>
      </w:r>
      <w:r>
        <w:rPr>
          <w:rStyle w:val="16"/>
        </w:rPr>
        <w:t xml:space="preserve">   </w:t>
      </w:r>
      <w:r>
        <w:t>min--moz-device-pixel-ratio:</w:t>
      </w:r>
      <w:r>
        <w:rPr>
          <w:rStyle w:val="16"/>
        </w:rPr>
        <w:t xml:space="preserve"> </w:t>
      </w:r>
      <w:r>
        <w:t>2),</w:t>
      </w:r>
    </w:p>
    <w:p>
      <w:pPr>
        <w:pStyle w:val="9"/>
        <w:keepNext w:val="0"/>
        <w:keepLines w:val="0"/>
        <w:widowControl/>
        <w:suppressLineNumbers w:val="0"/>
        <w:rPr>
          <w:rStyle w:val="16"/>
        </w:rPr>
      </w:pPr>
      <w:r>
        <w:rPr>
          <w:rStyle w:val="16"/>
        </w:rPr>
        <w:t xml:space="preserve">  </w:t>
      </w:r>
      <w:r>
        <w:t>only</w:t>
      </w:r>
      <w:r>
        <w:rPr>
          <w:rStyle w:val="16"/>
        </w:rPr>
        <w:t xml:space="preserve"> </w:t>
      </w:r>
      <w:r>
        <w:t>screen</w:t>
      </w:r>
      <w:r>
        <w:rPr>
          <w:rStyle w:val="16"/>
        </w:rPr>
        <w:t xml:space="preserve"> </w:t>
      </w:r>
      <w:r>
        <w:t>and</w:t>
      </w:r>
      <w:r>
        <w:rPr>
          <w:rStyle w:val="16"/>
        </w:rPr>
        <w:t xml:space="preserve"> </w:t>
      </w:r>
      <w:r>
        <w:t>(</w:t>
      </w:r>
      <w:r>
        <w:rPr>
          <w:rStyle w:val="16"/>
        </w:rPr>
        <w:t xml:space="preserve">     </w:t>
      </w:r>
      <w:r>
        <w:t>-o-min-device-pixel-ratio:</w:t>
      </w:r>
      <w:r>
        <w:rPr>
          <w:rStyle w:val="16"/>
        </w:rPr>
        <w:t xml:space="preserve"> </w:t>
      </w:r>
      <w:r>
        <w:t>2/1),</w:t>
      </w:r>
    </w:p>
    <w:p>
      <w:pPr>
        <w:pStyle w:val="9"/>
        <w:keepNext w:val="0"/>
        <w:keepLines w:val="0"/>
        <w:widowControl/>
        <w:suppressLineNumbers w:val="0"/>
        <w:rPr>
          <w:rStyle w:val="16"/>
        </w:rPr>
      </w:pPr>
      <w:r>
        <w:rPr>
          <w:rStyle w:val="16"/>
        </w:rPr>
        <w:t xml:space="preserve">  </w:t>
      </w:r>
      <w:r>
        <w:t>only</w:t>
      </w:r>
      <w:r>
        <w:rPr>
          <w:rStyle w:val="16"/>
        </w:rPr>
        <w:t xml:space="preserve"> </w:t>
      </w:r>
      <w:r>
        <w:t>screen</w:t>
      </w:r>
      <w:r>
        <w:rPr>
          <w:rStyle w:val="16"/>
        </w:rPr>
        <w:t xml:space="preserve"> </w:t>
      </w:r>
      <w:r>
        <w:t>and</w:t>
      </w:r>
      <w:r>
        <w:rPr>
          <w:rStyle w:val="16"/>
        </w:rPr>
        <w:t xml:space="preserve"> </w:t>
      </w:r>
      <w:r>
        <w:t>(</w:t>
      </w:r>
      <w:r>
        <w:rPr>
          <w:rStyle w:val="16"/>
        </w:rPr>
        <w:t xml:space="preserve">        </w:t>
      </w:r>
      <w:r>
        <w:t>min-device-pixel-ratio:</w:t>
      </w:r>
      <w:r>
        <w:rPr>
          <w:rStyle w:val="16"/>
        </w:rPr>
        <w:t xml:space="preserve"> </w:t>
      </w:r>
      <w:r>
        <w:t>2),</w:t>
      </w:r>
    </w:p>
    <w:p>
      <w:pPr>
        <w:pStyle w:val="9"/>
        <w:keepNext w:val="0"/>
        <w:keepLines w:val="0"/>
        <w:widowControl/>
        <w:suppressLineNumbers w:val="0"/>
        <w:rPr>
          <w:rStyle w:val="16"/>
        </w:rPr>
      </w:pPr>
      <w:r>
        <w:rPr>
          <w:rStyle w:val="16"/>
        </w:rPr>
        <w:t xml:space="preserve">  </w:t>
      </w:r>
      <w:r>
        <w:t>only</w:t>
      </w:r>
      <w:r>
        <w:rPr>
          <w:rStyle w:val="16"/>
        </w:rPr>
        <w:t xml:space="preserve"> </w:t>
      </w:r>
      <w:r>
        <w:t>screen</w:t>
      </w:r>
      <w:r>
        <w:rPr>
          <w:rStyle w:val="16"/>
        </w:rPr>
        <w:t xml:space="preserve"> </w:t>
      </w:r>
      <w:r>
        <w:t>and</w:t>
      </w:r>
      <w:r>
        <w:rPr>
          <w:rStyle w:val="16"/>
        </w:rPr>
        <w:t xml:space="preserve"> </w:t>
      </w:r>
      <w:r>
        <w:t>(</w:t>
      </w:r>
      <w:r>
        <w:rPr>
          <w:rStyle w:val="16"/>
        </w:rPr>
        <w:t xml:space="preserve">                </w:t>
      </w:r>
      <w:r>
        <w:t>min-resolution:</w:t>
      </w:r>
      <w:r>
        <w:rPr>
          <w:rStyle w:val="16"/>
        </w:rPr>
        <w:t xml:space="preserve"> </w:t>
      </w:r>
      <w:r>
        <w:t>192dpi),</w:t>
      </w:r>
    </w:p>
    <w:p>
      <w:pPr>
        <w:pStyle w:val="9"/>
        <w:keepNext w:val="0"/>
        <w:keepLines w:val="0"/>
        <w:widowControl/>
        <w:suppressLineNumbers w:val="0"/>
        <w:rPr>
          <w:rStyle w:val="16"/>
        </w:rPr>
      </w:pPr>
      <w:r>
        <w:rPr>
          <w:rStyle w:val="16"/>
        </w:rPr>
        <w:t xml:space="preserve">  </w:t>
      </w:r>
      <w:r>
        <w:t>only</w:t>
      </w:r>
      <w:r>
        <w:rPr>
          <w:rStyle w:val="16"/>
        </w:rPr>
        <w:t xml:space="preserve"> </w:t>
      </w:r>
      <w:r>
        <w:t>screen</w:t>
      </w:r>
      <w:r>
        <w:rPr>
          <w:rStyle w:val="16"/>
        </w:rPr>
        <w:t xml:space="preserve"> </w:t>
      </w:r>
      <w:r>
        <w:t>and</w:t>
      </w:r>
      <w:r>
        <w:rPr>
          <w:rStyle w:val="16"/>
        </w:rPr>
        <w:t xml:space="preserve"> </w:t>
      </w:r>
      <w:r>
        <w:t>(</w:t>
      </w:r>
      <w:r>
        <w:rPr>
          <w:rStyle w:val="16"/>
        </w:rPr>
        <w:t xml:space="preserve">                </w:t>
      </w:r>
      <w:r>
        <w:t>min-resolution:</w:t>
      </w:r>
      <w:r>
        <w:rPr>
          <w:rStyle w:val="16"/>
        </w:rPr>
        <w:t xml:space="preserve"> </w:t>
      </w:r>
      <w:r>
        <w:t>2dppx)</w:t>
      </w:r>
      <w:r>
        <w:rPr>
          <w:rStyle w:val="16"/>
        </w:rPr>
        <w:t xml:space="preserve"> </w:t>
      </w:r>
      <w:r>
        <w:t>{</w:t>
      </w:r>
    </w:p>
    <w:p>
      <w:pPr>
        <w:pStyle w:val="9"/>
        <w:keepNext w:val="0"/>
        <w:keepLines w:val="0"/>
        <w:widowControl/>
        <w:suppressLineNumbers w:val="0"/>
        <w:rPr>
          <w:rStyle w:val="16"/>
        </w:rPr>
      </w:pPr>
      <w:r>
        <w:rPr>
          <w:rStyle w:val="16"/>
        </w:rPr>
        <w:t xml:space="preserve">    </w:t>
      </w:r>
      <w:r>
        <w:t>background-image:</w:t>
      </w:r>
      <w:r>
        <w:rPr>
          <w:rStyle w:val="16"/>
        </w:rPr>
        <w:t xml:space="preserve"> </w:t>
      </w:r>
      <w:r>
        <w:t>url("@{file-2x}");</w:t>
      </w:r>
    </w:p>
    <w:p>
      <w:pPr>
        <w:pStyle w:val="9"/>
        <w:keepNext w:val="0"/>
        <w:keepLines w:val="0"/>
        <w:widowControl/>
        <w:suppressLineNumbers w:val="0"/>
        <w:rPr>
          <w:rStyle w:val="16"/>
        </w:rPr>
      </w:pPr>
      <w:r>
        <w:rPr>
          <w:rStyle w:val="16"/>
        </w:rPr>
        <w:t xml:space="preserve">    </w:t>
      </w:r>
      <w:r>
        <w:t>background-size:</w:t>
      </w:r>
      <w:r>
        <w:rPr>
          <w:rStyle w:val="16"/>
        </w:rPr>
        <w:t xml:space="preserve"> </w:t>
      </w:r>
      <w:r>
        <w:t>@width-1x</w:t>
      </w:r>
      <w:r>
        <w:rPr>
          <w:rStyle w:val="16"/>
        </w:rPr>
        <w:t xml:space="preserve"> </w:t>
      </w:r>
      <w:r>
        <w:t>@height-1x;</w:t>
      </w:r>
    </w:p>
    <w:p>
      <w:pPr>
        <w:pStyle w:val="9"/>
        <w:keepNext w:val="0"/>
        <w:keepLines w:val="0"/>
        <w:widowControl/>
        <w:suppressLineNumbers w:val="0"/>
        <w:rPr>
          <w:rStyle w:val="16"/>
        </w:rPr>
      </w:pPr>
      <w:r>
        <w:rPr>
          <w:rStyle w:val="16"/>
        </w:rPr>
        <w:t xml:space="preserve">  </w:t>
      </w:r>
      <w:r>
        <w:t>}}</w:t>
      </w:r>
    </w:p>
    <w:p>
      <w:pPr>
        <w:pStyle w:val="9"/>
        <w:keepNext w:val="0"/>
        <w:keepLines w:val="0"/>
        <w:widowControl/>
        <w:suppressLineNumbers w:val="0"/>
        <w:rPr>
          <w:rStyle w:val="16"/>
        </w:rPr>
      </w:pPr>
      <w:r>
        <w:t>// Usage.jumbotron</w:t>
      </w:r>
      <w:r>
        <w:rPr>
          <w:rStyle w:val="16"/>
        </w:rPr>
        <w:t xml:space="preserve"> </w:t>
      </w:r>
      <w:r>
        <w:t>{</w:t>
      </w:r>
    </w:p>
    <w:p>
      <w:pPr>
        <w:pStyle w:val="9"/>
        <w:keepNext w:val="0"/>
        <w:keepLines w:val="0"/>
        <w:widowControl/>
        <w:suppressLineNumbers w:val="0"/>
      </w:pPr>
      <w:r>
        <w:rPr>
          <w:rStyle w:val="16"/>
        </w:rPr>
        <w:t xml:space="preserve">  </w:t>
      </w:r>
      <w:r>
        <w:t>.img-retina("/img/bg-1x.png",</w:t>
      </w:r>
      <w:r>
        <w:rPr>
          <w:rStyle w:val="16"/>
        </w:rPr>
        <w:t xml:space="preserve"> </w:t>
      </w:r>
      <w:r>
        <w:t>"/img/bg-2x.png",</w:t>
      </w:r>
      <w:r>
        <w:rPr>
          <w:rStyle w:val="16"/>
        </w:rPr>
        <w:t xml:space="preserve"> </w:t>
      </w:r>
      <w:r>
        <w:t>100px,</w:t>
      </w:r>
      <w:r>
        <w:rPr>
          <w:rStyle w:val="16"/>
        </w:rPr>
        <w:t xml:space="preserve"> </w:t>
      </w:r>
      <w:r>
        <w:t>100px);}</w:t>
      </w:r>
    </w:p>
    <w:p>
      <w:pPr>
        <w:pStyle w:val="2"/>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"sass"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使用 Sass</w:t>
      </w:r>
    </w:p>
    <w:p>
      <w:pPr>
        <w:pStyle w:val="10"/>
        <w:keepNext w:val="0"/>
        <w:keepLines w:val="0"/>
        <w:widowControl/>
        <w:suppressLineNumbers w:val="0"/>
        <w:spacing w:before="0" w:beforeAutospacing="1" w:after="0" w:afterAutospacing="1"/>
        <w:ind w:left="0" w:right="0"/>
      </w:pPr>
      <w:r>
        <w:t>虽然 Bootstrap 是基于 Less 构建的，我们还提供了一套</w:t>
      </w:r>
      <w:r>
        <w:fldChar w:fldCharType="begin"/>
      </w:r>
      <w:r>
        <w:instrText xml:space="preserve"> HYPERLINK "https://github.com/twbs/bootstrap-sass" </w:instrText>
      </w:r>
      <w:r>
        <w:fldChar w:fldCharType="separate"/>
      </w:r>
      <w:r>
        <w:rPr>
          <w:rStyle w:val="15"/>
        </w:rPr>
        <w:t>官方支持的 Sass 移植版</w:t>
      </w:r>
      <w:r>
        <w:fldChar w:fldCharType="end"/>
      </w:r>
      <w:r>
        <w:t>代码。我们将这个版本放在单独的 GitHub 仓库中进行维护，并通过脚本处理源码更新。</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"sass-contents"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包含的内容</w:t>
      </w:r>
    </w:p>
    <w:p>
      <w:pPr>
        <w:pStyle w:val="10"/>
        <w:keepNext w:val="0"/>
        <w:keepLines w:val="0"/>
        <w:widowControl/>
        <w:suppressLineNumbers w:val="0"/>
      </w:pPr>
      <w:r>
        <w:t>由于 Sass 移植版存放于单独的仓库，并针对不同的使用群体，这个项目中的内容与 Bootstrap 主项目有很大不同。这也是为了保证 Sass 移植版与更多基于 Sass 的系统相兼容。</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70"/>
        <w:gridCol w:w="6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72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路径</w:t>
            </w:r>
          </w:p>
        </w:tc>
        <w:tc>
          <w:tcPr>
            <w:tcW w:w="6581"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725"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lib/</w:t>
            </w:r>
          </w:p>
        </w:tc>
        <w:tc>
          <w:tcPr>
            <w:tcW w:w="658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Ruby gem code (Sass configuration, Rails and Compass integrations)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725"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tasks/</w:t>
            </w:r>
          </w:p>
        </w:tc>
        <w:tc>
          <w:tcPr>
            <w:tcW w:w="658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Converter scripts (turning upstream Less to Sass)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25"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test/</w:t>
            </w:r>
          </w:p>
        </w:tc>
        <w:tc>
          <w:tcPr>
            <w:tcW w:w="658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Compilation tests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25"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templates/</w:t>
            </w:r>
          </w:p>
        </w:tc>
        <w:tc>
          <w:tcPr>
            <w:tcW w:w="658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Compass package manifest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725"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vendor/assets/</w:t>
            </w:r>
          </w:p>
        </w:tc>
        <w:tc>
          <w:tcPr>
            <w:tcW w:w="658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Sass, JavaScript, and font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725" w:type="dxa"/>
            <w:shd w:val="clear"/>
            <w:vAlign w:val="center"/>
          </w:tcPr>
          <w:p>
            <w:pPr>
              <w:keepNext w:val="0"/>
              <w:keepLines w:val="0"/>
              <w:widowControl/>
              <w:suppressLineNumbers w:val="0"/>
              <w:jc w:val="center"/>
              <w:rPr>
                <w:b/>
              </w:rPr>
            </w:pPr>
            <w:r>
              <w:rPr>
                <w:rStyle w:val="16"/>
                <w:rFonts w:ascii="宋体" w:hAnsi="宋体" w:eastAsia="宋体" w:cs="宋体"/>
                <w:b/>
                <w:kern w:val="0"/>
                <w:sz w:val="24"/>
                <w:szCs w:val="24"/>
                <w:lang w:val="en-US" w:eastAsia="zh-CN" w:bidi="ar"/>
              </w:rPr>
              <w:t>Rakefile</w:t>
            </w:r>
          </w:p>
        </w:tc>
        <w:tc>
          <w:tcPr>
            <w:tcW w:w="658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Internal tasks, such as rake and convert</w:t>
            </w:r>
          </w:p>
        </w:tc>
      </w:tr>
    </w:tbl>
    <w:p>
      <w:pPr>
        <w:pStyle w:val="10"/>
        <w:keepNext w:val="0"/>
        <w:keepLines w:val="0"/>
        <w:widowControl/>
        <w:suppressLineNumbers w:val="0"/>
      </w:pPr>
      <w:r>
        <w:t xml:space="preserve">请访问 </w:t>
      </w:r>
      <w:r>
        <w:fldChar w:fldCharType="begin"/>
      </w:r>
      <w:r>
        <w:instrText xml:space="preserve"> HYPERLINK "https://github.com/twbs/bootstrap-sass" </w:instrText>
      </w:r>
      <w:r>
        <w:fldChar w:fldCharType="separate"/>
      </w:r>
      <w:r>
        <w:rPr>
          <w:rStyle w:val="15"/>
        </w:rPr>
        <w:t>Sass 移植版在 GitHub 上的仓库</w:t>
      </w:r>
      <w:r>
        <w:fldChar w:fldCharType="end"/>
      </w:r>
      <w:r>
        <w:t xml:space="preserve"> 来了解这些文件。</w:t>
      </w:r>
    </w:p>
    <w:p>
      <w:pPr>
        <w:pStyle w:val="3"/>
        <w:keepNext w:val="0"/>
        <w:keepLines w:val="0"/>
        <w:widowControl/>
        <w:suppressLineNumbers w:val="0"/>
      </w:pPr>
      <w:r>
        <w:rPr>
          <w:rFonts w:hint="default" w:ascii="anchorjs-icons" w:hAnsi="anchorjs-icons" w:eastAsia="anchorjs-icons" w:cs="anchorjs-icons"/>
          <w:b w:val="0"/>
          <w:i w:val="0"/>
        </w:rPr>
        <w:fldChar w:fldCharType="begin"/>
      </w:r>
      <w:r>
        <w:rPr>
          <w:rFonts w:hint="default" w:ascii="anchorjs-icons" w:hAnsi="anchorjs-icons" w:eastAsia="anchorjs-icons" w:cs="anchorjs-icons"/>
          <w:b w:val="0"/>
          <w:i w:val="0"/>
        </w:rPr>
        <w:instrText xml:space="preserve"> HYPERLINK "http://v3.bootcss.com/css/" \l "sass-installation" </w:instrText>
      </w:r>
      <w:r>
        <w:rPr>
          <w:rFonts w:hint="default" w:ascii="anchorjs-icons" w:hAnsi="anchorjs-icons" w:eastAsia="anchorjs-icons" w:cs="anchorjs-icons"/>
          <w:b w:val="0"/>
          <w:i w:val="0"/>
        </w:rPr>
        <w:fldChar w:fldCharType="separate"/>
      </w:r>
      <w:r>
        <w:rPr>
          <w:rFonts w:hint="default" w:ascii="anchorjs-icons" w:hAnsi="anchorjs-icons" w:eastAsia="anchorjs-icons" w:cs="anchorjs-icons"/>
          <w:b w:val="0"/>
          <w:i w:val="0"/>
        </w:rPr>
        <w:fldChar w:fldCharType="end"/>
      </w:r>
      <w:r>
        <w:t>安装</w:t>
      </w:r>
    </w:p>
    <w:p>
      <w:pPr>
        <w:pStyle w:val="10"/>
        <w:keepNext w:val="0"/>
        <w:keepLines w:val="0"/>
        <w:widowControl/>
        <w:suppressLineNumbers w:val="0"/>
      </w:pPr>
      <w:r>
        <w:t>关于如何安装并使用 Bootstrap 的 Sass 移植版，请参考</w:t>
      </w:r>
      <w:r>
        <w:fldChar w:fldCharType="begin"/>
      </w:r>
      <w:r>
        <w:instrText xml:space="preserve"> HYPERLINK "https://github.com/twbs/bootstrap-sass" </w:instrText>
      </w:r>
      <w:r>
        <w:fldChar w:fldCharType="separate"/>
      </w:r>
      <w:r>
        <w:rPr>
          <w:rStyle w:val="15"/>
        </w:rPr>
        <w:t>GitHub 仓库中的 readme 文件</w:t>
      </w:r>
      <w:r>
        <w:fldChar w:fldCharType="end"/>
      </w:r>
      <w:r>
        <w:t>。 此仓库中包含了最新的源码以及如何与 Rails、Compass 以及标准 Sass 项目一同使用的详细信息。</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nchorjs-icons">
    <w:altName w:val="HelveticaNeue LT 43 LightEx"/>
    <w:panose1 w:val="00000000000000000000"/>
    <w:charset w:val="00"/>
    <w:family w:val="auto"/>
    <w:pitch w:val="default"/>
    <w:sig w:usb0="00000000" w:usb1="00000000" w:usb2="00000000" w:usb3="00000000" w:csb0="00000000" w:csb1="00000000"/>
  </w:font>
  <w:font w:name="HelveticaNeue LT 43 LightEx">
    <w:panose1 w:val="02000400000000000000"/>
    <w:charset w:val="00"/>
    <w:family w:val="auto"/>
    <w:pitch w:val="default"/>
    <w:sig w:usb0="00000003"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333287">
    <w:nsid w:val="56DD2427"/>
    <w:multiLevelType w:val="multilevel"/>
    <w:tmpl w:val="56DD242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333276">
    <w:nsid w:val="56DD241C"/>
    <w:multiLevelType w:val="multilevel"/>
    <w:tmpl w:val="56DD241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333298">
    <w:nsid w:val="56DD2432"/>
    <w:multiLevelType w:val="multilevel"/>
    <w:tmpl w:val="56DD243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333265">
    <w:nsid w:val="56DD2411"/>
    <w:multiLevelType w:val="multilevel"/>
    <w:tmpl w:val="56DD241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332766">
    <w:nsid w:val="56DD221E"/>
    <w:multiLevelType w:val="multilevel"/>
    <w:tmpl w:val="56DD221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332777">
    <w:nsid w:val="56DD2229"/>
    <w:multiLevelType w:val="multilevel"/>
    <w:tmpl w:val="56DD222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333213">
    <w:nsid w:val="56DD23DD"/>
    <w:multiLevelType w:val="multilevel"/>
    <w:tmpl w:val="56DD23D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333224">
    <w:nsid w:val="56DD23E8"/>
    <w:multiLevelType w:val="multilevel"/>
    <w:tmpl w:val="56DD23E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7333246">
    <w:nsid w:val="56DD23FE"/>
    <w:multiLevelType w:val="multilevel"/>
    <w:tmpl w:val="56DD23F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333235">
    <w:nsid w:val="56DD23F3"/>
    <w:multiLevelType w:val="multilevel"/>
    <w:tmpl w:val="56DD23F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333191">
    <w:nsid w:val="56DD23C7"/>
    <w:multiLevelType w:val="multilevel"/>
    <w:tmpl w:val="56DD23C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333202">
    <w:nsid w:val="56DD23D2"/>
    <w:multiLevelType w:val="multilevel"/>
    <w:tmpl w:val="56DD23D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57332766"/>
    <w:lvlOverride w:ilvl="0">
      <w:startOverride w:val="1"/>
    </w:lvlOverride>
  </w:num>
  <w:num w:numId="2">
    <w:abstractNumId w:val="1457332777"/>
    <w:lvlOverride w:ilvl="0">
      <w:startOverride w:val="1"/>
    </w:lvlOverride>
  </w:num>
  <w:num w:numId="3">
    <w:abstractNumId w:val="1457333191"/>
    <w:lvlOverride w:ilvl="0">
      <w:startOverride w:val="1"/>
    </w:lvlOverride>
  </w:num>
  <w:num w:numId="4">
    <w:abstractNumId w:val="1457333202"/>
    <w:lvlOverride w:ilvl="0">
      <w:startOverride w:val="1"/>
    </w:lvlOverride>
  </w:num>
  <w:num w:numId="5">
    <w:abstractNumId w:val="1457333213"/>
    <w:lvlOverride w:ilvl="0">
      <w:startOverride w:val="1"/>
    </w:lvlOverride>
  </w:num>
  <w:num w:numId="6">
    <w:abstractNumId w:val="1457333265"/>
    <w:lvlOverride w:ilvl="1">
      <w:startOverride w:val="1"/>
    </w:lvlOverride>
  </w:num>
  <w:num w:numId="7">
    <w:abstractNumId w:val="1457333276"/>
  </w:num>
  <w:num w:numId="8">
    <w:abstractNumId w:val="1457333224"/>
    <w:lvlOverride w:ilvl="0">
      <w:startOverride w:val="1"/>
    </w:lvlOverride>
  </w:num>
  <w:num w:numId="9">
    <w:abstractNumId w:val="1457333235"/>
    <w:lvlOverride w:ilvl="0">
      <w:startOverride w:val="1"/>
    </w:lvlOverride>
  </w:num>
  <w:num w:numId="10">
    <w:abstractNumId w:val="1457333287"/>
    <w:lvlOverride w:ilvl="1">
      <w:startOverride w:val="1"/>
    </w:lvlOverride>
  </w:num>
  <w:num w:numId="11">
    <w:abstractNumId w:val="1457333298"/>
  </w:num>
  <w:num w:numId="12">
    <w:abstractNumId w:val="145733324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257B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8">
    <w:name w:val="HTML Address"/>
    <w:basedOn w:val="1"/>
    <w:uiPriority w:val="0"/>
    <w:rPr>
      <w:i/>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TML Variable"/>
    <w:basedOn w:val="11"/>
    <w:uiPriority w:val="0"/>
    <w:rPr>
      <w:i/>
    </w:rPr>
  </w:style>
  <w:style w:type="character" w:styleId="15">
    <w:name w:val="Hyperlink"/>
    <w:basedOn w:val="11"/>
    <w:uiPriority w:val="0"/>
    <w:rPr>
      <w:color w:val="0000FF"/>
      <w:u w:val="single"/>
    </w:rPr>
  </w:style>
  <w:style w:type="character" w:styleId="16">
    <w:name w:val="HTML Code"/>
    <w:basedOn w:val="11"/>
    <w:uiPriority w:val="0"/>
    <w:rPr>
      <w:rFonts w:ascii="Courier New" w:hAnsi="Courier New"/>
      <w:sz w:val="20"/>
    </w:rPr>
  </w:style>
  <w:style w:type="character" w:styleId="17">
    <w:name w:val="HTML Cite"/>
    <w:basedOn w:val="11"/>
    <w:uiPriority w:val="0"/>
    <w:rPr>
      <w:i/>
    </w:rPr>
  </w:style>
  <w:style w:type="character" w:styleId="18">
    <w:name w:val="HTML Keyboard"/>
    <w:basedOn w:val="11"/>
    <w:uiPriority w:val="0"/>
    <w:rPr>
      <w:rFonts w:ascii="Courier New" w:hAnsi="Courier New"/>
      <w:sz w:val="20"/>
    </w:rPr>
  </w:style>
  <w:style w:type="character" w:styleId="19">
    <w:name w:val="HTML Sample"/>
    <w:basedOn w:val="11"/>
    <w:uiPriority w:val="0"/>
    <w:rPr>
      <w:rFonts w:ascii="Courier New" w:hAnsi="Courier New"/>
    </w:rPr>
  </w:style>
  <w:style w:type="paragraph" w:styleId="21">
    <w:name w:val=""/>
    <w:basedOn w:val="1"/>
    <w:next w:val="1"/>
    <w:uiPriority w:val="0"/>
    <w:pPr>
      <w:pBdr>
        <w:bottom w:val="single" w:color="auto" w:sz="6" w:space="1"/>
      </w:pBdr>
      <w:jc w:val="center"/>
    </w:pPr>
    <w:rPr>
      <w:rFonts w:ascii="Arial" w:eastAsia="宋体"/>
      <w:vanish/>
      <w:sz w:val="16"/>
    </w:rPr>
  </w:style>
  <w:style w:type="paragraph" w:styleId="22">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http://v3.bootcss.com/css/data:image/svg+xml;base64,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" TargetMode="External"/><Relationship Id="rId8" Type="http://schemas.openxmlformats.org/officeDocument/2006/relationships/image" Target="http://www.runoob.com/wp-content/uploads/2014/06/sourcecodefilestructure.jpg" TargetMode="External"/><Relationship Id="rId7" Type="http://schemas.openxmlformats.org/officeDocument/2006/relationships/image" Target="media/image2.jpeg"/><Relationship Id="rId6" Type="http://schemas.openxmlformats.org/officeDocument/2006/relationships/image" Target="http://www.runoob.com/wp-content/uploads/2014/06/compiledfilestructure.jpg" TargetMode="External"/><Relationship Id="rId5" Type="http://schemas.openxmlformats.org/officeDocument/2006/relationships/image" Target="http://www.runoob.com/wp-content/uploads/2014/06/bootstrapdowloadscreen.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http://v3.bootcss.com/css/data:image/svg+xml;base64,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" TargetMode="External"/><Relationship Id="rId10" Type="http://schemas.openxmlformats.org/officeDocument/2006/relationships/image" Target="http://v3.bootcss.com/css/data:image/svg+xml;base64,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"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liyandong</dc:creator>
  <cp:lastModifiedBy>liyandong</cp:lastModifiedBy>
  <dcterms:modified xsi:type="dcterms:W3CDTF">2016-03-07T06:03:57Z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